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0E852" w14:textId="5C38E341" w:rsidR="001D3905" w:rsidRDefault="00C66D43">
      <w:r w:rsidRPr="00F31902">
        <w:rPr>
          <w:noProof/>
          <w:lang w:eastAsia="fr-FR"/>
        </w:rPr>
        <w:drawing>
          <wp:inline distT="0" distB="0" distL="0" distR="0" wp14:anchorId="1478842D" wp14:editId="6E737E3F">
            <wp:extent cx="5734050" cy="1057275"/>
            <wp:effectExtent l="0" t="0" r="0" b="952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pic:spPr>
                </pic:pic>
              </a:graphicData>
            </a:graphic>
          </wp:inline>
        </w:drawing>
      </w:r>
    </w:p>
    <w:p w14:paraId="0A6523A6" w14:textId="77777777" w:rsidR="00C66D43" w:rsidRPr="00170A17" w:rsidRDefault="00C66D43" w:rsidP="00C66D43">
      <w:pPr>
        <w:autoSpaceDE w:val="0"/>
        <w:autoSpaceDN w:val="0"/>
        <w:adjustRightInd w:val="0"/>
        <w:spacing w:after="0" w:line="240" w:lineRule="auto"/>
        <w:jc w:val="center"/>
        <w:rPr>
          <w:rFonts w:asciiTheme="majorBidi" w:hAnsiTheme="majorBidi" w:cstheme="majorBidi"/>
          <w:color w:val="000000"/>
          <w:sz w:val="23"/>
          <w:szCs w:val="23"/>
        </w:rPr>
      </w:pPr>
      <w:r>
        <w:t xml:space="preserve">  </w:t>
      </w:r>
      <w:r w:rsidRPr="00170A17">
        <w:rPr>
          <w:rFonts w:asciiTheme="majorBidi" w:hAnsiTheme="majorBidi" w:cstheme="majorBidi"/>
          <w:b/>
          <w:bCs/>
          <w:color w:val="000000"/>
          <w:sz w:val="23"/>
          <w:szCs w:val="23"/>
        </w:rPr>
        <w:t>République Algérienne Démocratique et Populaire</w:t>
      </w:r>
    </w:p>
    <w:p w14:paraId="651540BD" w14:textId="77777777" w:rsidR="00C66D43" w:rsidRPr="00170A17" w:rsidRDefault="00C66D43" w:rsidP="00C66D43">
      <w:pPr>
        <w:autoSpaceDE w:val="0"/>
        <w:autoSpaceDN w:val="0"/>
        <w:adjustRightInd w:val="0"/>
        <w:spacing w:after="0" w:line="240" w:lineRule="auto"/>
        <w:jc w:val="center"/>
        <w:rPr>
          <w:rFonts w:asciiTheme="majorBidi" w:hAnsiTheme="majorBidi" w:cstheme="majorBidi"/>
          <w:color w:val="000000"/>
          <w:sz w:val="23"/>
          <w:szCs w:val="23"/>
        </w:rPr>
      </w:pPr>
      <w:r w:rsidRPr="00170A17">
        <w:rPr>
          <w:rFonts w:asciiTheme="majorBidi" w:hAnsiTheme="majorBidi" w:cstheme="majorBidi"/>
          <w:b/>
          <w:bCs/>
          <w:color w:val="000000"/>
          <w:sz w:val="23"/>
          <w:szCs w:val="23"/>
        </w:rPr>
        <w:t>Université Abou Bakr Belkaid– Tlemcen</w:t>
      </w:r>
    </w:p>
    <w:p w14:paraId="7B618C08" w14:textId="77777777" w:rsidR="00C66D43" w:rsidRPr="00170A17" w:rsidRDefault="00C66D43" w:rsidP="00C66D43">
      <w:pPr>
        <w:autoSpaceDE w:val="0"/>
        <w:autoSpaceDN w:val="0"/>
        <w:adjustRightInd w:val="0"/>
        <w:spacing w:after="0" w:line="240" w:lineRule="auto"/>
        <w:jc w:val="center"/>
        <w:rPr>
          <w:rFonts w:asciiTheme="majorBidi" w:hAnsiTheme="majorBidi" w:cstheme="majorBidi"/>
          <w:color w:val="000000"/>
          <w:sz w:val="23"/>
          <w:szCs w:val="23"/>
        </w:rPr>
      </w:pPr>
      <w:r w:rsidRPr="00170A17">
        <w:rPr>
          <w:rFonts w:asciiTheme="majorBidi" w:hAnsiTheme="majorBidi" w:cstheme="majorBidi"/>
          <w:b/>
          <w:bCs/>
          <w:color w:val="000000"/>
          <w:sz w:val="23"/>
          <w:szCs w:val="23"/>
        </w:rPr>
        <w:t>Faculté des Sciences</w:t>
      </w:r>
    </w:p>
    <w:p w14:paraId="684609B6" w14:textId="64368808" w:rsidR="00C66D43" w:rsidRPr="00170A17" w:rsidRDefault="00C66D43" w:rsidP="00C66D43">
      <w:pPr>
        <w:autoSpaceDE w:val="0"/>
        <w:autoSpaceDN w:val="0"/>
        <w:adjustRightInd w:val="0"/>
        <w:spacing w:after="0" w:line="240" w:lineRule="auto"/>
        <w:jc w:val="center"/>
        <w:rPr>
          <w:rFonts w:asciiTheme="majorBidi" w:hAnsiTheme="majorBidi" w:cstheme="majorBidi"/>
          <w:b/>
          <w:bCs/>
          <w:color w:val="000000"/>
          <w:sz w:val="23"/>
          <w:szCs w:val="23"/>
        </w:rPr>
      </w:pPr>
      <w:r w:rsidRPr="00170A17">
        <w:rPr>
          <w:rFonts w:asciiTheme="majorBidi" w:hAnsiTheme="majorBidi" w:cstheme="majorBidi"/>
          <w:b/>
          <w:bCs/>
          <w:color w:val="000000"/>
          <w:sz w:val="23"/>
          <w:szCs w:val="23"/>
        </w:rPr>
        <w:t>Département d’Informatique</w:t>
      </w:r>
    </w:p>
    <w:p w14:paraId="1B0D79C5" w14:textId="6969A8C3" w:rsidR="00C66D43" w:rsidRDefault="00C66D43" w:rsidP="00C66D43">
      <w:pPr>
        <w:autoSpaceDE w:val="0"/>
        <w:autoSpaceDN w:val="0"/>
        <w:adjustRightInd w:val="0"/>
        <w:spacing w:after="0" w:line="240" w:lineRule="auto"/>
        <w:jc w:val="center"/>
        <w:rPr>
          <w:rFonts w:ascii="Palatino Linotype" w:hAnsi="Palatino Linotype" w:cs="Palatino Linotype"/>
          <w:b/>
          <w:bCs/>
          <w:color w:val="000000"/>
          <w:sz w:val="23"/>
          <w:szCs w:val="23"/>
        </w:rPr>
      </w:pPr>
      <w:r>
        <w:rPr>
          <w:rFonts w:ascii="Palatino Linotype" w:hAnsi="Palatino Linotype" w:cs="Palatino Linotype"/>
          <w:noProof/>
          <w:color w:val="000000"/>
          <w:sz w:val="23"/>
          <w:szCs w:val="23"/>
          <w:lang w:eastAsia="fr-FR"/>
        </w:rPr>
        <w:drawing>
          <wp:anchor distT="0" distB="0" distL="114300" distR="114300" simplePos="0" relativeHeight="251659264" behindDoc="0" locked="0" layoutInCell="1" allowOverlap="1" wp14:anchorId="3BC1D55B" wp14:editId="293A97B2">
            <wp:simplePos x="0" y="0"/>
            <wp:positionH relativeFrom="margin">
              <wp:posOffset>2609850</wp:posOffset>
            </wp:positionH>
            <wp:positionV relativeFrom="paragraph">
              <wp:posOffset>215900</wp:posOffset>
            </wp:positionV>
            <wp:extent cx="820420" cy="1148080"/>
            <wp:effectExtent l="19050" t="0" r="0" b="0"/>
            <wp:wrapTopAndBottom/>
            <wp:docPr id="6" name="Image 4" descr="fond-noir-57d0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fond-noir-57d0d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0420" cy="1148080"/>
                    </a:xfrm>
                    <a:prstGeom prst="rect">
                      <a:avLst/>
                    </a:prstGeom>
                    <a:noFill/>
                  </pic:spPr>
                </pic:pic>
              </a:graphicData>
            </a:graphic>
          </wp:anchor>
        </w:drawing>
      </w:r>
    </w:p>
    <w:p w14:paraId="3484F084" w14:textId="6C22E420" w:rsidR="00C66D43" w:rsidRDefault="00C66D43" w:rsidP="00C66D43">
      <w:pPr>
        <w:autoSpaceDE w:val="0"/>
        <w:autoSpaceDN w:val="0"/>
        <w:adjustRightInd w:val="0"/>
        <w:spacing w:after="0" w:line="240" w:lineRule="auto"/>
        <w:jc w:val="center"/>
        <w:rPr>
          <w:rFonts w:ascii="Palatino Linotype" w:hAnsi="Palatino Linotype" w:cs="Palatino Linotype"/>
          <w:color w:val="000000"/>
          <w:sz w:val="23"/>
          <w:szCs w:val="23"/>
        </w:rPr>
      </w:pPr>
      <w:r>
        <w:rPr>
          <w:rFonts w:ascii="Palatino Linotype" w:hAnsi="Palatino Linotype" w:cs="Palatino Linotype"/>
          <w:color w:val="000000"/>
          <w:sz w:val="23"/>
          <w:szCs w:val="23"/>
        </w:rPr>
        <w:tab/>
      </w:r>
      <w:r>
        <w:rPr>
          <w:rFonts w:ascii="Palatino Linotype" w:hAnsi="Palatino Linotype" w:cs="Palatino Linotype"/>
          <w:color w:val="000000"/>
          <w:sz w:val="23"/>
          <w:szCs w:val="23"/>
        </w:rPr>
        <w:tab/>
      </w:r>
    </w:p>
    <w:p w14:paraId="11968382" w14:textId="1D329C8E" w:rsidR="00937A32" w:rsidRPr="00FD66AF" w:rsidRDefault="00937A32" w:rsidP="00C66D43">
      <w:pPr>
        <w:autoSpaceDE w:val="0"/>
        <w:autoSpaceDN w:val="0"/>
        <w:adjustRightInd w:val="0"/>
        <w:spacing w:after="0" w:line="240" w:lineRule="auto"/>
        <w:jc w:val="center"/>
        <w:rPr>
          <w:rFonts w:asciiTheme="majorBidi" w:hAnsiTheme="majorBidi" w:cstheme="majorBidi"/>
          <w:b/>
          <w:bCs/>
          <w:color w:val="000000"/>
          <w:sz w:val="24"/>
          <w:szCs w:val="24"/>
        </w:rPr>
      </w:pPr>
      <w:r w:rsidRPr="00FD66AF">
        <w:rPr>
          <w:rFonts w:asciiTheme="majorBidi" w:hAnsiTheme="majorBidi" w:cstheme="majorBidi"/>
          <w:b/>
          <w:bCs/>
          <w:color w:val="000000"/>
          <w:sz w:val="24"/>
          <w:szCs w:val="24"/>
        </w:rPr>
        <w:t>Mémoire de Master Professionnel</w:t>
      </w:r>
    </w:p>
    <w:p w14:paraId="39ACB393" w14:textId="31BEFFE1" w:rsidR="00937A32" w:rsidRPr="00FD66AF" w:rsidRDefault="00937A32" w:rsidP="00C66D43">
      <w:pPr>
        <w:autoSpaceDE w:val="0"/>
        <w:autoSpaceDN w:val="0"/>
        <w:adjustRightInd w:val="0"/>
        <w:spacing w:after="0" w:line="240" w:lineRule="auto"/>
        <w:jc w:val="center"/>
        <w:rPr>
          <w:rFonts w:asciiTheme="majorBidi" w:hAnsiTheme="majorBidi" w:cstheme="majorBidi"/>
          <w:color w:val="000000"/>
          <w:sz w:val="24"/>
          <w:szCs w:val="24"/>
        </w:rPr>
      </w:pPr>
      <w:r w:rsidRPr="00FD66AF">
        <w:rPr>
          <w:rFonts w:asciiTheme="majorBidi" w:hAnsiTheme="majorBidi" w:cstheme="majorBidi"/>
          <w:color w:val="000000"/>
          <w:sz w:val="24"/>
          <w:szCs w:val="24"/>
        </w:rPr>
        <w:t>En Informatique</w:t>
      </w:r>
    </w:p>
    <w:p w14:paraId="076B243F" w14:textId="73480FF7" w:rsidR="00937A32" w:rsidRPr="00FD66AF" w:rsidRDefault="00937A32" w:rsidP="00C66D43">
      <w:pPr>
        <w:autoSpaceDE w:val="0"/>
        <w:autoSpaceDN w:val="0"/>
        <w:adjustRightInd w:val="0"/>
        <w:spacing w:after="0" w:line="240" w:lineRule="auto"/>
        <w:jc w:val="center"/>
        <w:rPr>
          <w:rFonts w:asciiTheme="majorBidi" w:hAnsiTheme="majorBidi" w:cstheme="majorBidi"/>
          <w:b/>
          <w:bCs/>
          <w:color w:val="000000"/>
          <w:sz w:val="24"/>
          <w:szCs w:val="24"/>
        </w:rPr>
      </w:pPr>
      <w:r w:rsidRPr="00FD66AF">
        <w:rPr>
          <w:rFonts w:asciiTheme="majorBidi" w:hAnsiTheme="majorBidi" w:cstheme="majorBidi"/>
          <w:b/>
          <w:bCs/>
          <w:color w:val="000000"/>
          <w:sz w:val="24"/>
          <w:szCs w:val="24"/>
        </w:rPr>
        <w:t>Option</w:t>
      </w:r>
    </w:p>
    <w:p w14:paraId="4D35C605" w14:textId="01693918" w:rsidR="00937A32" w:rsidRPr="00FD66AF" w:rsidRDefault="00937A32" w:rsidP="00C66D43">
      <w:pPr>
        <w:autoSpaceDE w:val="0"/>
        <w:autoSpaceDN w:val="0"/>
        <w:adjustRightInd w:val="0"/>
        <w:spacing w:after="0" w:line="240" w:lineRule="auto"/>
        <w:jc w:val="center"/>
        <w:rPr>
          <w:rFonts w:asciiTheme="majorBidi" w:hAnsiTheme="majorBidi" w:cstheme="majorBidi"/>
          <w:color w:val="000000"/>
          <w:sz w:val="24"/>
          <w:szCs w:val="24"/>
        </w:rPr>
      </w:pPr>
      <w:r w:rsidRPr="00FD66AF">
        <w:rPr>
          <w:rFonts w:asciiTheme="majorBidi" w:hAnsiTheme="majorBidi" w:cstheme="majorBidi"/>
          <w:color w:val="000000"/>
          <w:sz w:val="24"/>
          <w:szCs w:val="24"/>
        </w:rPr>
        <w:t>Système d’Information et de Connaissances.</w:t>
      </w:r>
    </w:p>
    <w:p w14:paraId="3CBFF834" w14:textId="6FAC0303" w:rsidR="00392913" w:rsidRPr="00FD66AF" w:rsidRDefault="00392913" w:rsidP="00C66D43">
      <w:pPr>
        <w:autoSpaceDE w:val="0"/>
        <w:autoSpaceDN w:val="0"/>
        <w:adjustRightInd w:val="0"/>
        <w:spacing w:after="0" w:line="240" w:lineRule="auto"/>
        <w:jc w:val="center"/>
        <w:rPr>
          <w:rFonts w:asciiTheme="majorBidi" w:hAnsiTheme="majorBidi" w:cstheme="majorBidi"/>
          <w:b/>
          <w:bCs/>
          <w:color w:val="000000"/>
          <w:sz w:val="24"/>
          <w:szCs w:val="24"/>
        </w:rPr>
      </w:pPr>
      <w:r w:rsidRPr="00FD66AF">
        <w:rPr>
          <w:rFonts w:asciiTheme="majorBidi" w:hAnsiTheme="majorBidi" w:cstheme="majorBidi"/>
          <w:b/>
          <w:bCs/>
          <w:color w:val="000000"/>
          <w:sz w:val="24"/>
          <w:szCs w:val="24"/>
        </w:rPr>
        <w:t>Thème</w:t>
      </w:r>
    </w:p>
    <w:p w14:paraId="7993592A" w14:textId="34FC807A" w:rsidR="00392913" w:rsidRDefault="00392913" w:rsidP="00C66D43">
      <w:pPr>
        <w:autoSpaceDE w:val="0"/>
        <w:autoSpaceDN w:val="0"/>
        <w:adjustRightInd w:val="0"/>
        <w:spacing w:after="0" w:line="240" w:lineRule="auto"/>
        <w:jc w:val="center"/>
        <w:rPr>
          <w:rFonts w:ascii="Palatino Linotype" w:hAnsi="Palatino Linotype" w:cs="Palatino Linotype"/>
          <w:color w:val="000000"/>
          <w:sz w:val="23"/>
          <w:szCs w:val="23"/>
        </w:rPr>
      </w:pPr>
    </w:p>
    <w:p w14:paraId="55D9A1DC" w14:textId="3CA8506F" w:rsidR="00392913" w:rsidRPr="00E416C6" w:rsidRDefault="00392913" w:rsidP="00FD66AF">
      <w:pPr>
        <w:pBdr>
          <w:top w:val="single" w:sz="4" w:space="1" w:color="auto"/>
          <w:bottom w:val="single" w:sz="4" w:space="1" w:color="auto"/>
        </w:pBdr>
        <w:autoSpaceDE w:val="0"/>
        <w:autoSpaceDN w:val="0"/>
        <w:adjustRightInd w:val="0"/>
        <w:spacing w:after="0" w:line="240" w:lineRule="auto"/>
        <w:jc w:val="center"/>
        <w:rPr>
          <w:rFonts w:asciiTheme="majorBidi" w:hAnsiTheme="majorBidi" w:cstheme="majorBidi"/>
          <w:b/>
          <w:bCs/>
          <w:color w:val="000000"/>
          <w:sz w:val="44"/>
          <w:szCs w:val="44"/>
        </w:rPr>
      </w:pPr>
      <w:r w:rsidRPr="00E416C6">
        <w:rPr>
          <w:rFonts w:asciiTheme="majorBidi" w:hAnsiTheme="majorBidi" w:cstheme="majorBidi"/>
          <w:b/>
          <w:bCs/>
          <w:color w:val="000000"/>
          <w:sz w:val="44"/>
          <w:szCs w:val="44"/>
        </w:rPr>
        <w:t>Conception et Développement d’une Application Web pour la Gestion des Documents Numériques.</w:t>
      </w:r>
    </w:p>
    <w:p w14:paraId="20227876" w14:textId="77777777" w:rsidR="00392913" w:rsidRDefault="00392913" w:rsidP="00170A17">
      <w:pPr>
        <w:autoSpaceDE w:val="0"/>
        <w:autoSpaceDN w:val="0"/>
        <w:adjustRightInd w:val="0"/>
        <w:spacing w:after="0" w:line="240" w:lineRule="auto"/>
        <w:jc w:val="center"/>
        <w:rPr>
          <w:rFonts w:ascii="Palatino Linotype" w:hAnsi="Palatino Linotype" w:cs="Palatino Linotype"/>
          <w:color w:val="000000"/>
          <w:sz w:val="23"/>
          <w:szCs w:val="23"/>
        </w:rPr>
      </w:pPr>
    </w:p>
    <w:p w14:paraId="5FF307F4" w14:textId="77777777" w:rsidR="00CE3E73" w:rsidRDefault="00CE3E73"/>
    <w:p w14:paraId="07A07DDA" w14:textId="77777777" w:rsidR="00757D2C" w:rsidRPr="00FD66AF" w:rsidRDefault="006F6AD6" w:rsidP="00757D2C">
      <w:pPr>
        <w:rPr>
          <w:b/>
          <w:bCs/>
          <w:sz w:val="28"/>
          <w:szCs w:val="28"/>
        </w:rPr>
      </w:pPr>
      <w:r w:rsidRPr="00607FEA">
        <w:rPr>
          <w:rFonts w:asciiTheme="majorBidi" w:hAnsiTheme="majorBidi" w:cstheme="majorBidi"/>
          <w:b/>
          <w:bCs/>
          <w:sz w:val="28"/>
          <w:szCs w:val="28"/>
        </w:rPr>
        <w:t>Présenté par</w:t>
      </w:r>
      <w:r w:rsidRPr="00FD66AF">
        <w:rPr>
          <w:b/>
          <w:bCs/>
          <w:sz w:val="28"/>
          <w:szCs w:val="28"/>
        </w:rPr>
        <w:t> :</w:t>
      </w:r>
    </w:p>
    <w:p w14:paraId="0E6BDA27" w14:textId="5D22BF00" w:rsidR="001371BE" w:rsidRPr="00B545E8" w:rsidRDefault="00B545E8" w:rsidP="00AB1514">
      <w:pPr>
        <w:pStyle w:val="Paragraphedeliste"/>
        <w:numPr>
          <w:ilvl w:val="0"/>
          <w:numId w:val="1"/>
        </w:numPr>
        <w:rPr>
          <w:sz w:val="24"/>
          <w:szCs w:val="24"/>
        </w:rPr>
      </w:pPr>
      <w:r w:rsidRPr="00B545E8">
        <w:rPr>
          <w:i/>
          <w:iCs/>
          <w:sz w:val="24"/>
          <w:szCs w:val="24"/>
        </w:rPr>
        <w:t>M</w:t>
      </w:r>
      <w:r w:rsidRPr="00B545E8">
        <w:rPr>
          <w:i/>
          <w:iCs/>
          <w:sz w:val="24"/>
          <w:szCs w:val="24"/>
          <w:vertAlign w:val="superscript"/>
        </w:rPr>
        <w:t>elle</w:t>
      </w:r>
      <w:r>
        <w:rPr>
          <w:sz w:val="24"/>
          <w:szCs w:val="24"/>
        </w:rPr>
        <w:t xml:space="preserve"> </w:t>
      </w:r>
      <w:r w:rsidR="00757D2C" w:rsidRPr="00B545E8">
        <w:rPr>
          <w:sz w:val="24"/>
          <w:szCs w:val="24"/>
        </w:rPr>
        <w:t xml:space="preserve">NEDJAR </w:t>
      </w:r>
      <w:r>
        <w:rPr>
          <w:sz w:val="24"/>
          <w:szCs w:val="24"/>
        </w:rPr>
        <w:t>Amel</w:t>
      </w:r>
    </w:p>
    <w:p w14:paraId="4883675E" w14:textId="74214A47" w:rsidR="001371BE" w:rsidRDefault="001371BE"/>
    <w:p w14:paraId="3C2B6A6C" w14:textId="689E88F9" w:rsidR="001371BE" w:rsidRDefault="001371BE"/>
    <w:p w14:paraId="24F9AD33" w14:textId="39AB2FAE" w:rsidR="001371BE" w:rsidRDefault="001371BE">
      <w:pPr>
        <w:rPr>
          <w:b/>
          <w:bCs/>
          <w:sz w:val="24"/>
          <w:szCs w:val="24"/>
        </w:rPr>
      </w:pPr>
      <w:r w:rsidRPr="00607FEA">
        <w:rPr>
          <w:rFonts w:asciiTheme="majorBidi" w:hAnsiTheme="majorBidi" w:cstheme="majorBidi"/>
          <w:b/>
          <w:bCs/>
          <w:sz w:val="24"/>
          <w:szCs w:val="24"/>
        </w:rPr>
        <w:t>Soutenu</w:t>
      </w:r>
      <w:r w:rsidR="00D70904" w:rsidRPr="00607FEA">
        <w:rPr>
          <w:rFonts w:asciiTheme="majorBidi" w:hAnsiTheme="majorBidi" w:cstheme="majorBidi"/>
          <w:b/>
          <w:bCs/>
          <w:sz w:val="24"/>
          <w:szCs w:val="24"/>
        </w:rPr>
        <w:t xml:space="preserve"> </w:t>
      </w:r>
      <w:r w:rsidRPr="00607FEA">
        <w:rPr>
          <w:rFonts w:asciiTheme="majorBidi" w:hAnsiTheme="majorBidi" w:cstheme="majorBidi"/>
          <w:b/>
          <w:bCs/>
          <w:sz w:val="24"/>
          <w:szCs w:val="24"/>
        </w:rPr>
        <w:t>devant le jur</w:t>
      </w:r>
      <w:r w:rsidR="00D70904" w:rsidRPr="00607FEA">
        <w:rPr>
          <w:rFonts w:asciiTheme="majorBidi" w:hAnsiTheme="majorBidi" w:cstheme="majorBidi"/>
          <w:b/>
          <w:bCs/>
          <w:sz w:val="24"/>
          <w:szCs w:val="24"/>
        </w:rPr>
        <w:t xml:space="preserve">y </w:t>
      </w:r>
      <w:r w:rsidRPr="00607FEA">
        <w:rPr>
          <w:rFonts w:asciiTheme="majorBidi" w:hAnsiTheme="majorBidi" w:cstheme="majorBidi"/>
          <w:b/>
          <w:bCs/>
          <w:sz w:val="24"/>
          <w:szCs w:val="24"/>
        </w:rPr>
        <w:t>composé de</w:t>
      </w:r>
      <w:r w:rsidRPr="00B545E8">
        <w:rPr>
          <w:b/>
          <w:bCs/>
          <w:sz w:val="24"/>
          <w:szCs w:val="24"/>
        </w:rPr>
        <w:t> :</w:t>
      </w:r>
    </w:p>
    <w:p w14:paraId="7750FC60" w14:textId="78EEEABA" w:rsidR="00AC626D" w:rsidRDefault="00AC626D">
      <w:pPr>
        <w:rPr>
          <w:b/>
          <w:bCs/>
          <w:sz w:val="24"/>
          <w:szCs w:val="24"/>
        </w:rPr>
      </w:pPr>
    </w:p>
    <w:p w14:paraId="00AFEB84" w14:textId="77EAE9DC" w:rsidR="00AC626D" w:rsidRDefault="00AC626D">
      <w:pPr>
        <w:rPr>
          <w:b/>
          <w:bCs/>
          <w:sz w:val="24"/>
          <w:szCs w:val="24"/>
        </w:rPr>
      </w:pPr>
    </w:p>
    <w:p w14:paraId="0A1AA4FF" w14:textId="3B388442" w:rsidR="00AC626D" w:rsidRDefault="00AC626D">
      <w:pPr>
        <w:rPr>
          <w:b/>
          <w:bCs/>
          <w:sz w:val="24"/>
          <w:szCs w:val="24"/>
        </w:rPr>
      </w:pPr>
    </w:p>
    <w:p w14:paraId="5FAC2861" w14:textId="77777777" w:rsidR="00036A48" w:rsidRPr="00036A48" w:rsidRDefault="00036A48" w:rsidP="00036A48">
      <w:pPr>
        <w:jc w:val="center"/>
        <w:rPr>
          <w:rFonts w:asciiTheme="majorBidi" w:hAnsiTheme="majorBidi" w:cstheme="majorBidi"/>
          <w:b/>
          <w:bCs/>
          <w:sz w:val="56"/>
          <w:szCs w:val="56"/>
        </w:rPr>
      </w:pPr>
      <w:r w:rsidRPr="00036A48">
        <w:rPr>
          <w:rFonts w:asciiTheme="majorBidi" w:hAnsiTheme="majorBidi" w:cstheme="majorBidi"/>
          <w:b/>
          <w:bCs/>
          <w:sz w:val="56"/>
          <w:szCs w:val="56"/>
        </w:rPr>
        <w:lastRenderedPageBreak/>
        <w:t>Dédicaces</w:t>
      </w:r>
    </w:p>
    <w:p w14:paraId="0236A59B" w14:textId="28620F04" w:rsidR="00AC626D" w:rsidRDefault="00AC626D">
      <w:pPr>
        <w:rPr>
          <w:b/>
          <w:bCs/>
          <w:sz w:val="24"/>
          <w:szCs w:val="24"/>
        </w:rPr>
      </w:pPr>
    </w:p>
    <w:p w14:paraId="54E6D61B" w14:textId="36B0B8DA" w:rsidR="00036A48" w:rsidRDefault="00036A48">
      <w:pPr>
        <w:rPr>
          <w:b/>
          <w:bCs/>
          <w:sz w:val="24"/>
          <w:szCs w:val="24"/>
        </w:rPr>
      </w:pPr>
    </w:p>
    <w:p w14:paraId="34B06461" w14:textId="6E07A744" w:rsidR="00036A48" w:rsidRDefault="00036A48">
      <w:pPr>
        <w:rPr>
          <w:b/>
          <w:bCs/>
          <w:sz w:val="24"/>
          <w:szCs w:val="24"/>
        </w:rPr>
      </w:pPr>
    </w:p>
    <w:p w14:paraId="36A8C73A" w14:textId="03EFC8BA" w:rsidR="00036A48" w:rsidRDefault="00036A48">
      <w:pPr>
        <w:rPr>
          <w:b/>
          <w:bCs/>
          <w:sz w:val="24"/>
          <w:szCs w:val="24"/>
        </w:rPr>
      </w:pPr>
    </w:p>
    <w:p w14:paraId="20F43414" w14:textId="537EB90F" w:rsidR="00036A48" w:rsidRDefault="00036A48">
      <w:pPr>
        <w:rPr>
          <w:b/>
          <w:bCs/>
          <w:sz w:val="24"/>
          <w:szCs w:val="24"/>
        </w:rPr>
      </w:pPr>
    </w:p>
    <w:p w14:paraId="3F8E4D77" w14:textId="513E9FFA" w:rsidR="00036A48" w:rsidRDefault="00036A48">
      <w:pPr>
        <w:rPr>
          <w:b/>
          <w:bCs/>
          <w:sz w:val="24"/>
          <w:szCs w:val="24"/>
        </w:rPr>
      </w:pPr>
    </w:p>
    <w:p w14:paraId="6A8C1A2D" w14:textId="1BD520D1" w:rsidR="00036A48" w:rsidRDefault="00036A48">
      <w:pPr>
        <w:rPr>
          <w:b/>
          <w:bCs/>
          <w:sz w:val="24"/>
          <w:szCs w:val="24"/>
        </w:rPr>
      </w:pPr>
    </w:p>
    <w:p w14:paraId="5A58BE0D" w14:textId="197FE78B" w:rsidR="00036A48" w:rsidRDefault="00036A48">
      <w:pPr>
        <w:rPr>
          <w:b/>
          <w:bCs/>
          <w:sz w:val="24"/>
          <w:szCs w:val="24"/>
        </w:rPr>
      </w:pPr>
    </w:p>
    <w:p w14:paraId="5AE28BC6" w14:textId="40190153" w:rsidR="00036A48" w:rsidRDefault="00036A48">
      <w:pPr>
        <w:rPr>
          <w:b/>
          <w:bCs/>
          <w:sz w:val="24"/>
          <w:szCs w:val="24"/>
        </w:rPr>
      </w:pPr>
    </w:p>
    <w:p w14:paraId="1A549131" w14:textId="3952B594" w:rsidR="00036A48" w:rsidRDefault="00036A48">
      <w:pPr>
        <w:rPr>
          <w:b/>
          <w:bCs/>
          <w:sz w:val="24"/>
          <w:szCs w:val="24"/>
        </w:rPr>
      </w:pPr>
    </w:p>
    <w:p w14:paraId="350CD21F" w14:textId="47E5C38E" w:rsidR="00036A48" w:rsidRDefault="00036A48">
      <w:pPr>
        <w:rPr>
          <w:b/>
          <w:bCs/>
          <w:sz w:val="24"/>
          <w:szCs w:val="24"/>
        </w:rPr>
      </w:pPr>
    </w:p>
    <w:p w14:paraId="548C05B0" w14:textId="1AC30862" w:rsidR="00036A48" w:rsidRDefault="00036A48">
      <w:pPr>
        <w:rPr>
          <w:b/>
          <w:bCs/>
          <w:sz w:val="24"/>
          <w:szCs w:val="24"/>
        </w:rPr>
      </w:pPr>
    </w:p>
    <w:p w14:paraId="47254A1A" w14:textId="7C98B19E" w:rsidR="00036A48" w:rsidRDefault="00036A48">
      <w:pPr>
        <w:rPr>
          <w:b/>
          <w:bCs/>
          <w:sz w:val="24"/>
          <w:szCs w:val="24"/>
        </w:rPr>
      </w:pPr>
    </w:p>
    <w:p w14:paraId="08E2E301" w14:textId="032B405C" w:rsidR="00036A48" w:rsidRDefault="00036A48">
      <w:pPr>
        <w:rPr>
          <w:b/>
          <w:bCs/>
          <w:sz w:val="24"/>
          <w:szCs w:val="24"/>
        </w:rPr>
      </w:pPr>
    </w:p>
    <w:p w14:paraId="2D50B63B" w14:textId="0C6BC0BE" w:rsidR="00036A48" w:rsidRDefault="00036A48">
      <w:pPr>
        <w:rPr>
          <w:b/>
          <w:bCs/>
          <w:sz w:val="24"/>
          <w:szCs w:val="24"/>
        </w:rPr>
      </w:pPr>
    </w:p>
    <w:p w14:paraId="1CCDF232" w14:textId="23D13258" w:rsidR="00036A48" w:rsidRDefault="00036A48">
      <w:pPr>
        <w:rPr>
          <w:b/>
          <w:bCs/>
          <w:sz w:val="24"/>
          <w:szCs w:val="24"/>
        </w:rPr>
      </w:pPr>
    </w:p>
    <w:p w14:paraId="2B852D11" w14:textId="2F1EA983" w:rsidR="00036A48" w:rsidRDefault="00036A48">
      <w:pPr>
        <w:rPr>
          <w:b/>
          <w:bCs/>
          <w:sz w:val="24"/>
          <w:szCs w:val="24"/>
        </w:rPr>
      </w:pPr>
    </w:p>
    <w:p w14:paraId="4659D33E" w14:textId="62BEA0E7" w:rsidR="00036A48" w:rsidRDefault="00036A48">
      <w:pPr>
        <w:rPr>
          <w:b/>
          <w:bCs/>
          <w:sz w:val="24"/>
          <w:szCs w:val="24"/>
        </w:rPr>
      </w:pPr>
    </w:p>
    <w:p w14:paraId="462F9775" w14:textId="77777777" w:rsidR="00C73F97" w:rsidRDefault="00C73F97">
      <w:pPr>
        <w:rPr>
          <w:b/>
          <w:bCs/>
          <w:sz w:val="24"/>
          <w:szCs w:val="24"/>
        </w:rPr>
      </w:pPr>
    </w:p>
    <w:p w14:paraId="34C02C7C" w14:textId="4B776A23" w:rsidR="00036A48" w:rsidRDefault="00036A48">
      <w:pPr>
        <w:rPr>
          <w:b/>
          <w:bCs/>
          <w:sz w:val="24"/>
          <w:szCs w:val="24"/>
        </w:rPr>
      </w:pPr>
    </w:p>
    <w:p w14:paraId="3F2F996E" w14:textId="201DED33" w:rsidR="00036A48" w:rsidRDefault="00036A48">
      <w:pPr>
        <w:rPr>
          <w:b/>
          <w:bCs/>
          <w:sz w:val="24"/>
          <w:szCs w:val="24"/>
        </w:rPr>
      </w:pPr>
    </w:p>
    <w:p w14:paraId="37218802" w14:textId="1C6B7D56" w:rsidR="00036A48" w:rsidRDefault="00036A48">
      <w:pPr>
        <w:rPr>
          <w:b/>
          <w:bCs/>
          <w:sz w:val="24"/>
          <w:szCs w:val="24"/>
        </w:rPr>
      </w:pPr>
    </w:p>
    <w:p w14:paraId="62B40017" w14:textId="2E7466DF" w:rsidR="00036A48" w:rsidRDefault="00036A48">
      <w:pPr>
        <w:rPr>
          <w:b/>
          <w:bCs/>
          <w:sz w:val="24"/>
          <w:szCs w:val="24"/>
        </w:rPr>
      </w:pPr>
    </w:p>
    <w:p w14:paraId="13F497FC" w14:textId="29774F1A" w:rsidR="00AC626D" w:rsidRDefault="00AC626D">
      <w:pPr>
        <w:rPr>
          <w:b/>
          <w:bCs/>
          <w:sz w:val="24"/>
          <w:szCs w:val="24"/>
        </w:rPr>
      </w:pPr>
    </w:p>
    <w:p w14:paraId="612266E5" w14:textId="5D05FC99" w:rsidR="00AC626D" w:rsidRPr="00036A48" w:rsidRDefault="00FD1F91" w:rsidP="00036A48">
      <w:pPr>
        <w:jc w:val="center"/>
        <w:rPr>
          <w:rFonts w:asciiTheme="majorBidi" w:hAnsiTheme="majorBidi" w:cstheme="majorBidi"/>
          <w:b/>
          <w:bCs/>
          <w:sz w:val="56"/>
          <w:szCs w:val="56"/>
        </w:rPr>
      </w:pPr>
      <w:r w:rsidRPr="00036A48">
        <w:rPr>
          <w:rFonts w:asciiTheme="majorBidi" w:hAnsiTheme="majorBidi" w:cstheme="majorBidi"/>
          <w:b/>
          <w:bCs/>
          <w:sz w:val="56"/>
          <w:szCs w:val="56"/>
        </w:rPr>
        <w:lastRenderedPageBreak/>
        <w:t>Remerciements</w:t>
      </w:r>
    </w:p>
    <w:p w14:paraId="49B8640E" w14:textId="41E34B32" w:rsidR="00FD1F91" w:rsidRDefault="00FD1F91" w:rsidP="00FD1F91">
      <w:pPr>
        <w:rPr>
          <w:rFonts w:asciiTheme="minorBidi" w:hAnsiTheme="minorBidi"/>
          <w:i/>
          <w:iCs/>
          <w:sz w:val="56"/>
          <w:szCs w:val="56"/>
        </w:rPr>
      </w:pPr>
    </w:p>
    <w:p w14:paraId="47C89C66" w14:textId="7624C9B8" w:rsidR="00FD1F91" w:rsidRDefault="00FD1F91" w:rsidP="00FD1F91">
      <w:pPr>
        <w:rPr>
          <w:rFonts w:asciiTheme="minorBidi" w:hAnsiTheme="minorBidi"/>
          <w:sz w:val="56"/>
          <w:szCs w:val="56"/>
        </w:rPr>
      </w:pPr>
    </w:p>
    <w:p w14:paraId="7C5BA1C9" w14:textId="625A854B" w:rsidR="00FD1F91" w:rsidRDefault="00FD1F91" w:rsidP="00FD1F91">
      <w:pPr>
        <w:rPr>
          <w:rFonts w:asciiTheme="minorBidi" w:hAnsiTheme="minorBidi"/>
          <w:sz w:val="56"/>
          <w:szCs w:val="56"/>
        </w:rPr>
      </w:pPr>
    </w:p>
    <w:p w14:paraId="45B87007" w14:textId="4FAE97F4" w:rsidR="00FD1F91" w:rsidRDefault="00FD1F91" w:rsidP="00FD1F91">
      <w:pPr>
        <w:rPr>
          <w:rFonts w:asciiTheme="minorBidi" w:hAnsiTheme="minorBidi"/>
          <w:sz w:val="56"/>
          <w:szCs w:val="56"/>
        </w:rPr>
      </w:pPr>
    </w:p>
    <w:p w14:paraId="78085C8E" w14:textId="73D3A985" w:rsidR="00FD1F91" w:rsidRDefault="00FD1F91" w:rsidP="00FD1F91">
      <w:pPr>
        <w:rPr>
          <w:rFonts w:asciiTheme="minorBidi" w:hAnsiTheme="minorBidi"/>
          <w:sz w:val="56"/>
          <w:szCs w:val="56"/>
        </w:rPr>
      </w:pPr>
    </w:p>
    <w:p w14:paraId="1A1B4FED" w14:textId="24D5ED46" w:rsidR="00FD1F91" w:rsidRDefault="00FD1F91" w:rsidP="00FD1F91">
      <w:pPr>
        <w:rPr>
          <w:rFonts w:asciiTheme="minorBidi" w:hAnsiTheme="minorBidi"/>
          <w:sz w:val="56"/>
          <w:szCs w:val="56"/>
        </w:rPr>
      </w:pPr>
    </w:p>
    <w:p w14:paraId="3DFC566B" w14:textId="148C255C" w:rsidR="00FD1F91" w:rsidRDefault="00FD1F91" w:rsidP="00FD1F91">
      <w:pPr>
        <w:rPr>
          <w:rFonts w:asciiTheme="minorBidi" w:hAnsiTheme="minorBidi"/>
          <w:sz w:val="56"/>
          <w:szCs w:val="56"/>
        </w:rPr>
      </w:pPr>
    </w:p>
    <w:p w14:paraId="5F81EFC5" w14:textId="16D83EFF" w:rsidR="00FD1F91" w:rsidRDefault="00FD1F91" w:rsidP="00FD1F91">
      <w:pPr>
        <w:rPr>
          <w:rFonts w:asciiTheme="minorBidi" w:hAnsiTheme="minorBidi"/>
          <w:sz w:val="56"/>
          <w:szCs w:val="56"/>
        </w:rPr>
      </w:pPr>
    </w:p>
    <w:p w14:paraId="00F57BBB" w14:textId="64986629" w:rsidR="00FD1F91" w:rsidRDefault="00FD1F91" w:rsidP="00FD1F91">
      <w:pPr>
        <w:rPr>
          <w:rFonts w:asciiTheme="minorBidi" w:hAnsiTheme="minorBidi"/>
          <w:sz w:val="56"/>
          <w:szCs w:val="56"/>
        </w:rPr>
      </w:pPr>
    </w:p>
    <w:p w14:paraId="459419B3" w14:textId="5DAAAF0F" w:rsidR="00FD1F91" w:rsidRDefault="00FD1F91" w:rsidP="00FD1F91">
      <w:pPr>
        <w:rPr>
          <w:rFonts w:asciiTheme="minorBidi" w:hAnsiTheme="minorBidi"/>
          <w:sz w:val="56"/>
          <w:szCs w:val="56"/>
        </w:rPr>
      </w:pPr>
    </w:p>
    <w:p w14:paraId="780AB3C7" w14:textId="4D9FD79F" w:rsidR="00FD1F91" w:rsidRDefault="00FD1F91" w:rsidP="00FD1F91">
      <w:pPr>
        <w:rPr>
          <w:rFonts w:asciiTheme="minorBidi" w:hAnsiTheme="minorBidi"/>
          <w:sz w:val="56"/>
          <w:szCs w:val="56"/>
        </w:rPr>
      </w:pPr>
    </w:p>
    <w:p w14:paraId="081FD232" w14:textId="5ED02DB8" w:rsidR="00FD1F91" w:rsidRDefault="00FD1F91" w:rsidP="00FD1F91">
      <w:pPr>
        <w:rPr>
          <w:rFonts w:asciiTheme="minorBidi" w:hAnsiTheme="minorBidi"/>
          <w:sz w:val="56"/>
          <w:szCs w:val="56"/>
        </w:rPr>
      </w:pPr>
    </w:p>
    <w:p w14:paraId="7376DA36" w14:textId="319E38D0" w:rsidR="00036A48" w:rsidRDefault="00036A48" w:rsidP="00FD1F91">
      <w:pPr>
        <w:rPr>
          <w:rFonts w:asciiTheme="minorBidi" w:hAnsiTheme="minorBidi"/>
          <w:sz w:val="56"/>
          <w:szCs w:val="56"/>
        </w:rPr>
      </w:pPr>
    </w:p>
    <w:p w14:paraId="1DF64C52" w14:textId="77777777" w:rsidR="00036A48" w:rsidRDefault="00036A48" w:rsidP="00FD1F91">
      <w:pPr>
        <w:rPr>
          <w:rFonts w:asciiTheme="minorBidi" w:hAnsiTheme="minorBidi"/>
          <w:sz w:val="56"/>
          <w:szCs w:val="56"/>
        </w:rPr>
      </w:pPr>
    </w:p>
    <w:p w14:paraId="7DFDB1CA" w14:textId="73C67FD5" w:rsidR="00FD1F91" w:rsidRPr="00B13796" w:rsidRDefault="00036A48" w:rsidP="00A4576D">
      <w:pPr>
        <w:pStyle w:val="Titre1"/>
        <w:jc w:val="center"/>
        <w:rPr>
          <w:rFonts w:asciiTheme="majorBidi" w:hAnsiTheme="majorBidi"/>
          <w:b/>
          <w:bCs/>
          <w:color w:val="auto"/>
          <w:sz w:val="56"/>
          <w:szCs w:val="56"/>
        </w:rPr>
      </w:pPr>
      <w:bookmarkStart w:id="0" w:name="_Toc51021069"/>
      <w:r w:rsidRPr="00B13796">
        <w:rPr>
          <w:rFonts w:asciiTheme="majorBidi" w:hAnsiTheme="majorBidi"/>
          <w:b/>
          <w:bCs/>
          <w:color w:val="auto"/>
          <w:sz w:val="56"/>
          <w:szCs w:val="56"/>
        </w:rPr>
        <w:lastRenderedPageBreak/>
        <w:t>Résumé</w:t>
      </w:r>
      <w:bookmarkEnd w:id="0"/>
    </w:p>
    <w:p w14:paraId="2CA8B9A8" w14:textId="5FE73799" w:rsidR="00FD1F91" w:rsidRPr="003B06A6" w:rsidRDefault="00FD1F91" w:rsidP="00FD1F91">
      <w:pPr>
        <w:rPr>
          <w:rFonts w:asciiTheme="majorBidi" w:hAnsiTheme="majorBidi" w:cstheme="majorBidi"/>
          <w:sz w:val="24"/>
          <w:szCs w:val="24"/>
        </w:rPr>
      </w:pPr>
    </w:p>
    <w:p w14:paraId="14428E25" w14:textId="5853E626" w:rsidR="002015C8" w:rsidRDefault="002015C8" w:rsidP="002015C8">
      <w:pPr>
        <w:rPr>
          <w:rFonts w:asciiTheme="minorBidi" w:hAnsiTheme="minorBidi"/>
          <w:sz w:val="56"/>
          <w:szCs w:val="56"/>
        </w:rPr>
      </w:pPr>
    </w:p>
    <w:p w14:paraId="25B12F4D" w14:textId="19705B3E" w:rsidR="002015C8" w:rsidRDefault="002015C8" w:rsidP="002015C8">
      <w:pPr>
        <w:rPr>
          <w:rFonts w:asciiTheme="minorBidi" w:hAnsiTheme="minorBidi"/>
          <w:sz w:val="56"/>
          <w:szCs w:val="56"/>
        </w:rPr>
      </w:pPr>
    </w:p>
    <w:p w14:paraId="06690AD5" w14:textId="06D12E6D" w:rsidR="002015C8" w:rsidRDefault="002015C8" w:rsidP="002015C8">
      <w:pPr>
        <w:rPr>
          <w:rFonts w:asciiTheme="minorBidi" w:hAnsiTheme="minorBidi"/>
          <w:sz w:val="56"/>
          <w:szCs w:val="56"/>
        </w:rPr>
      </w:pPr>
    </w:p>
    <w:p w14:paraId="21EEC30C" w14:textId="5FBD66B8" w:rsidR="002015C8" w:rsidRDefault="002015C8" w:rsidP="002015C8">
      <w:pPr>
        <w:rPr>
          <w:rFonts w:asciiTheme="minorBidi" w:hAnsiTheme="minorBidi"/>
          <w:sz w:val="56"/>
          <w:szCs w:val="56"/>
        </w:rPr>
      </w:pPr>
    </w:p>
    <w:p w14:paraId="001A8600" w14:textId="149369B9" w:rsidR="002015C8" w:rsidRDefault="002015C8" w:rsidP="002015C8">
      <w:pPr>
        <w:rPr>
          <w:rFonts w:asciiTheme="minorBidi" w:hAnsiTheme="minorBidi"/>
          <w:sz w:val="56"/>
          <w:szCs w:val="56"/>
        </w:rPr>
      </w:pPr>
    </w:p>
    <w:p w14:paraId="764B88C4" w14:textId="4ACAB601" w:rsidR="002015C8" w:rsidRDefault="002015C8" w:rsidP="002015C8">
      <w:pPr>
        <w:rPr>
          <w:rFonts w:asciiTheme="minorBidi" w:hAnsiTheme="minorBidi"/>
          <w:sz w:val="56"/>
          <w:szCs w:val="56"/>
        </w:rPr>
      </w:pPr>
    </w:p>
    <w:p w14:paraId="5DB51882" w14:textId="077A0C65" w:rsidR="002015C8" w:rsidRDefault="002015C8" w:rsidP="002015C8">
      <w:pPr>
        <w:rPr>
          <w:rFonts w:asciiTheme="minorBidi" w:hAnsiTheme="minorBidi"/>
          <w:sz w:val="56"/>
          <w:szCs w:val="56"/>
        </w:rPr>
      </w:pPr>
    </w:p>
    <w:p w14:paraId="703A3802" w14:textId="0483A336" w:rsidR="002015C8" w:rsidRDefault="002015C8" w:rsidP="002015C8">
      <w:pPr>
        <w:rPr>
          <w:rFonts w:asciiTheme="minorBidi" w:hAnsiTheme="minorBidi"/>
          <w:sz w:val="56"/>
          <w:szCs w:val="56"/>
        </w:rPr>
      </w:pPr>
    </w:p>
    <w:p w14:paraId="4918F31B" w14:textId="32CB0242" w:rsidR="002015C8" w:rsidRDefault="002015C8" w:rsidP="002015C8">
      <w:pPr>
        <w:rPr>
          <w:rFonts w:asciiTheme="minorBidi" w:hAnsiTheme="minorBidi"/>
          <w:sz w:val="56"/>
          <w:szCs w:val="56"/>
        </w:rPr>
      </w:pPr>
    </w:p>
    <w:p w14:paraId="312279D7" w14:textId="12A8FB1C" w:rsidR="00434733" w:rsidRDefault="00434733" w:rsidP="002015C8">
      <w:pPr>
        <w:rPr>
          <w:rFonts w:asciiTheme="minorBidi" w:hAnsiTheme="minorBidi"/>
          <w:sz w:val="56"/>
          <w:szCs w:val="56"/>
        </w:rPr>
      </w:pPr>
    </w:p>
    <w:p w14:paraId="77B61804" w14:textId="1FC45029" w:rsidR="00434733" w:rsidRDefault="00434733" w:rsidP="002015C8">
      <w:pPr>
        <w:rPr>
          <w:rFonts w:asciiTheme="minorBidi" w:hAnsiTheme="minorBidi"/>
          <w:sz w:val="56"/>
          <w:szCs w:val="56"/>
        </w:rPr>
      </w:pPr>
    </w:p>
    <w:p w14:paraId="4943EE5D" w14:textId="4E1C4BD6" w:rsidR="00434733" w:rsidRDefault="00434733" w:rsidP="002015C8">
      <w:pPr>
        <w:rPr>
          <w:rFonts w:asciiTheme="minorBidi" w:hAnsiTheme="minorBidi"/>
          <w:sz w:val="56"/>
          <w:szCs w:val="56"/>
        </w:rPr>
      </w:pPr>
    </w:p>
    <w:p w14:paraId="2E9639B8" w14:textId="54310DAD" w:rsidR="00434733" w:rsidRDefault="00434733" w:rsidP="002015C8">
      <w:pPr>
        <w:rPr>
          <w:rFonts w:asciiTheme="minorBidi" w:hAnsiTheme="minorBidi"/>
          <w:sz w:val="56"/>
          <w:szCs w:val="56"/>
        </w:rPr>
      </w:pPr>
    </w:p>
    <w:p w14:paraId="78E68AC6" w14:textId="462DEFE0" w:rsidR="00434733" w:rsidRDefault="00B63EC2" w:rsidP="00B63EC2">
      <w:pPr>
        <w:jc w:val="center"/>
        <w:rPr>
          <w:rFonts w:asciiTheme="majorBidi" w:hAnsiTheme="majorBidi" w:cstheme="majorBidi"/>
          <w:b/>
          <w:bCs/>
          <w:sz w:val="56"/>
          <w:szCs w:val="56"/>
        </w:rPr>
      </w:pPr>
      <w:r w:rsidRPr="00B63EC2">
        <w:rPr>
          <w:rFonts w:asciiTheme="majorBidi" w:hAnsiTheme="majorBidi" w:cstheme="majorBidi"/>
          <w:b/>
          <w:bCs/>
          <w:sz w:val="56"/>
          <w:szCs w:val="56"/>
        </w:rPr>
        <w:lastRenderedPageBreak/>
        <w:t>Liste des figures</w:t>
      </w:r>
    </w:p>
    <w:p w14:paraId="15D8E40B" w14:textId="79926F10" w:rsidR="00AF6821" w:rsidRDefault="0098594D">
      <w:pPr>
        <w:pStyle w:val="Tabledesillustrations"/>
        <w:tabs>
          <w:tab w:val="right" w:leader="dot" w:pos="9062"/>
        </w:tabs>
        <w:rPr>
          <w:rFonts w:eastAsiaTheme="minorEastAsia"/>
          <w:noProof/>
          <w:lang w:eastAsia="fr-FR"/>
        </w:rPr>
      </w:pPr>
      <w:r>
        <w:rPr>
          <w:rFonts w:asciiTheme="majorBidi" w:hAnsiTheme="majorBidi" w:cstheme="majorBidi"/>
          <w:b/>
          <w:bCs/>
          <w:sz w:val="56"/>
          <w:szCs w:val="56"/>
        </w:rPr>
        <w:fldChar w:fldCharType="begin"/>
      </w:r>
      <w:r>
        <w:rPr>
          <w:rFonts w:asciiTheme="majorBidi" w:hAnsiTheme="majorBidi" w:cstheme="majorBidi"/>
          <w:b/>
          <w:bCs/>
          <w:sz w:val="56"/>
          <w:szCs w:val="56"/>
        </w:rPr>
        <w:instrText xml:space="preserve"> TOC \h \z \c "Figure" </w:instrText>
      </w:r>
      <w:r>
        <w:rPr>
          <w:rFonts w:asciiTheme="majorBidi" w:hAnsiTheme="majorBidi" w:cstheme="majorBidi"/>
          <w:b/>
          <w:bCs/>
          <w:sz w:val="56"/>
          <w:szCs w:val="56"/>
        </w:rPr>
        <w:fldChar w:fldCharType="separate"/>
      </w:r>
      <w:hyperlink w:anchor="_Toc51016600" w:history="1">
        <w:r w:rsidR="00AF6821" w:rsidRPr="00B506D2">
          <w:rPr>
            <w:rStyle w:val="Lienhypertexte"/>
            <w:noProof/>
          </w:rPr>
          <w:t>Figure 1- Cycle de vie d'un document</w:t>
        </w:r>
        <w:r w:rsidR="00AF6821">
          <w:rPr>
            <w:noProof/>
            <w:webHidden/>
          </w:rPr>
          <w:tab/>
        </w:r>
        <w:r w:rsidR="00AF6821">
          <w:rPr>
            <w:noProof/>
            <w:webHidden/>
          </w:rPr>
          <w:fldChar w:fldCharType="begin"/>
        </w:r>
        <w:r w:rsidR="00AF6821">
          <w:rPr>
            <w:noProof/>
            <w:webHidden/>
          </w:rPr>
          <w:instrText xml:space="preserve"> PAGEREF _Toc51016600 \h </w:instrText>
        </w:r>
        <w:r w:rsidR="00AF6821">
          <w:rPr>
            <w:noProof/>
            <w:webHidden/>
          </w:rPr>
        </w:r>
        <w:r w:rsidR="00AF6821">
          <w:rPr>
            <w:noProof/>
            <w:webHidden/>
          </w:rPr>
          <w:fldChar w:fldCharType="separate"/>
        </w:r>
        <w:r w:rsidR="00AF6821">
          <w:rPr>
            <w:noProof/>
            <w:webHidden/>
          </w:rPr>
          <w:t>14</w:t>
        </w:r>
        <w:r w:rsidR="00AF6821">
          <w:rPr>
            <w:noProof/>
            <w:webHidden/>
          </w:rPr>
          <w:fldChar w:fldCharType="end"/>
        </w:r>
      </w:hyperlink>
    </w:p>
    <w:p w14:paraId="3CB1369D" w14:textId="53FBB6FE" w:rsidR="00AF6821" w:rsidRDefault="00B428C4">
      <w:pPr>
        <w:pStyle w:val="Tabledesillustrations"/>
        <w:tabs>
          <w:tab w:val="right" w:leader="dot" w:pos="9062"/>
        </w:tabs>
        <w:rPr>
          <w:rFonts w:eastAsiaTheme="minorEastAsia"/>
          <w:noProof/>
          <w:lang w:eastAsia="fr-FR"/>
        </w:rPr>
      </w:pPr>
      <w:hyperlink w:anchor="_Toc51016601" w:history="1">
        <w:r w:rsidR="00AF6821" w:rsidRPr="00B506D2">
          <w:rPr>
            <w:rStyle w:val="Lienhypertexte"/>
            <w:noProof/>
          </w:rPr>
          <w:t>Figure 2- Les diagrammes UML</w:t>
        </w:r>
        <w:r w:rsidR="00AF6821">
          <w:rPr>
            <w:noProof/>
            <w:webHidden/>
          </w:rPr>
          <w:tab/>
        </w:r>
        <w:r w:rsidR="00AF6821">
          <w:rPr>
            <w:noProof/>
            <w:webHidden/>
          </w:rPr>
          <w:fldChar w:fldCharType="begin"/>
        </w:r>
        <w:r w:rsidR="00AF6821">
          <w:rPr>
            <w:noProof/>
            <w:webHidden/>
          </w:rPr>
          <w:instrText xml:space="preserve"> PAGEREF _Toc51016601 \h </w:instrText>
        </w:r>
        <w:r w:rsidR="00AF6821">
          <w:rPr>
            <w:noProof/>
            <w:webHidden/>
          </w:rPr>
        </w:r>
        <w:r w:rsidR="00AF6821">
          <w:rPr>
            <w:noProof/>
            <w:webHidden/>
          </w:rPr>
          <w:fldChar w:fldCharType="separate"/>
        </w:r>
        <w:r w:rsidR="00AF6821">
          <w:rPr>
            <w:noProof/>
            <w:webHidden/>
          </w:rPr>
          <w:t>23</w:t>
        </w:r>
        <w:r w:rsidR="00AF6821">
          <w:rPr>
            <w:noProof/>
            <w:webHidden/>
          </w:rPr>
          <w:fldChar w:fldCharType="end"/>
        </w:r>
      </w:hyperlink>
    </w:p>
    <w:p w14:paraId="7588FCD9" w14:textId="6A034542" w:rsidR="00AF6821" w:rsidRDefault="00B428C4">
      <w:pPr>
        <w:pStyle w:val="Tabledesillustrations"/>
        <w:tabs>
          <w:tab w:val="right" w:leader="dot" w:pos="9062"/>
        </w:tabs>
        <w:rPr>
          <w:rFonts w:eastAsiaTheme="minorEastAsia"/>
          <w:noProof/>
          <w:lang w:eastAsia="fr-FR"/>
        </w:rPr>
      </w:pPr>
      <w:hyperlink w:anchor="_Toc51016602" w:history="1">
        <w:r w:rsidR="00AF6821" w:rsidRPr="00B506D2">
          <w:rPr>
            <w:rStyle w:val="Lienhypertexte"/>
            <w:noProof/>
          </w:rPr>
          <w:t>Figure 3- diagramme cas d’utilisation « gérer opérations »</w:t>
        </w:r>
        <w:r w:rsidR="00AF6821">
          <w:rPr>
            <w:noProof/>
            <w:webHidden/>
          </w:rPr>
          <w:tab/>
        </w:r>
        <w:r w:rsidR="00AF6821">
          <w:rPr>
            <w:noProof/>
            <w:webHidden/>
          </w:rPr>
          <w:fldChar w:fldCharType="begin"/>
        </w:r>
        <w:r w:rsidR="00AF6821">
          <w:rPr>
            <w:noProof/>
            <w:webHidden/>
          </w:rPr>
          <w:instrText xml:space="preserve"> PAGEREF _Toc51016602 \h </w:instrText>
        </w:r>
        <w:r w:rsidR="00AF6821">
          <w:rPr>
            <w:noProof/>
            <w:webHidden/>
          </w:rPr>
        </w:r>
        <w:r w:rsidR="00AF6821">
          <w:rPr>
            <w:noProof/>
            <w:webHidden/>
          </w:rPr>
          <w:fldChar w:fldCharType="separate"/>
        </w:r>
        <w:r w:rsidR="00AF6821">
          <w:rPr>
            <w:noProof/>
            <w:webHidden/>
          </w:rPr>
          <w:t>27</w:t>
        </w:r>
        <w:r w:rsidR="00AF6821">
          <w:rPr>
            <w:noProof/>
            <w:webHidden/>
          </w:rPr>
          <w:fldChar w:fldCharType="end"/>
        </w:r>
      </w:hyperlink>
    </w:p>
    <w:p w14:paraId="23590C8A" w14:textId="0A6CF21B" w:rsidR="00AF6821" w:rsidRDefault="00B428C4">
      <w:pPr>
        <w:pStyle w:val="Tabledesillustrations"/>
        <w:tabs>
          <w:tab w:val="right" w:leader="dot" w:pos="9062"/>
        </w:tabs>
        <w:rPr>
          <w:rFonts w:eastAsiaTheme="minorEastAsia"/>
          <w:noProof/>
          <w:lang w:eastAsia="fr-FR"/>
        </w:rPr>
      </w:pPr>
      <w:hyperlink w:anchor="_Toc51016603" w:history="1">
        <w:r w:rsidR="00AF6821" w:rsidRPr="00B506D2">
          <w:rPr>
            <w:rStyle w:val="Lienhypertexte"/>
            <w:noProof/>
          </w:rPr>
          <w:t>Figure 4-diagramme cas d’utilisation « gérer profils »</w:t>
        </w:r>
        <w:r w:rsidR="00AF6821">
          <w:rPr>
            <w:noProof/>
            <w:webHidden/>
          </w:rPr>
          <w:tab/>
        </w:r>
        <w:r w:rsidR="00AF6821">
          <w:rPr>
            <w:noProof/>
            <w:webHidden/>
          </w:rPr>
          <w:fldChar w:fldCharType="begin"/>
        </w:r>
        <w:r w:rsidR="00AF6821">
          <w:rPr>
            <w:noProof/>
            <w:webHidden/>
          </w:rPr>
          <w:instrText xml:space="preserve"> PAGEREF _Toc51016603 \h </w:instrText>
        </w:r>
        <w:r w:rsidR="00AF6821">
          <w:rPr>
            <w:noProof/>
            <w:webHidden/>
          </w:rPr>
        </w:r>
        <w:r w:rsidR="00AF6821">
          <w:rPr>
            <w:noProof/>
            <w:webHidden/>
          </w:rPr>
          <w:fldChar w:fldCharType="separate"/>
        </w:r>
        <w:r w:rsidR="00AF6821">
          <w:rPr>
            <w:noProof/>
            <w:webHidden/>
          </w:rPr>
          <w:t>28</w:t>
        </w:r>
        <w:r w:rsidR="00AF6821">
          <w:rPr>
            <w:noProof/>
            <w:webHidden/>
          </w:rPr>
          <w:fldChar w:fldCharType="end"/>
        </w:r>
      </w:hyperlink>
    </w:p>
    <w:p w14:paraId="2A42DFC7" w14:textId="76987022" w:rsidR="00AF6821" w:rsidRDefault="00B428C4">
      <w:pPr>
        <w:pStyle w:val="Tabledesillustrations"/>
        <w:tabs>
          <w:tab w:val="right" w:leader="dot" w:pos="9062"/>
        </w:tabs>
        <w:rPr>
          <w:rFonts w:eastAsiaTheme="minorEastAsia"/>
          <w:noProof/>
          <w:lang w:eastAsia="fr-FR"/>
        </w:rPr>
      </w:pPr>
      <w:hyperlink w:anchor="_Toc51016604" w:history="1">
        <w:r w:rsidR="00AF6821" w:rsidRPr="00B506D2">
          <w:rPr>
            <w:rStyle w:val="Lienhypertexte"/>
            <w:noProof/>
          </w:rPr>
          <w:t>Figure 5- diagramme cas d’utilisation « gérer utilisateurs »</w:t>
        </w:r>
        <w:r w:rsidR="00AF6821">
          <w:rPr>
            <w:noProof/>
            <w:webHidden/>
          </w:rPr>
          <w:tab/>
        </w:r>
        <w:r w:rsidR="00AF6821">
          <w:rPr>
            <w:noProof/>
            <w:webHidden/>
          </w:rPr>
          <w:fldChar w:fldCharType="begin"/>
        </w:r>
        <w:r w:rsidR="00AF6821">
          <w:rPr>
            <w:noProof/>
            <w:webHidden/>
          </w:rPr>
          <w:instrText xml:space="preserve"> PAGEREF _Toc51016604 \h </w:instrText>
        </w:r>
        <w:r w:rsidR="00AF6821">
          <w:rPr>
            <w:noProof/>
            <w:webHidden/>
          </w:rPr>
        </w:r>
        <w:r w:rsidR="00AF6821">
          <w:rPr>
            <w:noProof/>
            <w:webHidden/>
          </w:rPr>
          <w:fldChar w:fldCharType="separate"/>
        </w:r>
        <w:r w:rsidR="00AF6821">
          <w:rPr>
            <w:noProof/>
            <w:webHidden/>
          </w:rPr>
          <w:t>30</w:t>
        </w:r>
        <w:r w:rsidR="00AF6821">
          <w:rPr>
            <w:noProof/>
            <w:webHidden/>
          </w:rPr>
          <w:fldChar w:fldCharType="end"/>
        </w:r>
      </w:hyperlink>
    </w:p>
    <w:p w14:paraId="628FA05F" w14:textId="6D030ECD" w:rsidR="00AF6821" w:rsidRDefault="00B428C4">
      <w:pPr>
        <w:pStyle w:val="Tabledesillustrations"/>
        <w:tabs>
          <w:tab w:val="right" w:leader="dot" w:pos="9062"/>
        </w:tabs>
        <w:rPr>
          <w:rFonts w:eastAsiaTheme="minorEastAsia"/>
          <w:noProof/>
          <w:lang w:eastAsia="fr-FR"/>
        </w:rPr>
      </w:pPr>
      <w:hyperlink w:anchor="_Toc51016605" w:history="1">
        <w:r w:rsidR="00AF6821" w:rsidRPr="00B506D2">
          <w:rPr>
            <w:rStyle w:val="Lienhypertexte"/>
            <w:noProof/>
          </w:rPr>
          <w:t>Figure 6- diagramme cas d'utilisation « gérer cycles de type de document »</w:t>
        </w:r>
        <w:r w:rsidR="00AF6821">
          <w:rPr>
            <w:noProof/>
            <w:webHidden/>
          </w:rPr>
          <w:tab/>
        </w:r>
        <w:r w:rsidR="00AF6821">
          <w:rPr>
            <w:noProof/>
            <w:webHidden/>
          </w:rPr>
          <w:fldChar w:fldCharType="begin"/>
        </w:r>
        <w:r w:rsidR="00AF6821">
          <w:rPr>
            <w:noProof/>
            <w:webHidden/>
          </w:rPr>
          <w:instrText xml:space="preserve"> PAGEREF _Toc51016605 \h </w:instrText>
        </w:r>
        <w:r w:rsidR="00AF6821">
          <w:rPr>
            <w:noProof/>
            <w:webHidden/>
          </w:rPr>
        </w:r>
        <w:r w:rsidR="00AF6821">
          <w:rPr>
            <w:noProof/>
            <w:webHidden/>
          </w:rPr>
          <w:fldChar w:fldCharType="separate"/>
        </w:r>
        <w:r w:rsidR="00AF6821">
          <w:rPr>
            <w:noProof/>
            <w:webHidden/>
          </w:rPr>
          <w:t>31</w:t>
        </w:r>
        <w:r w:rsidR="00AF6821">
          <w:rPr>
            <w:noProof/>
            <w:webHidden/>
          </w:rPr>
          <w:fldChar w:fldCharType="end"/>
        </w:r>
      </w:hyperlink>
    </w:p>
    <w:p w14:paraId="3B083680" w14:textId="62D5808A" w:rsidR="00AF6821" w:rsidRDefault="00B428C4">
      <w:pPr>
        <w:pStyle w:val="Tabledesillustrations"/>
        <w:tabs>
          <w:tab w:val="right" w:leader="dot" w:pos="9062"/>
        </w:tabs>
        <w:rPr>
          <w:rFonts w:eastAsiaTheme="minorEastAsia"/>
          <w:noProof/>
          <w:lang w:eastAsia="fr-FR"/>
        </w:rPr>
      </w:pPr>
      <w:hyperlink w:anchor="_Toc51016606" w:history="1">
        <w:r w:rsidR="00AF6821" w:rsidRPr="00B506D2">
          <w:rPr>
            <w:rStyle w:val="Lienhypertexte"/>
            <w:noProof/>
          </w:rPr>
          <w:t>Figure 7- diagramme cas d'utilisation « effectuer et traiter une demande »</w:t>
        </w:r>
        <w:r w:rsidR="00AF6821">
          <w:rPr>
            <w:noProof/>
            <w:webHidden/>
          </w:rPr>
          <w:tab/>
        </w:r>
        <w:r w:rsidR="00AF6821">
          <w:rPr>
            <w:noProof/>
            <w:webHidden/>
          </w:rPr>
          <w:fldChar w:fldCharType="begin"/>
        </w:r>
        <w:r w:rsidR="00AF6821">
          <w:rPr>
            <w:noProof/>
            <w:webHidden/>
          </w:rPr>
          <w:instrText xml:space="preserve"> PAGEREF _Toc51016606 \h </w:instrText>
        </w:r>
        <w:r w:rsidR="00AF6821">
          <w:rPr>
            <w:noProof/>
            <w:webHidden/>
          </w:rPr>
        </w:r>
        <w:r w:rsidR="00AF6821">
          <w:rPr>
            <w:noProof/>
            <w:webHidden/>
          </w:rPr>
          <w:fldChar w:fldCharType="separate"/>
        </w:r>
        <w:r w:rsidR="00AF6821">
          <w:rPr>
            <w:noProof/>
            <w:webHidden/>
          </w:rPr>
          <w:t>33</w:t>
        </w:r>
        <w:r w:rsidR="00AF6821">
          <w:rPr>
            <w:noProof/>
            <w:webHidden/>
          </w:rPr>
          <w:fldChar w:fldCharType="end"/>
        </w:r>
      </w:hyperlink>
    </w:p>
    <w:p w14:paraId="451FAC1C" w14:textId="187AE88B" w:rsidR="00AF6821" w:rsidRDefault="00B428C4">
      <w:pPr>
        <w:pStyle w:val="Tabledesillustrations"/>
        <w:tabs>
          <w:tab w:val="right" w:leader="dot" w:pos="9062"/>
        </w:tabs>
        <w:rPr>
          <w:rFonts w:eastAsiaTheme="minorEastAsia"/>
          <w:noProof/>
          <w:lang w:eastAsia="fr-FR"/>
        </w:rPr>
      </w:pPr>
      <w:hyperlink w:anchor="_Toc51016607" w:history="1">
        <w:r w:rsidR="00AF6821" w:rsidRPr="00B506D2">
          <w:rPr>
            <w:rStyle w:val="Lienhypertexte"/>
            <w:noProof/>
          </w:rPr>
          <w:t>Figure 8- diagramme cas d'utilisation « gérer messages »</w:t>
        </w:r>
        <w:r w:rsidR="00AF6821">
          <w:rPr>
            <w:noProof/>
            <w:webHidden/>
          </w:rPr>
          <w:tab/>
        </w:r>
        <w:r w:rsidR="00AF6821">
          <w:rPr>
            <w:noProof/>
            <w:webHidden/>
          </w:rPr>
          <w:fldChar w:fldCharType="begin"/>
        </w:r>
        <w:r w:rsidR="00AF6821">
          <w:rPr>
            <w:noProof/>
            <w:webHidden/>
          </w:rPr>
          <w:instrText xml:space="preserve"> PAGEREF _Toc51016607 \h </w:instrText>
        </w:r>
        <w:r w:rsidR="00AF6821">
          <w:rPr>
            <w:noProof/>
            <w:webHidden/>
          </w:rPr>
        </w:r>
        <w:r w:rsidR="00AF6821">
          <w:rPr>
            <w:noProof/>
            <w:webHidden/>
          </w:rPr>
          <w:fldChar w:fldCharType="separate"/>
        </w:r>
        <w:r w:rsidR="00AF6821">
          <w:rPr>
            <w:noProof/>
            <w:webHidden/>
          </w:rPr>
          <w:t>35</w:t>
        </w:r>
        <w:r w:rsidR="00AF6821">
          <w:rPr>
            <w:noProof/>
            <w:webHidden/>
          </w:rPr>
          <w:fldChar w:fldCharType="end"/>
        </w:r>
      </w:hyperlink>
    </w:p>
    <w:p w14:paraId="6B1A7F51" w14:textId="706EB1BA" w:rsidR="00AF6821" w:rsidRDefault="00B428C4">
      <w:pPr>
        <w:pStyle w:val="Tabledesillustrations"/>
        <w:tabs>
          <w:tab w:val="right" w:leader="dot" w:pos="9062"/>
        </w:tabs>
        <w:rPr>
          <w:rFonts w:eastAsiaTheme="minorEastAsia"/>
          <w:noProof/>
          <w:lang w:eastAsia="fr-FR"/>
        </w:rPr>
      </w:pPr>
      <w:hyperlink w:anchor="_Toc51016608" w:history="1">
        <w:r w:rsidR="00AF6821" w:rsidRPr="00B506D2">
          <w:rPr>
            <w:rStyle w:val="Lienhypertexte"/>
            <w:noProof/>
          </w:rPr>
          <w:t>Figure 9-diagramme cas d'utilisation « consulter pages documents »</w:t>
        </w:r>
        <w:r w:rsidR="00AF6821">
          <w:rPr>
            <w:noProof/>
            <w:webHidden/>
          </w:rPr>
          <w:tab/>
        </w:r>
        <w:r w:rsidR="00AF6821">
          <w:rPr>
            <w:noProof/>
            <w:webHidden/>
          </w:rPr>
          <w:fldChar w:fldCharType="begin"/>
        </w:r>
        <w:r w:rsidR="00AF6821">
          <w:rPr>
            <w:noProof/>
            <w:webHidden/>
          </w:rPr>
          <w:instrText xml:space="preserve"> PAGEREF _Toc51016608 \h </w:instrText>
        </w:r>
        <w:r w:rsidR="00AF6821">
          <w:rPr>
            <w:noProof/>
            <w:webHidden/>
          </w:rPr>
        </w:r>
        <w:r w:rsidR="00AF6821">
          <w:rPr>
            <w:noProof/>
            <w:webHidden/>
          </w:rPr>
          <w:fldChar w:fldCharType="separate"/>
        </w:r>
        <w:r w:rsidR="00AF6821">
          <w:rPr>
            <w:noProof/>
            <w:webHidden/>
          </w:rPr>
          <w:t>36</w:t>
        </w:r>
        <w:r w:rsidR="00AF6821">
          <w:rPr>
            <w:noProof/>
            <w:webHidden/>
          </w:rPr>
          <w:fldChar w:fldCharType="end"/>
        </w:r>
      </w:hyperlink>
    </w:p>
    <w:p w14:paraId="72933BC3" w14:textId="0F10987F" w:rsidR="00AF6821" w:rsidRDefault="00B428C4">
      <w:pPr>
        <w:pStyle w:val="Tabledesillustrations"/>
        <w:tabs>
          <w:tab w:val="right" w:leader="dot" w:pos="9062"/>
        </w:tabs>
        <w:rPr>
          <w:rFonts w:eastAsiaTheme="minorEastAsia"/>
          <w:noProof/>
          <w:lang w:eastAsia="fr-FR"/>
        </w:rPr>
      </w:pPr>
      <w:hyperlink w:anchor="_Toc51016609" w:history="1">
        <w:r w:rsidR="00AF6821" w:rsidRPr="00B506D2">
          <w:rPr>
            <w:rStyle w:val="Lienhypertexte"/>
            <w:noProof/>
          </w:rPr>
          <w:t>Figure 10-diagramme de séquence « authentification »</w:t>
        </w:r>
        <w:r w:rsidR="00AF6821">
          <w:rPr>
            <w:noProof/>
            <w:webHidden/>
          </w:rPr>
          <w:tab/>
        </w:r>
        <w:r w:rsidR="00AF6821">
          <w:rPr>
            <w:noProof/>
            <w:webHidden/>
          </w:rPr>
          <w:fldChar w:fldCharType="begin"/>
        </w:r>
        <w:r w:rsidR="00AF6821">
          <w:rPr>
            <w:noProof/>
            <w:webHidden/>
          </w:rPr>
          <w:instrText xml:space="preserve"> PAGEREF _Toc51016609 \h </w:instrText>
        </w:r>
        <w:r w:rsidR="00AF6821">
          <w:rPr>
            <w:noProof/>
            <w:webHidden/>
          </w:rPr>
        </w:r>
        <w:r w:rsidR="00AF6821">
          <w:rPr>
            <w:noProof/>
            <w:webHidden/>
          </w:rPr>
          <w:fldChar w:fldCharType="separate"/>
        </w:r>
        <w:r w:rsidR="00AF6821">
          <w:rPr>
            <w:noProof/>
            <w:webHidden/>
          </w:rPr>
          <w:t>37</w:t>
        </w:r>
        <w:r w:rsidR="00AF6821">
          <w:rPr>
            <w:noProof/>
            <w:webHidden/>
          </w:rPr>
          <w:fldChar w:fldCharType="end"/>
        </w:r>
      </w:hyperlink>
    </w:p>
    <w:p w14:paraId="15689311" w14:textId="1D9A6917" w:rsidR="00AF6821" w:rsidRDefault="00B428C4">
      <w:pPr>
        <w:pStyle w:val="Tabledesillustrations"/>
        <w:tabs>
          <w:tab w:val="right" w:leader="dot" w:pos="9062"/>
        </w:tabs>
        <w:rPr>
          <w:rFonts w:eastAsiaTheme="minorEastAsia"/>
          <w:noProof/>
          <w:lang w:eastAsia="fr-FR"/>
        </w:rPr>
      </w:pPr>
      <w:hyperlink w:anchor="_Toc51016610" w:history="1">
        <w:r w:rsidR="00AF6821" w:rsidRPr="00B506D2">
          <w:rPr>
            <w:rStyle w:val="Lienhypertexte"/>
            <w:noProof/>
          </w:rPr>
          <w:t>Figure 11-diagramme de séquence « gestion d’opérations »</w:t>
        </w:r>
        <w:r w:rsidR="00AF6821">
          <w:rPr>
            <w:noProof/>
            <w:webHidden/>
          </w:rPr>
          <w:tab/>
        </w:r>
        <w:r w:rsidR="00AF6821">
          <w:rPr>
            <w:noProof/>
            <w:webHidden/>
          </w:rPr>
          <w:fldChar w:fldCharType="begin"/>
        </w:r>
        <w:r w:rsidR="00AF6821">
          <w:rPr>
            <w:noProof/>
            <w:webHidden/>
          </w:rPr>
          <w:instrText xml:space="preserve"> PAGEREF _Toc51016610 \h </w:instrText>
        </w:r>
        <w:r w:rsidR="00AF6821">
          <w:rPr>
            <w:noProof/>
            <w:webHidden/>
          </w:rPr>
        </w:r>
        <w:r w:rsidR="00AF6821">
          <w:rPr>
            <w:noProof/>
            <w:webHidden/>
          </w:rPr>
          <w:fldChar w:fldCharType="separate"/>
        </w:r>
        <w:r w:rsidR="00AF6821">
          <w:rPr>
            <w:noProof/>
            <w:webHidden/>
          </w:rPr>
          <w:t>38</w:t>
        </w:r>
        <w:r w:rsidR="00AF6821">
          <w:rPr>
            <w:noProof/>
            <w:webHidden/>
          </w:rPr>
          <w:fldChar w:fldCharType="end"/>
        </w:r>
      </w:hyperlink>
    </w:p>
    <w:p w14:paraId="67DEA3F4" w14:textId="03C40AEF" w:rsidR="00AF6821" w:rsidRDefault="00B428C4">
      <w:pPr>
        <w:pStyle w:val="Tabledesillustrations"/>
        <w:tabs>
          <w:tab w:val="right" w:leader="dot" w:pos="9062"/>
        </w:tabs>
        <w:rPr>
          <w:rFonts w:eastAsiaTheme="minorEastAsia"/>
          <w:noProof/>
          <w:lang w:eastAsia="fr-FR"/>
        </w:rPr>
      </w:pPr>
      <w:hyperlink w:anchor="_Toc51016611" w:history="1">
        <w:r w:rsidR="00AF6821" w:rsidRPr="00B506D2">
          <w:rPr>
            <w:rStyle w:val="Lienhypertexte"/>
            <w:noProof/>
          </w:rPr>
          <w:t>Figure 12-diagramme de séquence « création du cycle de type de document »</w:t>
        </w:r>
        <w:r w:rsidR="00AF6821">
          <w:rPr>
            <w:noProof/>
            <w:webHidden/>
          </w:rPr>
          <w:tab/>
        </w:r>
        <w:r w:rsidR="00AF6821">
          <w:rPr>
            <w:noProof/>
            <w:webHidden/>
          </w:rPr>
          <w:fldChar w:fldCharType="begin"/>
        </w:r>
        <w:r w:rsidR="00AF6821">
          <w:rPr>
            <w:noProof/>
            <w:webHidden/>
          </w:rPr>
          <w:instrText xml:space="preserve"> PAGEREF _Toc51016611 \h </w:instrText>
        </w:r>
        <w:r w:rsidR="00AF6821">
          <w:rPr>
            <w:noProof/>
            <w:webHidden/>
          </w:rPr>
        </w:r>
        <w:r w:rsidR="00AF6821">
          <w:rPr>
            <w:noProof/>
            <w:webHidden/>
          </w:rPr>
          <w:fldChar w:fldCharType="separate"/>
        </w:r>
        <w:r w:rsidR="00AF6821">
          <w:rPr>
            <w:noProof/>
            <w:webHidden/>
          </w:rPr>
          <w:t>39</w:t>
        </w:r>
        <w:r w:rsidR="00AF6821">
          <w:rPr>
            <w:noProof/>
            <w:webHidden/>
          </w:rPr>
          <w:fldChar w:fldCharType="end"/>
        </w:r>
      </w:hyperlink>
    </w:p>
    <w:p w14:paraId="6344AAFE" w14:textId="4268F867" w:rsidR="00AF6821" w:rsidRDefault="00B428C4">
      <w:pPr>
        <w:pStyle w:val="Tabledesillustrations"/>
        <w:tabs>
          <w:tab w:val="right" w:leader="dot" w:pos="9062"/>
        </w:tabs>
        <w:rPr>
          <w:rFonts w:eastAsiaTheme="minorEastAsia"/>
          <w:noProof/>
          <w:lang w:eastAsia="fr-FR"/>
        </w:rPr>
      </w:pPr>
      <w:hyperlink w:anchor="_Toc51016612" w:history="1">
        <w:r w:rsidR="00AF6821" w:rsidRPr="00B506D2">
          <w:rPr>
            <w:rStyle w:val="Lienhypertexte"/>
            <w:noProof/>
          </w:rPr>
          <w:t>Figure 13-diagramme de séquence « demande et traitement d’un cycle de type de document »</w:t>
        </w:r>
        <w:r w:rsidR="00AF6821">
          <w:rPr>
            <w:noProof/>
            <w:webHidden/>
          </w:rPr>
          <w:tab/>
        </w:r>
        <w:r w:rsidR="00AF6821">
          <w:rPr>
            <w:noProof/>
            <w:webHidden/>
          </w:rPr>
          <w:fldChar w:fldCharType="begin"/>
        </w:r>
        <w:r w:rsidR="00AF6821">
          <w:rPr>
            <w:noProof/>
            <w:webHidden/>
          </w:rPr>
          <w:instrText xml:space="preserve"> PAGEREF _Toc51016612 \h </w:instrText>
        </w:r>
        <w:r w:rsidR="00AF6821">
          <w:rPr>
            <w:noProof/>
            <w:webHidden/>
          </w:rPr>
        </w:r>
        <w:r w:rsidR="00AF6821">
          <w:rPr>
            <w:noProof/>
            <w:webHidden/>
          </w:rPr>
          <w:fldChar w:fldCharType="separate"/>
        </w:r>
        <w:r w:rsidR="00AF6821">
          <w:rPr>
            <w:noProof/>
            <w:webHidden/>
          </w:rPr>
          <w:t>40</w:t>
        </w:r>
        <w:r w:rsidR="00AF6821">
          <w:rPr>
            <w:noProof/>
            <w:webHidden/>
          </w:rPr>
          <w:fldChar w:fldCharType="end"/>
        </w:r>
      </w:hyperlink>
    </w:p>
    <w:p w14:paraId="5C60CCEE" w14:textId="59B442D7" w:rsidR="00AF6821" w:rsidRDefault="00B428C4">
      <w:pPr>
        <w:pStyle w:val="Tabledesillustrations"/>
        <w:tabs>
          <w:tab w:val="right" w:leader="dot" w:pos="9062"/>
        </w:tabs>
        <w:rPr>
          <w:rFonts w:eastAsiaTheme="minorEastAsia"/>
          <w:noProof/>
          <w:lang w:eastAsia="fr-FR"/>
        </w:rPr>
      </w:pPr>
      <w:hyperlink w:anchor="_Toc51016613" w:history="1">
        <w:r w:rsidR="00AF6821" w:rsidRPr="00B506D2">
          <w:rPr>
            <w:rStyle w:val="Lienhypertexte"/>
            <w:noProof/>
          </w:rPr>
          <w:t>Figure 14-diagramme de séquence « gestion des profils »</w:t>
        </w:r>
        <w:r w:rsidR="00AF6821">
          <w:rPr>
            <w:noProof/>
            <w:webHidden/>
          </w:rPr>
          <w:tab/>
        </w:r>
        <w:r w:rsidR="00AF6821">
          <w:rPr>
            <w:noProof/>
            <w:webHidden/>
          </w:rPr>
          <w:fldChar w:fldCharType="begin"/>
        </w:r>
        <w:r w:rsidR="00AF6821">
          <w:rPr>
            <w:noProof/>
            <w:webHidden/>
          </w:rPr>
          <w:instrText xml:space="preserve"> PAGEREF _Toc51016613 \h </w:instrText>
        </w:r>
        <w:r w:rsidR="00AF6821">
          <w:rPr>
            <w:noProof/>
            <w:webHidden/>
          </w:rPr>
        </w:r>
        <w:r w:rsidR="00AF6821">
          <w:rPr>
            <w:noProof/>
            <w:webHidden/>
          </w:rPr>
          <w:fldChar w:fldCharType="separate"/>
        </w:r>
        <w:r w:rsidR="00AF6821">
          <w:rPr>
            <w:noProof/>
            <w:webHidden/>
          </w:rPr>
          <w:t>41</w:t>
        </w:r>
        <w:r w:rsidR="00AF6821">
          <w:rPr>
            <w:noProof/>
            <w:webHidden/>
          </w:rPr>
          <w:fldChar w:fldCharType="end"/>
        </w:r>
      </w:hyperlink>
    </w:p>
    <w:p w14:paraId="08A2AD91" w14:textId="10C46E72" w:rsidR="00AF6821" w:rsidRDefault="00B428C4">
      <w:pPr>
        <w:pStyle w:val="Tabledesillustrations"/>
        <w:tabs>
          <w:tab w:val="right" w:leader="dot" w:pos="9062"/>
        </w:tabs>
        <w:rPr>
          <w:rFonts w:eastAsiaTheme="minorEastAsia"/>
          <w:noProof/>
          <w:lang w:eastAsia="fr-FR"/>
        </w:rPr>
      </w:pPr>
      <w:hyperlink w:anchor="_Toc51016614" w:history="1">
        <w:r w:rsidR="00AF6821" w:rsidRPr="00B506D2">
          <w:rPr>
            <w:rStyle w:val="Lienhypertexte"/>
            <w:noProof/>
          </w:rPr>
          <w:t>Figure 15-diagramme de séquence « gestion des utilisateurs »</w:t>
        </w:r>
        <w:r w:rsidR="00AF6821">
          <w:rPr>
            <w:noProof/>
            <w:webHidden/>
          </w:rPr>
          <w:tab/>
        </w:r>
        <w:r w:rsidR="00AF6821">
          <w:rPr>
            <w:noProof/>
            <w:webHidden/>
          </w:rPr>
          <w:fldChar w:fldCharType="begin"/>
        </w:r>
        <w:r w:rsidR="00AF6821">
          <w:rPr>
            <w:noProof/>
            <w:webHidden/>
          </w:rPr>
          <w:instrText xml:space="preserve"> PAGEREF _Toc51016614 \h </w:instrText>
        </w:r>
        <w:r w:rsidR="00AF6821">
          <w:rPr>
            <w:noProof/>
            <w:webHidden/>
          </w:rPr>
        </w:r>
        <w:r w:rsidR="00AF6821">
          <w:rPr>
            <w:noProof/>
            <w:webHidden/>
          </w:rPr>
          <w:fldChar w:fldCharType="separate"/>
        </w:r>
        <w:r w:rsidR="00AF6821">
          <w:rPr>
            <w:noProof/>
            <w:webHidden/>
          </w:rPr>
          <w:t>42</w:t>
        </w:r>
        <w:r w:rsidR="00AF6821">
          <w:rPr>
            <w:noProof/>
            <w:webHidden/>
          </w:rPr>
          <w:fldChar w:fldCharType="end"/>
        </w:r>
      </w:hyperlink>
    </w:p>
    <w:p w14:paraId="63E944C0" w14:textId="26C860DF" w:rsidR="00AF6821" w:rsidRDefault="00B428C4">
      <w:pPr>
        <w:pStyle w:val="Tabledesillustrations"/>
        <w:tabs>
          <w:tab w:val="right" w:leader="dot" w:pos="9062"/>
        </w:tabs>
        <w:rPr>
          <w:rFonts w:eastAsiaTheme="minorEastAsia"/>
          <w:noProof/>
          <w:lang w:eastAsia="fr-FR"/>
        </w:rPr>
      </w:pPr>
      <w:hyperlink w:anchor="_Toc51016615" w:history="1">
        <w:r w:rsidR="00AF6821" w:rsidRPr="00B506D2">
          <w:rPr>
            <w:rStyle w:val="Lienhypertexte"/>
            <w:noProof/>
          </w:rPr>
          <w:t>Figure 16- diagramme de classe</w:t>
        </w:r>
        <w:r w:rsidR="00AF6821">
          <w:rPr>
            <w:noProof/>
            <w:webHidden/>
          </w:rPr>
          <w:tab/>
        </w:r>
        <w:r w:rsidR="00AF6821">
          <w:rPr>
            <w:noProof/>
            <w:webHidden/>
          </w:rPr>
          <w:fldChar w:fldCharType="begin"/>
        </w:r>
        <w:r w:rsidR="00AF6821">
          <w:rPr>
            <w:noProof/>
            <w:webHidden/>
          </w:rPr>
          <w:instrText xml:space="preserve"> PAGEREF _Toc51016615 \h </w:instrText>
        </w:r>
        <w:r w:rsidR="00AF6821">
          <w:rPr>
            <w:noProof/>
            <w:webHidden/>
          </w:rPr>
        </w:r>
        <w:r w:rsidR="00AF6821">
          <w:rPr>
            <w:noProof/>
            <w:webHidden/>
          </w:rPr>
          <w:fldChar w:fldCharType="separate"/>
        </w:r>
        <w:r w:rsidR="00AF6821">
          <w:rPr>
            <w:noProof/>
            <w:webHidden/>
          </w:rPr>
          <w:t>43</w:t>
        </w:r>
        <w:r w:rsidR="00AF6821">
          <w:rPr>
            <w:noProof/>
            <w:webHidden/>
          </w:rPr>
          <w:fldChar w:fldCharType="end"/>
        </w:r>
      </w:hyperlink>
    </w:p>
    <w:p w14:paraId="06FF78FB" w14:textId="3AE74740" w:rsidR="00AF6821" w:rsidRDefault="00B428C4">
      <w:pPr>
        <w:pStyle w:val="Tabledesillustrations"/>
        <w:tabs>
          <w:tab w:val="right" w:leader="dot" w:pos="9062"/>
        </w:tabs>
        <w:rPr>
          <w:rFonts w:eastAsiaTheme="minorEastAsia"/>
          <w:noProof/>
          <w:lang w:eastAsia="fr-FR"/>
        </w:rPr>
      </w:pPr>
      <w:hyperlink w:anchor="_Toc51016616" w:history="1">
        <w:r w:rsidR="00AF6821" w:rsidRPr="00B506D2">
          <w:rPr>
            <w:rStyle w:val="Lienhypertexte"/>
            <w:noProof/>
          </w:rPr>
          <w:t>Figure 17- Diagramme de déploiement</w:t>
        </w:r>
        <w:r w:rsidR="00AF6821">
          <w:rPr>
            <w:noProof/>
            <w:webHidden/>
          </w:rPr>
          <w:tab/>
        </w:r>
        <w:r w:rsidR="00AF6821">
          <w:rPr>
            <w:noProof/>
            <w:webHidden/>
          </w:rPr>
          <w:fldChar w:fldCharType="begin"/>
        </w:r>
        <w:r w:rsidR="00AF6821">
          <w:rPr>
            <w:noProof/>
            <w:webHidden/>
          </w:rPr>
          <w:instrText xml:space="preserve"> PAGEREF _Toc51016616 \h </w:instrText>
        </w:r>
        <w:r w:rsidR="00AF6821">
          <w:rPr>
            <w:noProof/>
            <w:webHidden/>
          </w:rPr>
        </w:r>
        <w:r w:rsidR="00AF6821">
          <w:rPr>
            <w:noProof/>
            <w:webHidden/>
          </w:rPr>
          <w:fldChar w:fldCharType="separate"/>
        </w:r>
        <w:r w:rsidR="00AF6821">
          <w:rPr>
            <w:noProof/>
            <w:webHidden/>
          </w:rPr>
          <w:t>49</w:t>
        </w:r>
        <w:r w:rsidR="00AF6821">
          <w:rPr>
            <w:noProof/>
            <w:webHidden/>
          </w:rPr>
          <w:fldChar w:fldCharType="end"/>
        </w:r>
      </w:hyperlink>
    </w:p>
    <w:p w14:paraId="6B584B53" w14:textId="11D0F8FF" w:rsidR="00D7221F" w:rsidRPr="00B63EC2" w:rsidRDefault="0098594D" w:rsidP="00B63EC2">
      <w:pPr>
        <w:jc w:val="center"/>
        <w:rPr>
          <w:rFonts w:asciiTheme="majorBidi" w:hAnsiTheme="majorBidi" w:cstheme="majorBidi"/>
          <w:b/>
          <w:bCs/>
          <w:sz w:val="56"/>
          <w:szCs w:val="56"/>
        </w:rPr>
      </w:pPr>
      <w:r>
        <w:rPr>
          <w:rFonts w:asciiTheme="majorBidi" w:hAnsiTheme="majorBidi" w:cstheme="majorBidi"/>
          <w:b/>
          <w:bCs/>
          <w:sz w:val="56"/>
          <w:szCs w:val="56"/>
        </w:rPr>
        <w:fldChar w:fldCharType="end"/>
      </w:r>
    </w:p>
    <w:p w14:paraId="6418F607" w14:textId="2CA357CA" w:rsidR="00434733" w:rsidRDefault="00434733" w:rsidP="002015C8">
      <w:pPr>
        <w:rPr>
          <w:rFonts w:asciiTheme="minorBidi" w:hAnsiTheme="minorBidi"/>
          <w:sz w:val="56"/>
          <w:szCs w:val="56"/>
        </w:rPr>
      </w:pPr>
    </w:p>
    <w:p w14:paraId="116BB3C8" w14:textId="6BDCB980" w:rsidR="00434733" w:rsidRDefault="00434733" w:rsidP="002015C8">
      <w:pPr>
        <w:rPr>
          <w:rFonts w:asciiTheme="minorBidi" w:hAnsiTheme="minorBidi"/>
          <w:sz w:val="56"/>
          <w:szCs w:val="56"/>
        </w:rPr>
      </w:pPr>
    </w:p>
    <w:p w14:paraId="0DC54609" w14:textId="641C7559" w:rsidR="00434733" w:rsidRDefault="00434733" w:rsidP="002015C8">
      <w:pPr>
        <w:rPr>
          <w:rFonts w:asciiTheme="minorBidi" w:hAnsiTheme="minorBidi"/>
          <w:sz w:val="56"/>
          <w:szCs w:val="56"/>
        </w:rPr>
      </w:pPr>
    </w:p>
    <w:p w14:paraId="32CECC5F" w14:textId="428327B6" w:rsidR="00434733" w:rsidRDefault="00434733" w:rsidP="002015C8">
      <w:pPr>
        <w:rPr>
          <w:rFonts w:asciiTheme="minorBidi" w:hAnsiTheme="minorBidi"/>
          <w:sz w:val="56"/>
          <w:szCs w:val="56"/>
        </w:rPr>
      </w:pPr>
    </w:p>
    <w:p w14:paraId="3C974ABB" w14:textId="131ACB11" w:rsidR="00434733" w:rsidRDefault="00434733" w:rsidP="002015C8">
      <w:pPr>
        <w:rPr>
          <w:rFonts w:asciiTheme="minorBidi" w:hAnsiTheme="minorBidi"/>
          <w:sz w:val="56"/>
          <w:szCs w:val="56"/>
        </w:rPr>
      </w:pPr>
    </w:p>
    <w:p w14:paraId="05ED0A92" w14:textId="71BB29C6" w:rsidR="00434733" w:rsidRDefault="00434733" w:rsidP="002015C8">
      <w:pPr>
        <w:rPr>
          <w:rFonts w:asciiTheme="minorBidi" w:hAnsiTheme="minorBidi"/>
          <w:sz w:val="56"/>
          <w:szCs w:val="56"/>
        </w:rPr>
      </w:pPr>
    </w:p>
    <w:p w14:paraId="343E8D9D" w14:textId="5ECB7D1A" w:rsidR="00434733" w:rsidRDefault="00434733" w:rsidP="002015C8">
      <w:pPr>
        <w:rPr>
          <w:rFonts w:asciiTheme="minorBidi" w:hAnsiTheme="minorBidi"/>
          <w:sz w:val="56"/>
          <w:szCs w:val="56"/>
        </w:rPr>
      </w:pPr>
    </w:p>
    <w:p w14:paraId="3F8B29B5" w14:textId="58CBE7BC" w:rsidR="00434733" w:rsidRDefault="00434733" w:rsidP="002015C8">
      <w:pPr>
        <w:rPr>
          <w:rFonts w:asciiTheme="minorBidi" w:hAnsiTheme="minorBidi"/>
          <w:sz w:val="56"/>
          <w:szCs w:val="56"/>
        </w:rPr>
      </w:pPr>
    </w:p>
    <w:p w14:paraId="2185EF1D" w14:textId="28B371E1" w:rsidR="00434733" w:rsidRPr="00A909C1" w:rsidRDefault="00A909C1" w:rsidP="00A909C1">
      <w:pPr>
        <w:jc w:val="center"/>
        <w:rPr>
          <w:rFonts w:asciiTheme="majorBidi" w:hAnsiTheme="majorBidi" w:cstheme="majorBidi"/>
          <w:b/>
          <w:bCs/>
          <w:sz w:val="56"/>
          <w:szCs w:val="56"/>
        </w:rPr>
      </w:pPr>
      <w:r w:rsidRPr="00A909C1">
        <w:rPr>
          <w:rFonts w:asciiTheme="majorBidi" w:hAnsiTheme="majorBidi" w:cstheme="majorBidi"/>
          <w:b/>
          <w:bCs/>
          <w:sz w:val="56"/>
          <w:szCs w:val="56"/>
        </w:rPr>
        <w:t>Liste des tableaux</w:t>
      </w:r>
    </w:p>
    <w:p w14:paraId="5EA4F13F" w14:textId="40B4FC6D" w:rsidR="00AF6821" w:rsidRDefault="006E3011">
      <w:pPr>
        <w:pStyle w:val="Tabledesillustrations"/>
        <w:tabs>
          <w:tab w:val="right" w:leader="dot" w:pos="9062"/>
        </w:tabs>
        <w:rPr>
          <w:rFonts w:eastAsiaTheme="minorEastAsia"/>
          <w:noProof/>
          <w:lang w:eastAsia="fr-FR"/>
        </w:rPr>
      </w:pPr>
      <w:r>
        <w:rPr>
          <w:rFonts w:asciiTheme="minorBidi" w:hAnsiTheme="minorBidi"/>
          <w:sz w:val="56"/>
          <w:szCs w:val="56"/>
        </w:rPr>
        <w:fldChar w:fldCharType="begin"/>
      </w:r>
      <w:r>
        <w:rPr>
          <w:rFonts w:asciiTheme="minorBidi" w:hAnsiTheme="minorBidi"/>
          <w:sz w:val="56"/>
          <w:szCs w:val="56"/>
        </w:rPr>
        <w:instrText xml:space="preserve"> TOC \h \z \c "Tableau" </w:instrText>
      </w:r>
      <w:r>
        <w:rPr>
          <w:rFonts w:asciiTheme="minorBidi" w:hAnsiTheme="minorBidi"/>
          <w:sz w:val="56"/>
          <w:szCs w:val="56"/>
        </w:rPr>
        <w:fldChar w:fldCharType="separate"/>
      </w:r>
      <w:hyperlink w:anchor="_Toc51016617" w:history="1">
        <w:r w:rsidR="00AF6821" w:rsidRPr="00B31032">
          <w:rPr>
            <w:rStyle w:val="Lienhypertexte"/>
            <w:noProof/>
          </w:rPr>
          <w:t>Tableau 1- tableau des logiciels GED</w:t>
        </w:r>
        <w:r w:rsidR="00AF6821">
          <w:rPr>
            <w:noProof/>
            <w:webHidden/>
          </w:rPr>
          <w:tab/>
        </w:r>
        <w:r w:rsidR="00AF6821">
          <w:rPr>
            <w:noProof/>
            <w:webHidden/>
          </w:rPr>
          <w:fldChar w:fldCharType="begin"/>
        </w:r>
        <w:r w:rsidR="00AF6821">
          <w:rPr>
            <w:noProof/>
            <w:webHidden/>
          </w:rPr>
          <w:instrText xml:space="preserve"> PAGEREF _Toc51016617 \h </w:instrText>
        </w:r>
        <w:r w:rsidR="00AF6821">
          <w:rPr>
            <w:noProof/>
            <w:webHidden/>
          </w:rPr>
        </w:r>
        <w:r w:rsidR="00AF6821">
          <w:rPr>
            <w:noProof/>
            <w:webHidden/>
          </w:rPr>
          <w:fldChar w:fldCharType="separate"/>
        </w:r>
        <w:r w:rsidR="00AF6821">
          <w:rPr>
            <w:noProof/>
            <w:webHidden/>
          </w:rPr>
          <w:t>18</w:t>
        </w:r>
        <w:r w:rsidR="00AF6821">
          <w:rPr>
            <w:noProof/>
            <w:webHidden/>
          </w:rPr>
          <w:fldChar w:fldCharType="end"/>
        </w:r>
      </w:hyperlink>
    </w:p>
    <w:p w14:paraId="78C7F971" w14:textId="2A59A698" w:rsidR="00AF6821" w:rsidRDefault="00B428C4">
      <w:pPr>
        <w:pStyle w:val="Tabledesillustrations"/>
        <w:tabs>
          <w:tab w:val="right" w:leader="dot" w:pos="9062"/>
        </w:tabs>
        <w:rPr>
          <w:rFonts w:eastAsiaTheme="minorEastAsia"/>
          <w:noProof/>
          <w:lang w:eastAsia="fr-FR"/>
        </w:rPr>
      </w:pPr>
      <w:hyperlink w:anchor="_Toc51016618" w:history="1">
        <w:r w:rsidR="00AF6821" w:rsidRPr="00B31032">
          <w:rPr>
            <w:rStyle w:val="Lienhypertexte"/>
            <w:noProof/>
          </w:rPr>
          <w:t>Tableau 2-les différents intervenants de l'application</w:t>
        </w:r>
        <w:r w:rsidR="00AF6821">
          <w:rPr>
            <w:noProof/>
            <w:webHidden/>
          </w:rPr>
          <w:tab/>
        </w:r>
        <w:r w:rsidR="00AF6821">
          <w:rPr>
            <w:noProof/>
            <w:webHidden/>
          </w:rPr>
          <w:fldChar w:fldCharType="begin"/>
        </w:r>
        <w:r w:rsidR="00AF6821">
          <w:rPr>
            <w:noProof/>
            <w:webHidden/>
          </w:rPr>
          <w:instrText xml:space="preserve"> PAGEREF _Toc51016618 \h </w:instrText>
        </w:r>
        <w:r w:rsidR="00AF6821">
          <w:rPr>
            <w:noProof/>
            <w:webHidden/>
          </w:rPr>
        </w:r>
        <w:r w:rsidR="00AF6821">
          <w:rPr>
            <w:noProof/>
            <w:webHidden/>
          </w:rPr>
          <w:fldChar w:fldCharType="separate"/>
        </w:r>
        <w:r w:rsidR="00AF6821">
          <w:rPr>
            <w:noProof/>
            <w:webHidden/>
          </w:rPr>
          <w:t>25</w:t>
        </w:r>
        <w:r w:rsidR="00AF6821">
          <w:rPr>
            <w:noProof/>
            <w:webHidden/>
          </w:rPr>
          <w:fldChar w:fldCharType="end"/>
        </w:r>
      </w:hyperlink>
    </w:p>
    <w:p w14:paraId="2AB9520C" w14:textId="311DFB6F" w:rsidR="00AF6821" w:rsidRDefault="00B428C4">
      <w:pPr>
        <w:pStyle w:val="Tabledesillustrations"/>
        <w:tabs>
          <w:tab w:val="right" w:leader="dot" w:pos="9062"/>
        </w:tabs>
        <w:rPr>
          <w:rFonts w:eastAsiaTheme="minorEastAsia"/>
          <w:noProof/>
          <w:lang w:eastAsia="fr-FR"/>
        </w:rPr>
      </w:pPr>
      <w:hyperlink w:anchor="_Toc51016619" w:history="1">
        <w:r w:rsidR="00AF6821" w:rsidRPr="00B31032">
          <w:rPr>
            <w:rStyle w:val="Lienhypertexte"/>
            <w:noProof/>
          </w:rPr>
          <w:t>Tableau 3- Indentification des cas d’utilisation général</w:t>
        </w:r>
        <w:r w:rsidR="00AF6821">
          <w:rPr>
            <w:noProof/>
            <w:webHidden/>
          </w:rPr>
          <w:tab/>
        </w:r>
        <w:r w:rsidR="00AF6821">
          <w:rPr>
            <w:noProof/>
            <w:webHidden/>
          </w:rPr>
          <w:fldChar w:fldCharType="begin"/>
        </w:r>
        <w:r w:rsidR="00AF6821">
          <w:rPr>
            <w:noProof/>
            <w:webHidden/>
          </w:rPr>
          <w:instrText xml:space="preserve"> PAGEREF _Toc51016619 \h </w:instrText>
        </w:r>
        <w:r w:rsidR="00AF6821">
          <w:rPr>
            <w:noProof/>
            <w:webHidden/>
          </w:rPr>
        </w:r>
        <w:r w:rsidR="00AF6821">
          <w:rPr>
            <w:noProof/>
            <w:webHidden/>
          </w:rPr>
          <w:fldChar w:fldCharType="separate"/>
        </w:r>
        <w:r w:rsidR="00AF6821">
          <w:rPr>
            <w:noProof/>
            <w:webHidden/>
          </w:rPr>
          <w:t>26</w:t>
        </w:r>
        <w:r w:rsidR="00AF6821">
          <w:rPr>
            <w:noProof/>
            <w:webHidden/>
          </w:rPr>
          <w:fldChar w:fldCharType="end"/>
        </w:r>
      </w:hyperlink>
    </w:p>
    <w:p w14:paraId="228D62B7" w14:textId="15A7E8C7" w:rsidR="00AF6821" w:rsidRDefault="00B428C4">
      <w:pPr>
        <w:pStyle w:val="Tabledesillustrations"/>
        <w:tabs>
          <w:tab w:val="right" w:leader="dot" w:pos="9062"/>
        </w:tabs>
        <w:rPr>
          <w:rFonts w:eastAsiaTheme="minorEastAsia"/>
          <w:noProof/>
          <w:lang w:eastAsia="fr-FR"/>
        </w:rPr>
      </w:pPr>
      <w:hyperlink w:anchor="_Toc51016620" w:history="1">
        <w:r w:rsidR="00AF6821" w:rsidRPr="00B31032">
          <w:rPr>
            <w:rStyle w:val="Lienhypertexte"/>
            <w:noProof/>
          </w:rPr>
          <w:t>Tableau 4- Cas d'utilisation « gérer opérations »</w:t>
        </w:r>
        <w:r w:rsidR="00AF6821">
          <w:rPr>
            <w:noProof/>
            <w:webHidden/>
          </w:rPr>
          <w:tab/>
        </w:r>
        <w:r w:rsidR="00AF6821">
          <w:rPr>
            <w:noProof/>
            <w:webHidden/>
          </w:rPr>
          <w:fldChar w:fldCharType="begin"/>
        </w:r>
        <w:r w:rsidR="00AF6821">
          <w:rPr>
            <w:noProof/>
            <w:webHidden/>
          </w:rPr>
          <w:instrText xml:space="preserve"> PAGEREF _Toc51016620 \h </w:instrText>
        </w:r>
        <w:r w:rsidR="00AF6821">
          <w:rPr>
            <w:noProof/>
            <w:webHidden/>
          </w:rPr>
        </w:r>
        <w:r w:rsidR="00AF6821">
          <w:rPr>
            <w:noProof/>
            <w:webHidden/>
          </w:rPr>
          <w:fldChar w:fldCharType="separate"/>
        </w:r>
        <w:r w:rsidR="00AF6821">
          <w:rPr>
            <w:noProof/>
            <w:webHidden/>
          </w:rPr>
          <w:t>28</w:t>
        </w:r>
        <w:r w:rsidR="00AF6821">
          <w:rPr>
            <w:noProof/>
            <w:webHidden/>
          </w:rPr>
          <w:fldChar w:fldCharType="end"/>
        </w:r>
      </w:hyperlink>
    </w:p>
    <w:p w14:paraId="2510BD7B" w14:textId="1243987F" w:rsidR="00AF6821" w:rsidRDefault="00B428C4">
      <w:pPr>
        <w:pStyle w:val="Tabledesillustrations"/>
        <w:tabs>
          <w:tab w:val="right" w:leader="dot" w:pos="9062"/>
        </w:tabs>
        <w:rPr>
          <w:rFonts w:eastAsiaTheme="minorEastAsia"/>
          <w:noProof/>
          <w:lang w:eastAsia="fr-FR"/>
        </w:rPr>
      </w:pPr>
      <w:hyperlink w:anchor="_Toc51016621" w:history="1">
        <w:r w:rsidR="00AF6821" w:rsidRPr="00B31032">
          <w:rPr>
            <w:rStyle w:val="Lienhypertexte"/>
            <w:noProof/>
          </w:rPr>
          <w:t>Tableau 5- Cas d’utilisation « gérer profils »</w:t>
        </w:r>
        <w:r w:rsidR="00AF6821">
          <w:rPr>
            <w:noProof/>
            <w:webHidden/>
          </w:rPr>
          <w:tab/>
        </w:r>
        <w:r w:rsidR="00AF6821">
          <w:rPr>
            <w:noProof/>
            <w:webHidden/>
          </w:rPr>
          <w:fldChar w:fldCharType="begin"/>
        </w:r>
        <w:r w:rsidR="00AF6821">
          <w:rPr>
            <w:noProof/>
            <w:webHidden/>
          </w:rPr>
          <w:instrText xml:space="preserve"> PAGEREF _Toc51016621 \h </w:instrText>
        </w:r>
        <w:r w:rsidR="00AF6821">
          <w:rPr>
            <w:noProof/>
            <w:webHidden/>
          </w:rPr>
        </w:r>
        <w:r w:rsidR="00AF6821">
          <w:rPr>
            <w:noProof/>
            <w:webHidden/>
          </w:rPr>
          <w:fldChar w:fldCharType="separate"/>
        </w:r>
        <w:r w:rsidR="00AF6821">
          <w:rPr>
            <w:noProof/>
            <w:webHidden/>
          </w:rPr>
          <w:t>29</w:t>
        </w:r>
        <w:r w:rsidR="00AF6821">
          <w:rPr>
            <w:noProof/>
            <w:webHidden/>
          </w:rPr>
          <w:fldChar w:fldCharType="end"/>
        </w:r>
      </w:hyperlink>
    </w:p>
    <w:p w14:paraId="0E41D79A" w14:textId="1E58B39C" w:rsidR="00AF6821" w:rsidRDefault="00B428C4">
      <w:pPr>
        <w:pStyle w:val="Tabledesillustrations"/>
        <w:tabs>
          <w:tab w:val="right" w:leader="dot" w:pos="9062"/>
        </w:tabs>
        <w:rPr>
          <w:rFonts w:eastAsiaTheme="minorEastAsia"/>
          <w:noProof/>
          <w:lang w:eastAsia="fr-FR"/>
        </w:rPr>
      </w:pPr>
      <w:hyperlink w:anchor="_Toc51016622" w:history="1">
        <w:r w:rsidR="00AF6821" w:rsidRPr="00B31032">
          <w:rPr>
            <w:rStyle w:val="Lienhypertexte"/>
            <w:noProof/>
          </w:rPr>
          <w:t>Tableau 6- cas d'utilisation « gérer cycles de type de document »</w:t>
        </w:r>
        <w:r w:rsidR="00AF6821">
          <w:rPr>
            <w:noProof/>
            <w:webHidden/>
          </w:rPr>
          <w:tab/>
        </w:r>
        <w:r w:rsidR="00AF6821">
          <w:rPr>
            <w:noProof/>
            <w:webHidden/>
          </w:rPr>
          <w:fldChar w:fldCharType="begin"/>
        </w:r>
        <w:r w:rsidR="00AF6821">
          <w:rPr>
            <w:noProof/>
            <w:webHidden/>
          </w:rPr>
          <w:instrText xml:space="preserve"> PAGEREF _Toc51016622 \h </w:instrText>
        </w:r>
        <w:r w:rsidR="00AF6821">
          <w:rPr>
            <w:noProof/>
            <w:webHidden/>
          </w:rPr>
        </w:r>
        <w:r w:rsidR="00AF6821">
          <w:rPr>
            <w:noProof/>
            <w:webHidden/>
          </w:rPr>
          <w:fldChar w:fldCharType="separate"/>
        </w:r>
        <w:r w:rsidR="00AF6821">
          <w:rPr>
            <w:noProof/>
            <w:webHidden/>
          </w:rPr>
          <w:t>32</w:t>
        </w:r>
        <w:r w:rsidR="00AF6821">
          <w:rPr>
            <w:noProof/>
            <w:webHidden/>
          </w:rPr>
          <w:fldChar w:fldCharType="end"/>
        </w:r>
      </w:hyperlink>
    </w:p>
    <w:p w14:paraId="0EF8E01A" w14:textId="6706A60E" w:rsidR="00AF6821" w:rsidRDefault="00B428C4">
      <w:pPr>
        <w:pStyle w:val="Tabledesillustrations"/>
        <w:tabs>
          <w:tab w:val="right" w:leader="dot" w:pos="9062"/>
        </w:tabs>
        <w:rPr>
          <w:rFonts w:eastAsiaTheme="minorEastAsia"/>
          <w:noProof/>
          <w:lang w:eastAsia="fr-FR"/>
        </w:rPr>
      </w:pPr>
      <w:hyperlink w:anchor="_Toc51016623" w:history="1">
        <w:r w:rsidR="00AF6821" w:rsidRPr="00B31032">
          <w:rPr>
            <w:rStyle w:val="Lienhypertexte"/>
            <w:noProof/>
          </w:rPr>
          <w:t>Tableau 7-cas d'utilisation « effectuer et traiter demande »</w:t>
        </w:r>
        <w:r w:rsidR="00AF6821">
          <w:rPr>
            <w:noProof/>
            <w:webHidden/>
          </w:rPr>
          <w:tab/>
        </w:r>
        <w:r w:rsidR="00AF6821">
          <w:rPr>
            <w:noProof/>
            <w:webHidden/>
          </w:rPr>
          <w:fldChar w:fldCharType="begin"/>
        </w:r>
        <w:r w:rsidR="00AF6821">
          <w:rPr>
            <w:noProof/>
            <w:webHidden/>
          </w:rPr>
          <w:instrText xml:space="preserve"> PAGEREF _Toc51016623 \h </w:instrText>
        </w:r>
        <w:r w:rsidR="00AF6821">
          <w:rPr>
            <w:noProof/>
            <w:webHidden/>
          </w:rPr>
        </w:r>
        <w:r w:rsidR="00AF6821">
          <w:rPr>
            <w:noProof/>
            <w:webHidden/>
          </w:rPr>
          <w:fldChar w:fldCharType="separate"/>
        </w:r>
        <w:r w:rsidR="00AF6821">
          <w:rPr>
            <w:noProof/>
            <w:webHidden/>
          </w:rPr>
          <w:t>34</w:t>
        </w:r>
        <w:r w:rsidR="00AF6821">
          <w:rPr>
            <w:noProof/>
            <w:webHidden/>
          </w:rPr>
          <w:fldChar w:fldCharType="end"/>
        </w:r>
      </w:hyperlink>
    </w:p>
    <w:p w14:paraId="7CB9FEE9" w14:textId="5F0A6B9B" w:rsidR="00AF6821" w:rsidRDefault="00B428C4">
      <w:pPr>
        <w:pStyle w:val="Tabledesillustrations"/>
        <w:tabs>
          <w:tab w:val="right" w:leader="dot" w:pos="9062"/>
        </w:tabs>
        <w:rPr>
          <w:rFonts w:eastAsiaTheme="minorEastAsia"/>
          <w:noProof/>
          <w:lang w:eastAsia="fr-FR"/>
        </w:rPr>
      </w:pPr>
      <w:hyperlink w:anchor="_Toc51016624" w:history="1">
        <w:r w:rsidR="00AF6821" w:rsidRPr="00B31032">
          <w:rPr>
            <w:rStyle w:val="Lienhypertexte"/>
            <w:noProof/>
          </w:rPr>
          <w:t>Tableau 8-cas d'utilisation « gérer les messages »</w:t>
        </w:r>
        <w:r w:rsidR="00AF6821">
          <w:rPr>
            <w:noProof/>
            <w:webHidden/>
          </w:rPr>
          <w:tab/>
        </w:r>
        <w:r w:rsidR="00AF6821">
          <w:rPr>
            <w:noProof/>
            <w:webHidden/>
          </w:rPr>
          <w:fldChar w:fldCharType="begin"/>
        </w:r>
        <w:r w:rsidR="00AF6821">
          <w:rPr>
            <w:noProof/>
            <w:webHidden/>
          </w:rPr>
          <w:instrText xml:space="preserve"> PAGEREF _Toc51016624 \h </w:instrText>
        </w:r>
        <w:r w:rsidR="00AF6821">
          <w:rPr>
            <w:noProof/>
            <w:webHidden/>
          </w:rPr>
        </w:r>
        <w:r w:rsidR="00AF6821">
          <w:rPr>
            <w:noProof/>
            <w:webHidden/>
          </w:rPr>
          <w:fldChar w:fldCharType="separate"/>
        </w:r>
        <w:r w:rsidR="00AF6821">
          <w:rPr>
            <w:noProof/>
            <w:webHidden/>
          </w:rPr>
          <w:t>35</w:t>
        </w:r>
        <w:r w:rsidR="00AF6821">
          <w:rPr>
            <w:noProof/>
            <w:webHidden/>
          </w:rPr>
          <w:fldChar w:fldCharType="end"/>
        </w:r>
      </w:hyperlink>
    </w:p>
    <w:p w14:paraId="06753D10" w14:textId="34FFC2BF" w:rsidR="00AF6821" w:rsidRDefault="00B428C4">
      <w:pPr>
        <w:pStyle w:val="Tabledesillustrations"/>
        <w:tabs>
          <w:tab w:val="right" w:leader="dot" w:pos="9062"/>
        </w:tabs>
        <w:rPr>
          <w:rFonts w:eastAsiaTheme="minorEastAsia"/>
          <w:noProof/>
          <w:lang w:eastAsia="fr-FR"/>
        </w:rPr>
      </w:pPr>
      <w:hyperlink w:anchor="_Toc51016625" w:history="1">
        <w:r w:rsidR="00AF6821" w:rsidRPr="00B31032">
          <w:rPr>
            <w:rStyle w:val="Lienhypertexte"/>
            <w:noProof/>
          </w:rPr>
          <w:t>Tableau 9- cas d'utilisation « consulter pages documents »</w:t>
        </w:r>
        <w:r w:rsidR="00AF6821">
          <w:rPr>
            <w:noProof/>
            <w:webHidden/>
          </w:rPr>
          <w:tab/>
        </w:r>
        <w:r w:rsidR="00AF6821">
          <w:rPr>
            <w:noProof/>
            <w:webHidden/>
          </w:rPr>
          <w:fldChar w:fldCharType="begin"/>
        </w:r>
        <w:r w:rsidR="00AF6821">
          <w:rPr>
            <w:noProof/>
            <w:webHidden/>
          </w:rPr>
          <w:instrText xml:space="preserve"> PAGEREF _Toc51016625 \h </w:instrText>
        </w:r>
        <w:r w:rsidR="00AF6821">
          <w:rPr>
            <w:noProof/>
            <w:webHidden/>
          </w:rPr>
        </w:r>
        <w:r w:rsidR="00AF6821">
          <w:rPr>
            <w:noProof/>
            <w:webHidden/>
          </w:rPr>
          <w:fldChar w:fldCharType="separate"/>
        </w:r>
        <w:r w:rsidR="00AF6821">
          <w:rPr>
            <w:noProof/>
            <w:webHidden/>
          </w:rPr>
          <w:t>36</w:t>
        </w:r>
        <w:r w:rsidR="00AF6821">
          <w:rPr>
            <w:noProof/>
            <w:webHidden/>
          </w:rPr>
          <w:fldChar w:fldCharType="end"/>
        </w:r>
      </w:hyperlink>
    </w:p>
    <w:p w14:paraId="3EEE6A7E" w14:textId="5AB45193" w:rsidR="002015C8" w:rsidRDefault="006E3011" w:rsidP="002015C8">
      <w:pPr>
        <w:rPr>
          <w:rFonts w:asciiTheme="minorBidi" w:hAnsiTheme="minorBidi"/>
          <w:sz w:val="56"/>
          <w:szCs w:val="56"/>
        </w:rPr>
      </w:pPr>
      <w:r>
        <w:rPr>
          <w:rFonts w:asciiTheme="minorBidi" w:hAnsiTheme="minorBidi"/>
          <w:sz w:val="56"/>
          <w:szCs w:val="56"/>
        </w:rPr>
        <w:fldChar w:fldCharType="end"/>
      </w:r>
    </w:p>
    <w:p w14:paraId="40008B66" w14:textId="77777777" w:rsidR="006E3011" w:rsidRDefault="006E3011" w:rsidP="002015C8">
      <w:pPr>
        <w:rPr>
          <w:rFonts w:asciiTheme="minorBidi" w:hAnsiTheme="minorBidi"/>
          <w:sz w:val="56"/>
          <w:szCs w:val="56"/>
        </w:rPr>
      </w:pPr>
    </w:p>
    <w:p w14:paraId="31203503" w14:textId="3B9E70C8" w:rsidR="00D7221F" w:rsidRDefault="00D7221F" w:rsidP="002015C8">
      <w:pPr>
        <w:rPr>
          <w:rFonts w:asciiTheme="minorBidi" w:hAnsiTheme="minorBidi"/>
          <w:sz w:val="56"/>
          <w:szCs w:val="56"/>
        </w:rPr>
      </w:pPr>
    </w:p>
    <w:p w14:paraId="48598771" w14:textId="2DADCB46" w:rsidR="00D7221F" w:rsidRDefault="00D7221F" w:rsidP="002015C8">
      <w:pPr>
        <w:rPr>
          <w:rFonts w:asciiTheme="minorBidi" w:hAnsiTheme="minorBidi"/>
          <w:sz w:val="56"/>
          <w:szCs w:val="56"/>
        </w:rPr>
      </w:pPr>
    </w:p>
    <w:p w14:paraId="7F5C125E" w14:textId="0A39AD78" w:rsidR="00D7221F" w:rsidRDefault="00D7221F" w:rsidP="002015C8">
      <w:pPr>
        <w:rPr>
          <w:rFonts w:asciiTheme="minorBidi" w:hAnsiTheme="minorBidi"/>
          <w:sz w:val="56"/>
          <w:szCs w:val="56"/>
        </w:rPr>
      </w:pPr>
    </w:p>
    <w:p w14:paraId="61C077E2" w14:textId="2FC40826" w:rsidR="00D7221F" w:rsidRDefault="00D7221F" w:rsidP="002015C8">
      <w:pPr>
        <w:rPr>
          <w:rFonts w:asciiTheme="minorBidi" w:hAnsiTheme="minorBidi"/>
          <w:sz w:val="56"/>
          <w:szCs w:val="56"/>
        </w:rPr>
      </w:pPr>
    </w:p>
    <w:p w14:paraId="0E7954A0" w14:textId="5FB04827" w:rsidR="00D7221F" w:rsidRDefault="00D7221F" w:rsidP="002015C8">
      <w:pPr>
        <w:rPr>
          <w:rFonts w:asciiTheme="minorBidi" w:hAnsiTheme="minorBidi"/>
          <w:sz w:val="56"/>
          <w:szCs w:val="56"/>
        </w:rPr>
      </w:pPr>
    </w:p>
    <w:p w14:paraId="08CCEBB2" w14:textId="387AB1E1" w:rsidR="00D7221F" w:rsidRDefault="00D7221F" w:rsidP="002015C8">
      <w:pPr>
        <w:rPr>
          <w:rFonts w:asciiTheme="minorBidi" w:hAnsiTheme="minorBidi"/>
          <w:sz w:val="56"/>
          <w:szCs w:val="56"/>
        </w:rPr>
      </w:pPr>
    </w:p>
    <w:p w14:paraId="5606D0A4" w14:textId="5E7EFD7E" w:rsidR="00D7221F" w:rsidRDefault="00D7221F" w:rsidP="002015C8">
      <w:pPr>
        <w:rPr>
          <w:rFonts w:asciiTheme="minorBidi" w:hAnsiTheme="minorBidi"/>
          <w:sz w:val="56"/>
          <w:szCs w:val="56"/>
        </w:rPr>
      </w:pPr>
    </w:p>
    <w:p w14:paraId="48CFA36A" w14:textId="71F61614" w:rsidR="00D7221F" w:rsidRDefault="00D7221F" w:rsidP="002015C8">
      <w:pPr>
        <w:rPr>
          <w:rFonts w:asciiTheme="minorBidi" w:hAnsiTheme="minorBidi"/>
          <w:sz w:val="56"/>
          <w:szCs w:val="56"/>
        </w:rPr>
      </w:pPr>
    </w:p>
    <w:p w14:paraId="08B9E92B" w14:textId="77777777" w:rsidR="00A909C1" w:rsidRDefault="00A909C1" w:rsidP="002015C8">
      <w:pPr>
        <w:rPr>
          <w:rFonts w:asciiTheme="minorBidi" w:hAnsiTheme="minorBidi"/>
          <w:sz w:val="56"/>
          <w:szCs w:val="56"/>
        </w:rPr>
      </w:pPr>
    </w:p>
    <w:p w14:paraId="2F399DB3" w14:textId="77777777" w:rsidR="002015C8" w:rsidRDefault="002015C8" w:rsidP="002015C8">
      <w:pPr>
        <w:rPr>
          <w:rFonts w:asciiTheme="minorBidi" w:hAnsiTheme="minorBidi"/>
          <w:sz w:val="56"/>
          <w:szCs w:val="56"/>
        </w:rPr>
      </w:pPr>
    </w:p>
    <w:p w14:paraId="1A4DCDF4" w14:textId="35E2DB50" w:rsidR="002015C8" w:rsidRDefault="002015C8" w:rsidP="002015C8">
      <w:pPr>
        <w:rPr>
          <w:rFonts w:asciiTheme="minorBidi" w:hAnsiTheme="minorBidi"/>
          <w:sz w:val="56"/>
          <w:szCs w:val="56"/>
        </w:rPr>
      </w:pPr>
    </w:p>
    <w:p w14:paraId="5B046573" w14:textId="32777F59" w:rsidR="002015C8" w:rsidRDefault="00496499" w:rsidP="0038519E">
      <w:pPr>
        <w:pStyle w:val="Titre1"/>
        <w:jc w:val="center"/>
        <w:rPr>
          <w:rFonts w:asciiTheme="majorBidi" w:hAnsiTheme="majorBidi"/>
          <w:b/>
          <w:bCs/>
          <w:sz w:val="56"/>
          <w:szCs w:val="56"/>
        </w:rPr>
      </w:pPr>
      <w:bookmarkStart w:id="1" w:name="_Toc51021070"/>
      <w:r w:rsidRPr="00B13796">
        <w:rPr>
          <w:rFonts w:asciiTheme="majorBidi" w:hAnsiTheme="majorBidi"/>
          <w:b/>
          <w:bCs/>
          <w:color w:val="auto"/>
          <w:sz w:val="56"/>
          <w:szCs w:val="56"/>
        </w:rPr>
        <w:t>Introduction générale</w:t>
      </w:r>
      <w:bookmarkEnd w:id="1"/>
    </w:p>
    <w:p w14:paraId="1A6CFA77" w14:textId="2728C9BA" w:rsidR="002015C8" w:rsidRDefault="002015C8" w:rsidP="002015C8">
      <w:pPr>
        <w:rPr>
          <w:rFonts w:asciiTheme="minorBidi" w:hAnsiTheme="minorBidi"/>
          <w:sz w:val="56"/>
          <w:szCs w:val="56"/>
        </w:rPr>
      </w:pPr>
    </w:p>
    <w:p w14:paraId="62CFB305" w14:textId="5513A779" w:rsidR="005A1CCC" w:rsidRDefault="005A1CCC" w:rsidP="002015C8">
      <w:pPr>
        <w:rPr>
          <w:rFonts w:asciiTheme="minorBidi" w:hAnsiTheme="minorBidi"/>
          <w:sz w:val="56"/>
          <w:szCs w:val="56"/>
        </w:rPr>
      </w:pPr>
    </w:p>
    <w:p w14:paraId="6E0CB2EF" w14:textId="78395CD4" w:rsidR="005A1CCC" w:rsidRDefault="005A1CCC" w:rsidP="002015C8">
      <w:pPr>
        <w:rPr>
          <w:rFonts w:asciiTheme="minorBidi" w:hAnsiTheme="minorBidi"/>
          <w:sz w:val="56"/>
          <w:szCs w:val="56"/>
        </w:rPr>
      </w:pPr>
    </w:p>
    <w:p w14:paraId="4BAB2155" w14:textId="7F2A9E81" w:rsidR="005A1CCC" w:rsidRDefault="005A1CCC" w:rsidP="002015C8">
      <w:pPr>
        <w:rPr>
          <w:rFonts w:asciiTheme="minorBidi" w:hAnsiTheme="minorBidi"/>
          <w:sz w:val="56"/>
          <w:szCs w:val="56"/>
        </w:rPr>
      </w:pPr>
    </w:p>
    <w:p w14:paraId="210FB8E5" w14:textId="7334F0BF" w:rsidR="005A1CCC" w:rsidRDefault="005A1CCC" w:rsidP="002015C8">
      <w:pPr>
        <w:rPr>
          <w:rFonts w:asciiTheme="minorBidi" w:hAnsiTheme="minorBidi"/>
          <w:sz w:val="56"/>
          <w:szCs w:val="56"/>
        </w:rPr>
      </w:pPr>
    </w:p>
    <w:p w14:paraId="5104BB22" w14:textId="3D8BE8FC" w:rsidR="005A1CCC" w:rsidRDefault="005A1CCC" w:rsidP="002015C8">
      <w:pPr>
        <w:rPr>
          <w:rFonts w:asciiTheme="minorBidi" w:hAnsiTheme="minorBidi"/>
          <w:sz w:val="56"/>
          <w:szCs w:val="56"/>
        </w:rPr>
      </w:pPr>
    </w:p>
    <w:p w14:paraId="3B75D906" w14:textId="33138DFA" w:rsidR="005A1CCC" w:rsidRDefault="005A1CCC" w:rsidP="002015C8">
      <w:pPr>
        <w:rPr>
          <w:rFonts w:asciiTheme="minorBidi" w:hAnsiTheme="minorBidi"/>
          <w:sz w:val="56"/>
          <w:szCs w:val="56"/>
        </w:rPr>
      </w:pPr>
    </w:p>
    <w:p w14:paraId="103A7EA6" w14:textId="2F195D14" w:rsidR="005A1CCC" w:rsidRDefault="005A1CCC" w:rsidP="002015C8">
      <w:pPr>
        <w:rPr>
          <w:rFonts w:asciiTheme="minorBidi" w:hAnsiTheme="minorBidi"/>
          <w:sz w:val="56"/>
          <w:szCs w:val="56"/>
        </w:rPr>
      </w:pPr>
    </w:p>
    <w:p w14:paraId="7B1499A2" w14:textId="6056E618" w:rsidR="005A1CCC" w:rsidRDefault="005A1CCC" w:rsidP="002015C8">
      <w:pPr>
        <w:rPr>
          <w:rFonts w:asciiTheme="minorBidi" w:hAnsiTheme="minorBidi"/>
          <w:sz w:val="56"/>
          <w:szCs w:val="56"/>
        </w:rPr>
      </w:pPr>
    </w:p>
    <w:p w14:paraId="00C60582" w14:textId="47CDF716" w:rsidR="005A1CCC" w:rsidRDefault="005A1CCC" w:rsidP="002015C8">
      <w:pPr>
        <w:rPr>
          <w:rFonts w:asciiTheme="minorBidi" w:hAnsiTheme="minorBidi"/>
          <w:sz w:val="56"/>
          <w:szCs w:val="56"/>
        </w:rPr>
      </w:pPr>
    </w:p>
    <w:p w14:paraId="69F1E8AA" w14:textId="1EA5501D" w:rsidR="002D0E12" w:rsidRDefault="002D0E12" w:rsidP="002015C8">
      <w:pPr>
        <w:rPr>
          <w:rFonts w:asciiTheme="minorBidi" w:hAnsiTheme="minorBidi"/>
          <w:sz w:val="56"/>
          <w:szCs w:val="56"/>
        </w:rPr>
      </w:pPr>
    </w:p>
    <w:sdt>
      <w:sdtPr>
        <w:rPr>
          <w:rFonts w:asciiTheme="minorHAnsi" w:eastAsiaTheme="minorHAnsi" w:hAnsiTheme="minorHAnsi" w:cstheme="minorBidi"/>
          <w:color w:val="auto"/>
          <w:sz w:val="22"/>
          <w:szCs w:val="22"/>
          <w:lang w:eastAsia="en-US"/>
        </w:rPr>
        <w:id w:val="-1883936760"/>
        <w:docPartObj>
          <w:docPartGallery w:val="Table of Contents"/>
          <w:docPartUnique/>
        </w:docPartObj>
      </w:sdtPr>
      <w:sdtEndPr>
        <w:rPr>
          <w:b/>
          <w:bCs/>
        </w:rPr>
      </w:sdtEndPr>
      <w:sdtContent>
        <w:p w14:paraId="5075850B" w14:textId="1199799B" w:rsidR="00A802D3" w:rsidRDefault="00A802D3">
          <w:pPr>
            <w:pStyle w:val="En-ttedetabledesmatires"/>
          </w:pPr>
          <w:r>
            <w:t>Table des matières</w:t>
          </w:r>
        </w:p>
        <w:p w14:paraId="32596FEA" w14:textId="1B05D56E" w:rsidR="0088559C" w:rsidRDefault="00A802D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021069" w:history="1">
            <w:r w:rsidR="0088559C" w:rsidRPr="00885EDF">
              <w:rPr>
                <w:rStyle w:val="Lienhypertexte"/>
                <w:rFonts w:asciiTheme="majorBidi" w:hAnsiTheme="majorBidi"/>
                <w:b/>
                <w:bCs/>
                <w:noProof/>
              </w:rPr>
              <w:t>Résumé</w:t>
            </w:r>
            <w:r w:rsidR="0088559C">
              <w:rPr>
                <w:noProof/>
                <w:webHidden/>
              </w:rPr>
              <w:tab/>
            </w:r>
            <w:r w:rsidR="0088559C">
              <w:rPr>
                <w:noProof/>
                <w:webHidden/>
              </w:rPr>
              <w:fldChar w:fldCharType="begin"/>
            </w:r>
            <w:r w:rsidR="0088559C">
              <w:rPr>
                <w:noProof/>
                <w:webHidden/>
              </w:rPr>
              <w:instrText xml:space="preserve"> PAGEREF _Toc51021069 \h </w:instrText>
            </w:r>
            <w:r w:rsidR="0088559C">
              <w:rPr>
                <w:noProof/>
                <w:webHidden/>
              </w:rPr>
            </w:r>
            <w:r w:rsidR="0088559C">
              <w:rPr>
                <w:noProof/>
                <w:webHidden/>
              </w:rPr>
              <w:fldChar w:fldCharType="separate"/>
            </w:r>
            <w:r w:rsidR="0088559C">
              <w:rPr>
                <w:noProof/>
                <w:webHidden/>
              </w:rPr>
              <w:t>4</w:t>
            </w:r>
            <w:r w:rsidR="0088559C">
              <w:rPr>
                <w:noProof/>
                <w:webHidden/>
              </w:rPr>
              <w:fldChar w:fldCharType="end"/>
            </w:r>
          </w:hyperlink>
        </w:p>
        <w:p w14:paraId="2C272220" w14:textId="7628A7DB" w:rsidR="0088559C" w:rsidRDefault="00B428C4">
          <w:pPr>
            <w:pStyle w:val="TM1"/>
            <w:tabs>
              <w:tab w:val="right" w:leader="dot" w:pos="9062"/>
            </w:tabs>
            <w:rPr>
              <w:rFonts w:eastAsiaTheme="minorEastAsia"/>
              <w:noProof/>
              <w:lang w:eastAsia="fr-FR"/>
            </w:rPr>
          </w:pPr>
          <w:hyperlink w:anchor="_Toc51021070" w:history="1">
            <w:r w:rsidR="0088559C" w:rsidRPr="00885EDF">
              <w:rPr>
                <w:rStyle w:val="Lienhypertexte"/>
                <w:rFonts w:asciiTheme="majorBidi" w:hAnsiTheme="majorBidi"/>
                <w:b/>
                <w:bCs/>
                <w:noProof/>
              </w:rPr>
              <w:t>Introduction générale</w:t>
            </w:r>
            <w:r w:rsidR="0088559C">
              <w:rPr>
                <w:noProof/>
                <w:webHidden/>
              </w:rPr>
              <w:tab/>
            </w:r>
            <w:r w:rsidR="0088559C">
              <w:rPr>
                <w:noProof/>
                <w:webHidden/>
              </w:rPr>
              <w:fldChar w:fldCharType="begin"/>
            </w:r>
            <w:r w:rsidR="0088559C">
              <w:rPr>
                <w:noProof/>
                <w:webHidden/>
              </w:rPr>
              <w:instrText xml:space="preserve"> PAGEREF _Toc51021070 \h </w:instrText>
            </w:r>
            <w:r w:rsidR="0088559C">
              <w:rPr>
                <w:noProof/>
                <w:webHidden/>
              </w:rPr>
            </w:r>
            <w:r w:rsidR="0088559C">
              <w:rPr>
                <w:noProof/>
                <w:webHidden/>
              </w:rPr>
              <w:fldChar w:fldCharType="separate"/>
            </w:r>
            <w:r w:rsidR="0088559C">
              <w:rPr>
                <w:noProof/>
                <w:webHidden/>
              </w:rPr>
              <w:t>7</w:t>
            </w:r>
            <w:r w:rsidR="0088559C">
              <w:rPr>
                <w:noProof/>
                <w:webHidden/>
              </w:rPr>
              <w:fldChar w:fldCharType="end"/>
            </w:r>
          </w:hyperlink>
        </w:p>
        <w:p w14:paraId="7454EF5A" w14:textId="49BF2F6B" w:rsidR="0088559C" w:rsidRDefault="00B428C4">
          <w:pPr>
            <w:pStyle w:val="TM1"/>
            <w:tabs>
              <w:tab w:val="right" w:leader="dot" w:pos="9062"/>
            </w:tabs>
            <w:rPr>
              <w:rFonts w:eastAsiaTheme="minorEastAsia"/>
              <w:noProof/>
              <w:lang w:eastAsia="fr-FR"/>
            </w:rPr>
          </w:pPr>
          <w:hyperlink w:anchor="_Toc51021071" w:history="1">
            <w:r w:rsidR="0088559C" w:rsidRPr="00885EDF">
              <w:rPr>
                <w:rStyle w:val="Lienhypertexte"/>
                <w:rFonts w:asciiTheme="majorBidi" w:hAnsiTheme="majorBidi"/>
                <w:b/>
                <w:bCs/>
                <w:noProof/>
              </w:rPr>
              <w:t xml:space="preserve">CHAPITRE 1 </w:t>
            </w:r>
            <w:r w:rsidR="0088559C" w:rsidRPr="00885EDF">
              <w:rPr>
                <w:rStyle w:val="Lienhypertexte"/>
                <w:rFonts w:asciiTheme="majorBidi" w:hAnsiTheme="majorBidi"/>
                <w:noProof/>
              </w:rPr>
              <w:t>ETUDES PRÉLIMINAIRES ET CAPTURE DES</w:t>
            </w:r>
            <w:r w:rsidR="0088559C" w:rsidRPr="00885EDF">
              <w:rPr>
                <w:rStyle w:val="Lienhypertexte"/>
                <w:rFonts w:asciiTheme="majorBidi" w:hAnsiTheme="majorBidi"/>
                <w:b/>
                <w:bCs/>
                <w:noProof/>
              </w:rPr>
              <w:t xml:space="preserve"> </w:t>
            </w:r>
            <w:r w:rsidR="0088559C" w:rsidRPr="00885EDF">
              <w:rPr>
                <w:rStyle w:val="Lienhypertexte"/>
                <w:rFonts w:asciiTheme="majorBidi" w:hAnsiTheme="majorBidi"/>
                <w:noProof/>
              </w:rPr>
              <w:t>BESOINS</w:t>
            </w:r>
            <w:r w:rsidR="0088559C">
              <w:rPr>
                <w:noProof/>
                <w:webHidden/>
              </w:rPr>
              <w:tab/>
            </w:r>
            <w:r w:rsidR="0088559C">
              <w:rPr>
                <w:noProof/>
                <w:webHidden/>
              </w:rPr>
              <w:fldChar w:fldCharType="begin"/>
            </w:r>
            <w:r w:rsidR="0088559C">
              <w:rPr>
                <w:noProof/>
                <w:webHidden/>
              </w:rPr>
              <w:instrText xml:space="preserve"> PAGEREF _Toc51021071 \h </w:instrText>
            </w:r>
            <w:r w:rsidR="0088559C">
              <w:rPr>
                <w:noProof/>
                <w:webHidden/>
              </w:rPr>
            </w:r>
            <w:r w:rsidR="0088559C">
              <w:rPr>
                <w:noProof/>
                <w:webHidden/>
              </w:rPr>
              <w:fldChar w:fldCharType="separate"/>
            </w:r>
            <w:r w:rsidR="0088559C">
              <w:rPr>
                <w:noProof/>
                <w:webHidden/>
              </w:rPr>
              <w:t>14</w:t>
            </w:r>
            <w:r w:rsidR="0088559C">
              <w:rPr>
                <w:noProof/>
                <w:webHidden/>
              </w:rPr>
              <w:fldChar w:fldCharType="end"/>
            </w:r>
          </w:hyperlink>
        </w:p>
        <w:p w14:paraId="796F45B4" w14:textId="4764C111" w:rsidR="0088559C" w:rsidRDefault="00B428C4">
          <w:pPr>
            <w:pStyle w:val="TM2"/>
            <w:tabs>
              <w:tab w:val="left" w:pos="660"/>
              <w:tab w:val="right" w:leader="dot" w:pos="9062"/>
            </w:tabs>
            <w:rPr>
              <w:rFonts w:eastAsiaTheme="minorEastAsia"/>
              <w:noProof/>
              <w:lang w:eastAsia="fr-FR"/>
            </w:rPr>
          </w:pPr>
          <w:hyperlink w:anchor="_Toc51021072" w:history="1">
            <w:r w:rsidR="0088559C" w:rsidRPr="00885EDF">
              <w:rPr>
                <w:rStyle w:val="Lienhypertexte"/>
                <w:rFonts w:asciiTheme="majorBidi" w:hAnsiTheme="majorBidi" w:cstheme="majorBidi"/>
                <w:b/>
                <w:bCs/>
                <w:noProof/>
              </w:rPr>
              <w:t>1.</w:t>
            </w:r>
            <w:r w:rsidR="0088559C">
              <w:rPr>
                <w:rFonts w:eastAsiaTheme="minorEastAsia"/>
                <w:noProof/>
                <w:lang w:eastAsia="fr-FR"/>
              </w:rPr>
              <w:tab/>
            </w:r>
            <w:r w:rsidR="0088559C" w:rsidRPr="00885EDF">
              <w:rPr>
                <w:rStyle w:val="Lienhypertexte"/>
                <w:rFonts w:asciiTheme="majorBidi" w:hAnsiTheme="majorBidi" w:cstheme="majorBidi"/>
                <w:b/>
                <w:bCs/>
                <w:noProof/>
              </w:rPr>
              <w:t>Introduction</w:t>
            </w:r>
            <w:r w:rsidR="0088559C">
              <w:rPr>
                <w:noProof/>
                <w:webHidden/>
              </w:rPr>
              <w:tab/>
            </w:r>
            <w:r w:rsidR="0088559C">
              <w:rPr>
                <w:noProof/>
                <w:webHidden/>
              </w:rPr>
              <w:fldChar w:fldCharType="begin"/>
            </w:r>
            <w:r w:rsidR="0088559C">
              <w:rPr>
                <w:noProof/>
                <w:webHidden/>
              </w:rPr>
              <w:instrText xml:space="preserve"> PAGEREF _Toc51021072 \h </w:instrText>
            </w:r>
            <w:r w:rsidR="0088559C">
              <w:rPr>
                <w:noProof/>
                <w:webHidden/>
              </w:rPr>
            </w:r>
            <w:r w:rsidR="0088559C">
              <w:rPr>
                <w:noProof/>
                <w:webHidden/>
              </w:rPr>
              <w:fldChar w:fldCharType="separate"/>
            </w:r>
            <w:r w:rsidR="0088559C">
              <w:rPr>
                <w:noProof/>
                <w:webHidden/>
              </w:rPr>
              <w:t>15</w:t>
            </w:r>
            <w:r w:rsidR="0088559C">
              <w:rPr>
                <w:noProof/>
                <w:webHidden/>
              </w:rPr>
              <w:fldChar w:fldCharType="end"/>
            </w:r>
          </w:hyperlink>
        </w:p>
        <w:p w14:paraId="3CD20DE4" w14:textId="5A6D1584" w:rsidR="0088559C" w:rsidRDefault="00B428C4">
          <w:pPr>
            <w:pStyle w:val="TM2"/>
            <w:tabs>
              <w:tab w:val="left" w:pos="660"/>
              <w:tab w:val="right" w:leader="dot" w:pos="9062"/>
            </w:tabs>
            <w:rPr>
              <w:rFonts w:eastAsiaTheme="minorEastAsia"/>
              <w:noProof/>
              <w:lang w:eastAsia="fr-FR"/>
            </w:rPr>
          </w:pPr>
          <w:hyperlink w:anchor="_Toc51021073" w:history="1">
            <w:r w:rsidR="0088559C" w:rsidRPr="00885EDF">
              <w:rPr>
                <w:rStyle w:val="Lienhypertexte"/>
                <w:rFonts w:asciiTheme="majorBidi" w:hAnsiTheme="majorBidi" w:cstheme="majorBidi"/>
                <w:b/>
                <w:bCs/>
                <w:noProof/>
              </w:rPr>
              <w:t>2.</w:t>
            </w:r>
            <w:r w:rsidR="0088559C">
              <w:rPr>
                <w:rFonts w:eastAsiaTheme="minorEastAsia"/>
                <w:noProof/>
                <w:lang w:eastAsia="fr-FR"/>
              </w:rPr>
              <w:tab/>
            </w:r>
            <w:r w:rsidR="0088559C" w:rsidRPr="00885EDF">
              <w:rPr>
                <w:rStyle w:val="Lienhypertexte"/>
                <w:rFonts w:asciiTheme="majorBidi" w:hAnsiTheme="majorBidi" w:cstheme="majorBidi"/>
                <w:b/>
                <w:bCs/>
                <w:noProof/>
              </w:rPr>
              <w:t>La gestion électronique des documents (GED)</w:t>
            </w:r>
            <w:r w:rsidR="0088559C">
              <w:rPr>
                <w:noProof/>
                <w:webHidden/>
              </w:rPr>
              <w:tab/>
            </w:r>
            <w:r w:rsidR="0088559C">
              <w:rPr>
                <w:noProof/>
                <w:webHidden/>
              </w:rPr>
              <w:fldChar w:fldCharType="begin"/>
            </w:r>
            <w:r w:rsidR="0088559C">
              <w:rPr>
                <w:noProof/>
                <w:webHidden/>
              </w:rPr>
              <w:instrText xml:space="preserve"> PAGEREF _Toc51021073 \h </w:instrText>
            </w:r>
            <w:r w:rsidR="0088559C">
              <w:rPr>
                <w:noProof/>
                <w:webHidden/>
              </w:rPr>
            </w:r>
            <w:r w:rsidR="0088559C">
              <w:rPr>
                <w:noProof/>
                <w:webHidden/>
              </w:rPr>
              <w:fldChar w:fldCharType="separate"/>
            </w:r>
            <w:r w:rsidR="0088559C">
              <w:rPr>
                <w:noProof/>
                <w:webHidden/>
              </w:rPr>
              <w:t>15</w:t>
            </w:r>
            <w:r w:rsidR="0088559C">
              <w:rPr>
                <w:noProof/>
                <w:webHidden/>
              </w:rPr>
              <w:fldChar w:fldCharType="end"/>
            </w:r>
          </w:hyperlink>
        </w:p>
        <w:p w14:paraId="616BB546" w14:textId="4E1E9B1B" w:rsidR="0088559C" w:rsidRDefault="00B428C4">
          <w:pPr>
            <w:pStyle w:val="TM2"/>
            <w:tabs>
              <w:tab w:val="right" w:leader="dot" w:pos="9062"/>
            </w:tabs>
            <w:rPr>
              <w:rFonts w:eastAsiaTheme="minorEastAsia"/>
              <w:noProof/>
              <w:lang w:eastAsia="fr-FR"/>
            </w:rPr>
          </w:pPr>
          <w:hyperlink w:anchor="_Toc51021074" w:history="1">
            <w:r w:rsidR="0088559C" w:rsidRPr="00885EDF">
              <w:rPr>
                <w:rStyle w:val="Lienhypertexte"/>
                <w:rFonts w:asciiTheme="majorBidi" w:hAnsiTheme="majorBidi" w:cstheme="majorBidi"/>
                <w:noProof/>
              </w:rPr>
              <w:t>Histoire des GED</w:t>
            </w:r>
            <w:r w:rsidR="0088559C">
              <w:rPr>
                <w:noProof/>
                <w:webHidden/>
              </w:rPr>
              <w:tab/>
            </w:r>
            <w:r w:rsidR="0088559C">
              <w:rPr>
                <w:noProof/>
                <w:webHidden/>
              </w:rPr>
              <w:fldChar w:fldCharType="begin"/>
            </w:r>
            <w:r w:rsidR="0088559C">
              <w:rPr>
                <w:noProof/>
                <w:webHidden/>
              </w:rPr>
              <w:instrText xml:space="preserve"> PAGEREF _Toc51021074 \h </w:instrText>
            </w:r>
            <w:r w:rsidR="0088559C">
              <w:rPr>
                <w:noProof/>
                <w:webHidden/>
              </w:rPr>
            </w:r>
            <w:r w:rsidR="0088559C">
              <w:rPr>
                <w:noProof/>
                <w:webHidden/>
              </w:rPr>
              <w:fldChar w:fldCharType="separate"/>
            </w:r>
            <w:r w:rsidR="0088559C">
              <w:rPr>
                <w:noProof/>
                <w:webHidden/>
              </w:rPr>
              <w:t>15</w:t>
            </w:r>
            <w:r w:rsidR="0088559C">
              <w:rPr>
                <w:noProof/>
                <w:webHidden/>
              </w:rPr>
              <w:fldChar w:fldCharType="end"/>
            </w:r>
          </w:hyperlink>
        </w:p>
        <w:p w14:paraId="7C162946" w14:textId="0208417D" w:rsidR="0088559C" w:rsidRDefault="00B428C4">
          <w:pPr>
            <w:pStyle w:val="TM2"/>
            <w:tabs>
              <w:tab w:val="left" w:pos="880"/>
              <w:tab w:val="right" w:leader="dot" w:pos="9062"/>
            </w:tabs>
            <w:rPr>
              <w:rFonts w:eastAsiaTheme="minorEastAsia"/>
              <w:noProof/>
              <w:lang w:eastAsia="fr-FR"/>
            </w:rPr>
          </w:pPr>
          <w:hyperlink w:anchor="_Toc51021075" w:history="1">
            <w:r w:rsidR="0088559C" w:rsidRPr="00885EDF">
              <w:rPr>
                <w:rStyle w:val="Lienhypertexte"/>
                <w:rFonts w:asciiTheme="majorBidi" w:hAnsiTheme="majorBidi" w:cstheme="majorBidi"/>
                <w:b/>
                <w:bCs/>
                <w:noProof/>
              </w:rPr>
              <w:t>2.1.</w:t>
            </w:r>
            <w:r w:rsidR="0088559C">
              <w:rPr>
                <w:rFonts w:eastAsiaTheme="minorEastAsia"/>
                <w:noProof/>
                <w:lang w:eastAsia="fr-FR"/>
              </w:rPr>
              <w:tab/>
            </w:r>
            <w:r w:rsidR="0088559C" w:rsidRPr="00885EDF">
              <w:rPr>
                <w:rStyle w:val="Lienhypertexte"/>
                <w:rFonts w:asciiTheme="majorBidi" w:hAnsiTheme="majorBidi" w:cstheme="majorBidi"/>
                <w:b/>
                <w:bCs/>
                <w:noProof/>
              </w:rPr>
              <w:t>La GED, qu'est-ce que c'est ?</w:t>
            </w:r>
            <w:r w:rsidR="0088559C">
              <w:rPr>
                <w:noProof/>
                <w:webHidden/>
              </w:rPr>
              <w:tab/>
            </w:r>
            <w:r w:rsidR="0088559C">
              <w:rPr>
                <w:noProof/>
                <w:webHidden/>
              </w:rPr>
              <w:fldChar w:fldCharType="begin"/>
            </w:r>
            <w:r w:rsidR="0088559C">
              <w:rPr>
                <w:noProof/>
                <w:webHidden/>
              </w:rPr>
              <w:instrText xml:space="preserve"> PAGEREF _Toc51021075 \h </w:instrText>
            </w:r>
            <w:r w:rsidR="0088559C">
              <w:rPr>
                <w:noProof/>
                <w:webHidden/>
              </w:rPr>
            </w:r>
            <w:r w:rsidR="0088559C">
              <w:rPr>
                <w:noProof/>
                <w:webHidden/>
              </w:rPr>
              <w:fldChar w:fldCharType="separate"/>
            </w:r>
            <w:r w:rsidR="0088559C">
              <w:rPr>
                <w:noProof/>
                <w:webHidden/>
              </w:rPr>
              <w:t>15</w:t>
            </w:r>
            <w:r w:rsidR="0088559C">
              <w:rPr>
                <w:noProof/>
                <w:webHidden/>
              </w:rPr>
              <w:fldChar w:fldCharType="end"/>
            </w:r>
          </w:hyperlink>
        </w:p>
        <w:p w14:paraId="793A6361" w14:textId="4CEA9DBD" w:rsidR="0088559C" w:rsidRDefault="00B428C4">
          <w:pPr>
            <w:pStyle w:val="TM2"/>
            <w:tabs>
              <w:tab w:val="left" w:pos="880"/>
              <w:tab w:val="right" w:leader="dot" w:pos="9062"/>
            </w:tabs>
            <w:rPr>
              <w:rFonts w:eastAsiaTheme="minorEastAsia"/>
              <w:noProof/>
              <w:lang w:eastAsia="fr-FR"/>
            </w:rPr>
          </w:pPr>
          <w:hyperlink w:anchor="_Toc51021076" w:history="1">
            <w:r w:rsidR="0088559C" w:rsidRPr="00885EDF">
              <w:rPr>
                <w:rStyle w:val="Lienhypertexte"/>
                <w:rFonts w:asciiTheme="majorBidi" w:hAnsiTheme="majorBidi" w:cstheme="majorBidi"/>
                <w:b/>
                <w:bCs/>
                <w:noProof/>
              </w:rPr>
              <w:t>2.2.</w:t>
            </w:r>
            <w:r w:rsidR="0088559C">
              <w:rPr>
                <w:rFonts w:eastAsiaTheme="minorEastAsia"/>
                <w:noProof/>
                <w:lang w:eastAsia="fr-FR"/>
              </w:rPr>
              <w:tab/>
            </w:r>
            <w:r w:rsidR="0088559C" w:rsidRPr="00885EDF">
              <w:rPr>
                <w:rStyle w:val="Lienhypertexte"/>
                <w:rFonts w:asciiTheme="majorBidi" w:hAnsiTheme="majorBidi" w:cstheme="majorBidi"/>
                <w:b/>
                <w:bCs/>
                <w:noProof/>
              </w:rPr>
              <w:t>Cycle de vie d’un document</w:t>
            </w:r>
            <w:r w:rsidR="0088559C">
              <w:rPr>
                <w:noProof/>
                <w:webHidden/>
              </w:rPr>
              <w:tab/>
            </w:r>
            <w:r w:rsidR="0088559C">
              <w:rPr>
                <w:noProof/>
                <w:webHidden/>
              </w:rPr>
              <w:fldChar w:fldCharType="begin"/>
            </w:r>
            <w:r w:rsidR="0088559C">
              <w:rPr>
                <w:noProof/>
                <w:webHidden/>
              </w:rPr>
              <w:instrText xml:space="preserve"> PAGEREF _Toc51021076 \h </w:instrText>
            </w:r>
            <w:r w:rsidR="0088559C">
              <w:rPr>
                <w:noProof/>
                <w:webHidden/>
              </w:rPr>
            </w:r>
            <w:r w:rsidR="0088559C">
              <w:rPr>
                <w:noProof/>
                <w:webHidden/>
              </w:rPr>
              <w:fldChar w:fldCharType="separate"/>
            </w:r>
            <w:r w:rsidR="0088559C">
              <w:rPr>
                <w:noProof/>
                <w:webHidden/>
              </w:rPr>
              <w:t>16</w:t>
            </w:r>
            <w:r w:rsidR="0088559C">
              <w:rPr>
                <w:noProof/>
                <w:webHidden/>
              </w:rPr>
              <w:fldChar w:fldCharType="end"/>
            </w:r>
          </w:hyperlink>
        </w:p>
        <w:p w14:paraId="5003714E" w14:textId="611A0B05" w:rsidR="0088559C" w:rsidRDefault="00B428C4">
          <w:pPr>
            <w:pStyle w:val="TM2"/>
            <w:tabs>
              <w:tab w:val="left" w:pos="880"/>
              <w:tab w:val="right" w:leader="dot" w:pos="9062"/>
            </w:tabs>
            <w:rPr>
              <w:rFonts w:eastAsiaTheme="minorEastAsia"/>
              <w:noProof/>
              <w:lang w:eastAsia="fr-FR"/>
            </w:rPr>
          </w:pPr>
          <w:hyperlink w:anchor="_Toc51021077" w:history="1">
            <w:r w:rsidR="0088559C" w:rsidRPr="00885EDF">
              <w:rPr>
                <w:rStyle w:val="Lienhypertexte"/>
                <w:rFonts w:asciiTheme="majorBidi" w:hAnsiTheme="majorBidi" w:cstheme="majorBidi"/>
                <w:b/>
                <w:bCs/>
                <w:noProof/>
              </w:rPr>
              <w:t>2.3.</w:t>
            </w:r>
            <w:r w:rsidR="0088559C">
              <w:rPr>
                <w:rFonts w:eastAsiaTheme="minorEastAsia"/>
                <w:noProof/>
                <w:lang w:eastAsia="fr-FR"/>
              </w:rPr>
              <w:tab/>
            </w:r>
            <w:r w:rsidR="0088559C" w:rsidRPr="00885EDF">
              <w:rPr>
                <w:rStyle w:val="Lienhypertexte"/>
                <w:rFonts w:asciiTheme="majorBidi" w:hAnsiTheme="majorBidi" w:cstheme="majorBidi"/>
                <w:b/>
                <w:bCs/>
                <w:noProof/>
              </w:rPr>
              <w:t>Les différentes étapes de la GED</w:t>
            </w:r>
            <w:r w:rsidR="0088559C">
              <w:rPr>
                <w:noProof/>
                <w:webHidden/>
              </w:rPr>
              <w:tab/>
            </w:r>
            <w:r w:rsidR="0088559C">
              <w:rPr>
                <w:noProof/>
                <w:webHidden/>
              </w:rPr>
              <w:fldChar w:fldCharType="begin"/>
            </w:r>
            <w:r w:rsidR="0088559C">
              <w:rPr>
                <w:noProof/>
                <w:webHidden/>
              </w:rPr>
              <w:instrText xml:space="preserve"> PAGEREF _Toc51021077 \h </w:instrText>
            </w:r>
            <w:r w:rsidR="0088559C">
              <w:rPr>
                <w:noProof/>
                <w:webHidden/>
              </w:rPr>
            </w:r>
            <w:r w:rsidR="0088559C">
              <w:rPr>
                <w:noProof/>
                <w:webHidden/>
              </w:rPr>
              <w:fldChar w:fldCharType="separate"/>
            </w:r>
            <w:r w:rsidR="0088559C">
              <w:rPr>
                <w:noProof/>
                <w:webHidden/>
              </w:rPr>
              <w:t>16</w:t>
            </w:r>
            <w:r w:rsidR="0088559C">
              <w:rPr>
                <w:noProof/>
                <w:webHidden/>
              </w:rPr>
              <w:fldChar w:fldCharType="end"/>
            </w:r>
          </w:hyperlink>
        </w:p>
        <w:p w14:paraId="2F1E9AEC" w14:textId="2B23A3A4" w:rsidR="0088559C" w:rsidRDefault="00B428C4">
          <w:pPr>
            <w:pStyle w:val="TM3"/>
            <w:tabs>
              <w:tab w:val="left" w:pos="1320"/>
              <w:tab w:val="right" w:leader="dot" w:pos="9062"/>
            </w:tabs>
            <w:rPr>
              <w:rFonts w:eastAsiaTheme="minorEastAsia"/>
              <w:noProof/>
              <w:lang w:eastAsia="fr-FR"/>
            </w:rPr>
          </w:pPr>
          <w:hyperlink w:anchor="_Toc51021078" w:history="1">
            <w:r w:rsidR="0088559C" w:rsidRPr="00885EDF">
              <w:rPr>
                <w:rStyle w:val="Lienhypertexte"/>
                <w:rFonts w:asciiTheme="majorBidi" w:hAnsiTheme="majorBidi" w:cstheme="majorBidi"/>
                <w:b/>
                <w:bCs/>
                <w:noProof/>
              </w:rPr>
              <w:t>2.3.1.</w:t>
            </w:r>
            <w:r w:rsidR="0088559C">
              <w:rPr>
                <w:rFonts w:eastAsiaTheme="minorEastAsia"/>
                <w:noProof/>
                <w:lang w:eastAsia="fr-FR"/>
              </w:rPr>
              <w:tab/>
            </w:r>
            <w:r w:rsidR="0088559C" w:rsidRPr="00885EDF">
              <w:rPr>
                <w:rStyle w:val="Lienhypertexte"/>
                <w:rFonts w:asciiTheme="majorBidi" w:hAnsiTheme="majorBidi" w:cstheme="majorBidi"/>
                <w:b/>
                <w:bCs/>
                <w:noProof/>
              </w:rPr>
              <w:t>Etape 1 : Acquisition des documents</w:t>
            </w:r>
            <w:r w:rsidR="0088559C">
              <w:rPr>
                <w:noProof/>
                <w:webHidden/>
              </w:rPr>
              <w:tab/>
            </w:r>
            <w:r w:rsidR="0088559C">
              <w:rPr>
                <w:noProof/>
                <w:webHidden/>
              </w:rPr>
              <w:fldChar w:fldCharType="begin"/>
            </w:r>
            <w:r w:rsidR="0088559C">
              <w:rPr>
                <w:noProof/>
                <w:webHidden/>
              </w:rPr>
              <w:instrText xml:space="preserve"> PAGEREF _Toc51021078 \h </w:instrText>
            </w:r>
            <w:r w:rsidR="0088559C">
              <w:rPr>
                <w:noProof/>
                <w:webHidden/>
              </w:rPr>
            </w:r>
            <w:r w:rsidR="0088559C">
              <w:rPr>
                <w:noProof/>
                <w:webHidden/>
              </w:rPr>
              <w:fldChar w:fldCharType="separate"/>
            </w:r>
            <w:r w:rsidR="0088559C">
              <w:rPr>
                <w:noProof/>
                <w:webHidden/>
              </w:rPr>
              <w:t>16</w:t>
            </w:r>
            <w:r w:rsidR="0088559C">
              <w:rPr>
                <w:noProof/>
                <w:webHidden/>
              </w:rPr>
              <w:fldChar w:fldCharType="end"/>
            </w:r>
          </w:hyperlink>
        </w:p>
        <w:p w14:paraId="442A248E" w14:textId="4A7AD6E1" w:rsidR="0088559C" w:rsidRDefault="00B428C4">
          <w:pPr>
            <w:pStyle w:val="TM3"/>
            <w:tabs>
              <w:tab w:val="left" w:pos="1320"/>
              <w:tab w:val="right" w:leader="dot" w:pos="9062"/>
            </w:tabs>
            <w:rPr>
              <w:rFonts w:eastAsiaTheme="minorEastAsia"/>
              <w:noProof/>
              <w:lang w:eastAsia="fr-FR"/>
            </w:rPr>
          </w:pPr>
          <w:hyperlink w:anchor="_Toc51021079" w:history="1">
            <w:r w:rsidR="0088559C" w:rsidRPr="00885EDF">
              <w:rPr>
                <w:rStyle w:val="Lienhypertexte"/>
                <w:rFonts w:asciiTheme="majorBidi" w:hAnsiTheme="majorBidi" w:cstheme="majorBidi"/>
                <w:b/>
                <w:bCs/>
                <w:noProof/>
              </w:rPr>
              <w:t>2.3.2.</w:t>
            </w:r>
            <w:r w:rsidR="0088559C">
              <w:rPr>
                <w:rFonts w:eastAsiaTheme="minorEastAsia"/>
                <w:noProof/>
                <w:lang w:eastAsia="fr-FR"/>
              </w:rPr>
              <w:tab/>
            </w:r>
            <w:r w:rsidR="0088559C" w:rsidRPr="00885EDF">
              <w:rPr>
                <w:rStyle w:val="Lienhypertexte"/>
                <w:rFonts w:asciiTheme="majorBidi" w:hAnsiTheme="majorBidi" w:cstheme="majorBidi"/>
                <w:b/>
                <w:bCs/>
                <w:noProof/>
              </w:rPr>
              <w:t>Etape 2 : Classement des documents</w:t>
            </w:r>
            <w:r w:rsidR="0088559C">
              <w:rPr>
                <w:noProof/>
                <w:webHidden/>
              </w:rPr>
              <w:tab/>
            </w:r>
            <w:r w:rsidR="0088559C">
              <w:rPr>
                <w:noProof/>
                <w:webHidden/>
              </w:rPr>
              <w:fldChar w:fldCharType="begin"/>
            </w:r>
            <w:r w:rsidR="0088559C">
              <w:rPr>
                <w:noProof/>
                <w:webHidden/>
              </w:rPr>
              <w:instrText xml:space="preserve"> PAGEREF _Toc51021079 \h </w:instrText>
            </w:r>
            <w:r w:rsidR="0088559C">
              <w:rPr>
                <w:noProof/>
                <w:webHidden/>
              </w:rPr>
            </w:r>
            <w:r w:rsidR="0088559C">
              <w:rPr>
                <w:noProof/>
                <w:webHidden/>
              </w:rPr>
              <w:fldChar w:fldCharType="separate"/>
            </w:r>
            <w:r w:rsidR="0088559C">
              <w:rPr>
                <w:noProof/>
                <w:webHidden/>
              </w:rPr>
              <w:t>16</w:t>
            </w:r>
            <w:r w:rsidR="0088559C">
              <w:rPr>
                <w:noProof/>
                <w:webHidden/>
              </w:rPr>
              <w:fldChar w:fldCharType="end"/>
            </w:r>
          </w:hyperlink>
        </w:p>
        <w:p w14:paraId="1FC926BE" w14:textId="77895465" w:rsidR="0088559C" w:rsidRDefault="00B428C4">
          <w:pPr>
            <w:pStyle w:val="TM3"/>
            <w:tabs>
              <w:tab w:val="left" w:pos="1320"/>
              <w:tab w:val="right" w:leader="dot" w:pos="9062"/>
            </w:tabs>
            <w:rPr>
              <w:rFonts w:eastAsiaTheme="minorEastAsia"/>
              <w:noProof/>
              <w:lang w:eastAsia="fr-FR"/>
            </w:rPr>
          </w:pPr>
          <w:hyperlink w:anchor="_Toc51021080" w:history="1">
            <w:r w:rsidR="0088559C" w:rsidRPr="00885EDF">
              <w:rPr>
                <w:rStyle w:val="Lienhypertexte"/>
                <w:rFonts w:asciiTheme="majorBidi" w:hAnsiTheme="majorBidi" w:cstheme="majorBidi"/>
                <w:b/>
                <w:bCs/>
                <w:noProof/>
              </w:rPr>
              <w:t>2.3.3.</w:t>
            </w:r>
            <w:r w:rsidR="0088559C">
              <w:rPr>
                <w:rFonts w:eastAsiaTheme="minorEastAsia"/>
                <w:noProof/>
                <w:lang w:eastAsia="fr-FR"/>
              </w:rPr>
              <w:tab/>
            </w:r>
            <w:r w:rsidR="0088559C" w:rsidRPr="00885EDF">
              <w:rPr>
                <w:rStyle w:val="Lienhypertexte"/>
                <w:rFonts w:asciiTheme="majorBidi" w:hAnsiTheme="majorBidi" w:cstheme="majorBidi"/>
                <w:b/>
                <w:bCs/>
                <w:noProof/>
              </w:rPr>
              <w:t>Etape 3 : Stockage des documents</w:t>
            </w:r>
            <w:r w:rsidR="0088559C">
              <w:rPr>
                <w:noProof/>
                <w:webHidden/>
              </w:rPr>
              <w:tab/>
            </w:r>
            <w:r w:rsidR="0088559C">
              <w:rPr>
                <w:noProof/>
                <w:webHidden/>
              </w:rPr>
              <w:fldChar w:fldCharType="begin"/>
            </w:r>
            <w:r w:rsidR="0088559C">
              <w:rPr>
                <w:noProof/>
                <w:webHidden/>
              </w:rPr>
              <w:instrText xml:space="preserve"> PAGEREF _Toc51021080 \h </w:instrText>
            </w:r>
            <w:r w:rsidR="0088559C">
              <w:rPr>
                <w:noProof/>
                <w:webHidden/>
              </w:rPr>
            </w:r>
            <w:r w:rsidR="0088559C">
              <w:rPr>
                <w:noProof/>
                <w:webHidden/>
              </w:rPr>
              <w:fldChar w:fldCharType="separate"/>
            </w:r>
            <w:r w:rsidR="0088559C">
              <w:rPr>
                <w:noProof/>
                <w:webHidden/>
              </w:rPr>
              <w:t>17</w:t>
            </w:r>
            <w:r w:rsidR="0088559C">
              <w:rPr>
                <w:noProof/>
                <w:webHidden/>
              </w:rPr>
              <w:fldChar w:fldCharType="end"/>
            </w:r>
          </w:hyperlink>
        </w:p>
        <w:p w14:paraId="02E0019F" w14:textId="7943A0A6" w:rsidR="0088559C" w:rsidRDefault="00B428C4">
          <w:pPr>
            <w:pStyle w:val="TM3"/>
            <w:tabs>
              <w:tab w:val="left" w:pos="1320"/>
              <w:tab w:val="right" w:leader="dot" w:pos="9062"/>
            </w:tabs>
            <w:rPr>
              <w:rFonts w:eastAsiaTheme="minorEastAsia"/>
              <w:noProof/>
              <w:lang w:eastAsia="fr-FR"/>
            </w:rPr>
          </w:pPr>
          <w:hyperlink w:anchor="_Toc51021081" w:history="1">
            <w:r w:rsidR="0088559C" w:rsidRPr="00885EDF">
              <w:rPr>
                <w:rStyle w:val="Lienhypertexte"/>
                <w:rFonts w:asciiTheme="majorBidi" w:hAnsiTheme="majorBidi" w:cstheme="majorBidi"/>
                <w:b/>
                <w:bCs/>
                <w:noProof/>
              </w:rPr>
              <w:t>2.3.4.</w:t>
            </w:r>
            <w:r w:rsidR="0088559C">
              <w:rPr>
                <w:rFonts w:eastAsiaTheme="minorEastAsia"/>
                <w:noProof/>
                <w:lang w:eastAsia="fr-FR"/>
              </w:rPr>
              <w:tab/>
            </w:r>
            <w:r w:rsidR="0088559C" w:rsidRPr="00885EDF">
              <w:rPr>
                <w:rStyle w:val="Lienhypertexte"/>
                <w:rFonts w:asciiTheme="majorBidi" w:hAnsiTheme="majorBidi" w:cstheme="majorBidi"/>
                <w:b/>
                <w:bCs/>
                <w:noProof/>
              </w:rPr>
              <w:t>Etape 4 : Diffusion des documents</w:t>
            </w:r>
            <w:r w:rsidR="0088559C">
              <w:rPr>
                <w:noProof/>
                <w:webHidden/>
              </w:rPr>
              <w:tab/>
            </w:r>
            <w:r w:rsidR="0088559C">
              <w:rPr>
                <w:noProof/>
                <w:webHidden/>
              </w:rPr>
              <w:fldChar w:fldCharType="begin"/>
            </w:r>
            <w:r w:rsidR="0088559C">
              <w:rPr>
                <w:noProof/>
                <w:webHidden/>
              </w:rPr>
              <w:instrText xml:space="preserve"> PAGEREF _Toc51021081 \h </w:instrText>
            </w:r>
            <w:r w:rsidR="0088559C">
              <w:rPr>
                <w:noProof/>
                <w:webHidden/>
              </w:rPr>
            </w:r>
            <w:r w:rsidR="0088559C">
              <w:rPr>
                <w:noProof/>
                <w:webHidden/>
              </w:rPr>
              <w:fldChar w:fldCharType="separate"/>
            </w:r>
            <w:r w:rsidR="0088559C">
              <w:rPr>
                <w:noProof/>
                <w:webHidden/>
              </w:rPr>
              <w:t>17</w:t>
            </w:r>
            <w:r w:rsidR="0088559C">
              <w:rPr>
                <w:noProof/>
                <w:webHidden/>
              </w:rPr>
              <w:fldChar w:fldCharType="end"/>
            </w:r>
          </w:hyperlink>
        </w:p>
        <w:p w14:paraId="66AAE5E2" w14:textId="467E05C5" w:rsidR="0088559C" w:rsidRDefault="00B428C4">
          <w:pPr>
            <w:pStyle w:val="TM2"/>
            <w:tabs>
              <w:tab w:val="left" w:pos="880"/>
              <w:tab w:val="right" w:leader="dot" w:pos="9062"/>
            </w:tabs>
            <w:rPr>
              <w:rFonts w:eastAsiaTheme="minorEastAsia"/>
              <w:noProof/>
              <w:lang w:eastAsia="fr-FR"/>
            </w:rPr>
          </w:pPr>
          <w:hyperlink w:anchor="_Toc51021082" w:history="1">
            <w:r w:rsidR="0088559C" w:rsidRPr="00885EDF">
              <w:rPr>
                <w:rStyle w:val="Lienhypertexte"/>
                <w:rFonts w:asciiTheme="majorBidi" w:hAnsiTheme="majorBidi" w:cstheme="majorBidi"/>
                <w:b/>
                <w:bCs/>
                <w:noProof/>
              </w:rPr>
              <w:t>2.4.</w:t>
            </w:r>
            <w:r w:rsidR="0088559C">
              <w:rPr>
                <w:rFonts w:eastAsiaTheme="minorEastAsia"/>
                <w:noProof/>
                <w:lang w:eastAsia="fr-FR"/>
              </w:rPr>
              <w:tab/>
            </w:r>
            <w:r w:rsidR="0088559C" w:rsidRPr="00885EDF">
              <w:rPr>
                <w:rStyle w:val="Lienhypertexte"/>
                <w:rFonts w:asciiTheme="majorBidi" w:hAnsiTheme="majorBidi" w:cstheme="majorBidi"/>
                <w:b/>
                <w:bCs/>
                <w:noProof/>
              </w:rPr>
              <w:t>Les avantages de la GED</w:t>
            </w:r>
            <w:r w:rsidR="0088559C">
              <w:rPr>
                <w:noProof/>
                <w:webHidden/>
              </w:rPr>
              <w:tab/>
            </w:r>
            <w:r w:rsidR="0088559C">
              <w:rPr>
                <w:noProof/>
                <w:webHidden/>
              </w:rPr>
              <w:fldChar w:fldCharType="begin"/>
            </w:r>
            <w:r w:rsidR="0088559C">
              <w:rPr>
                <w:noProof/>
                <w:webHidden/>
              </w:rPr>
              <w:instrText xml:space="preserve"> PAGEREF _Toc51021082 \h </w:instrText>
            </w:r>
            <w:r w:rsidR="0088559C">
              <w:rPr>
                <w:noProof/>
                <w:webHidden/>
              </w:rPr>
            </w:r>
            <w:r w:rsidR="0088559C">
              <w:rPr>
                <w:noProof/>
                <w:webHidden/>
              </w:rPr>
              <w:fldChar w:fldCharType="separate"/>
            </w:r>
            <w:r w:rsidR="0088559C">
              <w:rPr>
                <w:noProof/>
                <w:webHidden/>
              </w:rPr>
              <w:t>18</w:t>
            </w:r>
            <w:r w:rsidR="0088559C">
              <w:rPr>
                <w:noProof/>
                <w:webHidden/>
              </w:rPr>
              <w:fldChar w:fldCharType="end"/>
            </w:r>
          </w:hyperlink>
        </w:p>
        <w:p w14:paraId="454206FD" w14:textId="33B142E7" w:rsidR="0088559C" w:rsidRDefault="00B428C4">
          <w:pPr>
            <w:pStyle w:val="TM2"/>
            <w:tabs>
              <w:tab w:val="left" w:pos="660"/>
              <w:tab w:val="right" w:leader="dot" w:pos="9062"/>
            </w:tabs>
            <w:rPr>
              <w:rFonts w:eastAsiaTheme="minorEastAsia"/>
              <w:noProof/>
              <w:lang w:eastAsia="fr-FR"/>
            </w:rPr>
          </w:pPr>
          <w:hyperlink w:anchor="_Toc51021083" w:history="1">
            <w:r w:rsidR="0088559C" w:rsidRPr="00885EDF">
              <w:rPr>
                <w:rStyle w:val="Lienhypertexte"/>
                <w:rFonts w:asciiTheme="majorBidi" w:hAnsiTheme="majorBidi" w:cstheme="majorBidi"/>
                <w:b/>
                <w:bCs/>
                <w:noProof/>
              </w:rPr>
              <w:t>3.</w:t>
            </w:r>
            <w:r w:rsidR="0088559C">
              <w:rPr>
                <w:rFonts w:eastAsiaTheme="minorEastAsia"/>
                <w:noProof/>
                <w:lang w:eastAsia="fr-FR"/>
              </w:rPr>
              <w:tab/>
            </w:r>
            <w:r w:rsidR="0088559C" w:rsidRPr="00885EDF">
              <w:rPr>
                <w:rStyle w:val="Lienhypertexte"/>
                <w:rFonts w:asciiTheme="majorBidi" w:hAnsiTheme="majorBidi" w:cstheme="majorBidi"/>
                <w:b/>
                <w:bCs/>
                <w:noProof/>
              </w:rPr>
              <w:t>La GED en mode SAAS</w:t>
            </w:r>
            <w:r w:rsidR="0088559C">
              <w:rPr>
                <w:noProof/>
                <w:webHidden/>
              </w:rPr>
              <w:tab/>
            </w:r>
            <w:r w:rsidR="0088559C">
              <w:rPr>
                <w:noProof/>
                <w:webHidden/>
              </w:rPr>
              <w:fldChar w:fldCharType="begin"/>
            </w:r>
            <w:r w:rsidR="0088559C">
              <w:rPr>
                <w:noProof/>
                <w:webHidden/>
              </w:rPr>
              <w:instrText xml:space="preserve"> PAGEREF _Toc51021083 \h </w:instrText>
            </w:r>
            <w:r w:rsidR="0088559C">
              <w:rPr>
                <w:noProof/>
                <w:webHidden/>
              </w:rPr>
            </w:r>
            <w:r w:rsidR="0088559C">
              <w:rPr>
                <w:noProof/>
                <w:webHidden/>
              </w:rPr>
              <w:fldChar w:fldCharType="separate"/>
            </w:r>
            <w:r w:rsidR="0088559C">
              <w:rPr>
                <w:noProof/>
                <w:webHidden/>
              </w:rPr>
              <w:t>18</w:t>
            </w:r>
            <w:r w:rsidR="0088559C">
              <w:rPr>
                <w:noProof/>
                <w:webHidden/>
              </w:rPr>
              <w:fldChar w:fldCharType="end"/>
            </w:r>
          </w:hyperlink>
        </w:p>
        <w:p w14:paraId="1112FA5E" w14:textId="56C3D9E0" w:rsidR="0088559C" w:rsidRDefault="00B428C4">
          <w:pPr>
            <w:pStyle w:val="TM2"/>
            <w:tabs>
              <w:tab w:val="left" w:pos="660"/>
              <w:tab w:val="right" w:leader="dot" w:pos="9062"/>
            </w:tabs>
            <w:rPr>
              <w:rFonts w:eastAsiaTheme="minorEastAsia"/>
              <w:noProof/>
              <w:lang w:eastAsia="fr-FR"/>
            </w:rPr>
          </w:pPr>
          <w:hyperlink w:anchor="_Toc51021084" w:history="1">
            <w:r w:rsidR="0088559C" w:rsidRPr="00885EDF">
              <w:rPr>
                <w:rStyle w:val="Lienhypertexte"/>
                <w:rFonts w:asciiTheme="majorBidi" w:hAnsiTheme="majorBidi" w:cstheme="majorBidi"/>
                <w:b/>
                <w:bCs/>
                <w:noProof/>
              </w:rPr>
              <w:t>4.</w:t>
            </w:r>
            <w:r w:rsidR="0088559C">
              <w:rPr>
                <w:rFonts w:eastAsiaTheme="minorEastAsia"/>
                <w:noProof/>
                <w:lang w:eastAsia="fr-FR"/>
              </w:rPr>
              <w:tab/>
            </w:r>
            <w:r w:rsidR="0088559C" w:rsidRPr="00885EDF">
              <w:rPr>
                <w:rStyle w:val="Lienhypertexte"/>
                <w:rFonts w:asciiTheme="majorBidi" w:hAnsiTheme="majorBidi" w:cstheme="majorBidi"/>
                <w:b/>
                <w:bCs/>
                <w:noProof/>
              </w:rPr>
              <w:t>Gestion de contenu d’entreprise (ECM)</w:t>
            </w:r>
            <w:r w:rsidR="0088559C">
              <w:rPr>
                <w:noProof/>
                <w:webHidden/>
              </w:rPr>
              <w:tab/>
            </w:r>
            <w:r w:rsidR="0088559C">
              <w:rPr>
                <w:noProof/>
                <w:webHidden/>
              </w:rPr>
              <w:fldChar w:fldCharType="begin"/>
            </w:r>
            <w:r w:rsidR="0088559C">
              <w:rPr>
                <w:noProof/>
                <w:webHidden/>
              </w:rPr>
              <w:instrText xml:space="preserve"> PAGEREF _Toc51021084 \h </w:instrText>
            </w:r>
            <w:r w:rsidR="0088559C">
              <w:rPr>
                <w:noProof/>
                <w:webHidden/>
              </w:rPr>
            </w:r>
            <w:r w:rsidR="0088559C">
              <w:rPr>
                <w:noProof/>
                <w:webHidden/>
              </w:rPr>
              <w:fldChar w:fldCharType="separate"/>
            </w:r>
            <w:r w:rsidR="0088559C">
              <w:rPr>
                <w:noProof/>
                <w:webHidden/>
              </w:rPr>
              <w:t>18</w:t>
            </w:r>
            <w:r w:rsidR="0088559C">
              <w:rPr>
                <w:noProof/>
                <w:webHidden/>
              </w:rPr>
              <w:fldChar w:fldCharType="end"/>
            </w:r>
          </w:hyperlink>
        </w:p>
        <w:p w14:paraId="201BB58D" w14:textId="1237D56D" w:rsidR="0088559C" w:rsidRDefault="00B428C4">
          <w:pPr>
            <w:pStyle w:val="TM2"/>
            <w:tabs>
              <w:tab w:val="left" w:pos="660"/>
              <w:tab w:val="right" w:leader="dot" w:pos="9062"/>
            </w:tabs>
            <w:rPr>
              <w:rFonts w:eastAsiaTheme="minorEastAsia"/>
              <w:noProof/>
              <w:lang w:eastAsia="fr-FR"/>
            </w:rPr>
          </w:pPr>
          <w:hyperlink w:anchor="_Toc51021085" w:history="1">
            <w:r w:rsidR="0088559C" w:rsidRPr="00885EDF">
              <w:rPr>
                <w:rStyle w:val="Lienhypertexte"/>
                <w:rFonts w:asciiTheme="majorBidi" w:hAnsiTheme="majorBidi" w:cstheme="majorBidi"/>
                <w:b/>
                <w:bCs/>
                <w:noProof/>
              </w:rPr>
              <w:t>5.</w:t>
            </w:r>
            <w:r w:rsidR="0088559C">
              <w:rPr>
                <w:rFonts w:eastAsiaTheme="minorEastAsia"/>
                <w:noProof/>
                <w:lang w:eastAsia="fr-FR"/>
              </w:rPr>
              <w:tab/>
            </w:r>
            <w:r w:rsidR="0088559C" w:rsidRPr="00885EDF">
              <w:rPr>
                <w:rStyle w:val="Lienhypertexte"/>
                <w:rFonts w:asciiTheme="majorBidi" w:hAnsiTheme="majorBidi" w:cstheme="majorBidi"/>
                <w:b/>
                <w:bCs/>
                <w:noProof/>
              </w:rPr>
              <w:t>Système de gestion de contenu (CMS)</w:t>
            </w:r>
            <w:r w:rsidR="0088559C">
              <w:rPr>
                <w:noProof/>
                <w:webHidden/>
              </w:rPr>
              <w:tab/>
            </w:r>
            <w:r w:rsidR="0088559C">
              <w:rPr>
                <w:noProof/>
                <w:webHidden/>
              </w:rPr>
              <w:fldChar w:fldCharType="begin"/>
            </w:r>
            <w:r w:rsidR="0088559C">
              <w:rPr>
                <w:noProof/>
                <w:webHidden/>
              </w:rPr>
              <w:instrText xml:space="preserve"> PAGEREF _Toc51021085 \h </w:instrText>
            </w:r>
            <w:r w:rsidR="0088559C">
              <w:rPr>
                <w:noProof/>
                <w:webHidden/>
              </w:rPr>
            </w:r>
            <w:r w:rsidR="0088559C">
              <w:rPr>
                <w:noProof/>
                <w:webHidden/>
              </w:rPr>
              <w:fldChar w:fldCharType="separate"/>
            </w:r>
            <w:r w:rsidR="0088559C">
              <w:rPr>
                <w:noProof/>
                <w:webHidden/>
              </w:rPr>
              <w:t>19</w:t>
            </w:r>
            <w:r w:rsidR="0088559C">
              <w:rPr>
                <w:noProof/>
                <w:webHidden/>
              </w:rPr>
              <w:fldChar w:fldCharType="end"/>
            </w:r>
          </w:hyperlink>
        </w:p>
        <w:p w14:paraId="6210AE0C" w14:textId="004D222D" w:rsidR="0088559C" w:rsidRDefault="00B428C4">
          <w:pPr>
            <w:pStyle w:val="TM2"/>
            <w:tabs>
              <w:tab w:val="left" w:pos="660"/>
              <w:tab w:val="right" w:leader="dot" w:pos="9062"/>
            </w:tabs>
            <w:rPr>
              <w:rFonts w:eastAsiaTheme="minorEastAsia"/>
              <w:noProof/>
              <w:lang w:eastAsia="fr-FR"/>
            </w:rPr>
          </w:pPr>
          <w:hyperlink w:anchor="_Toc51021086" w:history="1">
            <w:r w:rsidR="0088559C" w:rsidRPr="00885EDF">
              <w:rPr>
                <w:rStyle w:val="Lienhypertexte"/>
                <w:rFonts w:asciiTheme="majorBidi" w:hAnsiTheme="majorBidi" w:cstheme="majorBidi"/>
                <w:b/>
                <w:bCs/>
                <w:noProof/>
              </w:rPr>
              <w:t>6.</w:t>
            </w:r>
            <w:r w:rsidR="0088559C">
              <w:rPr>
                <w:rFonts w:eastAsiaTheme="minorEastAsia"/>
                <w:noProof/>
                <w:lang w:eastAsia="fr-FR"/>
              </w:rPr>
              <w:tab/>
            </w:r>
            <w:r w:rsidR="0088559C" w:rsidRPr="00885EDF">
              <w:rPr>
                <w:rStyle w:val="Lienhypertexte"/>
                <w:rFonts w:asciiTheme="majorBidi" w:hAnsiTheme="majorBidi" w:cstheme="majorBidi"/>
                <w:b/>
                <w:bCs/>
                <w:noProof/>
              </w:rPr>
              <w:t>Etude de l’existant</w:t>
            </w:r>
            <w:r w:rsidR="0088559C">
              <w:rPr>
                <w:noProof/>
                <w:webHidden/>
              </w:rPr>
              <w:tab/>
            </w:r>
            <w:r w:rsidR="0088559C">
              <w:rPr>
                <w:noProof/>
                <w:webHidden/>
              </w:rPr>
              <w:fldChar w:fldCharType="begin"/>
            </w:r>
            <w:r w:rsidR="0088559C">
              <w:rPr>
                <w:noProof/>
                <w:webHidden/>
              </w:rPr>
              <w:instrText xml:space="preserve"> PAGEREF _Toc51021086 \h </w:instrText>
            </w:r>
            <w:r w:rsidR="0088559C">
              <w:rPr>
                <w:noProof/>
                <w:webHidden/>
              </w:rPr>
            </w:r>
            <w:r w:rsidR="0088559C">
              <w:rPr>
                <w:noProof/>
                <w:webHidden/>
              </w:rPr>
              <w:fldChar w:fldCharType="separate"/>
            </w:r>
            <w:r w:rsidR="0088559C">
              <w:rPr>
                <w:noProof/>
                <w:webHidden/>
              </w:rPr>
              <w:t>19</w:t>
            </w:r>
            <w:r w:rsidR="0088559C">
              <w:rPr>
                <w:noProof/>
                <w:webHidden/>
              </w:rPr>
              <w:fldChar w:fldCharType="end"/>
            </w:r>
          </w:hyperlink>
        </w:p>
        <w:p w14:paraId="34F1FBAB" w14:textId="2C9BFD01" w:rsidR="0088559C" w:rsidRDefault="00B428C4">
          <w:pPr>
            <w:pStyle w:val="TM2"/>
            <w:tabs>
              <w:tab w:val="left" w:pos="660"/>
              <w:tab w:val="right" w:leader="dot" w:pos="9062"/>
            </w:tabs>
            <w:rPr>
              <w:rFonts w:eastAsiaTheme="minorEastAsia"/>
              <w:noProof/>
              <w:lang w:eastAsia="fr-FR"/>
            </w:rPr>
          </w:pPr>
          <w:hyperlink w:anchor="_Toc51021087" w:history="1">
            <w:r w:rsidR="0088559C" w:rsidRPr="00885EDF">
              <w:rPr>
                <w:rStyle w:val="Lienhypertexte"/>
                <w:rFonts w:asciiTheme="majorBidi" w:hAnsiTheme="majorBidi" w:cstheme="majorBidi"/>
                <w:b/>
                <w:bCs/>
                <w:noProof/>
              </w:rPr>
              <w:t>7.</w:t>
            </w:r>
            <w:r w:rsidR="0088559C">
              <w:rPr>
                <w:rFonts w:eastAsiaTheme="minorEastAsia"/>
                <w:noProof/>
                <w:lang w:eastAsia="fr-FR"/>
              </w:rPr>
              <w:tab/>
            </w:r>
            <w:r w:rsidR="0088559C" w:rsidRPr="00885EDF">
              <w:rPr>
                <w:rStyle w:val="Lienhypertexte"/>
                <w:rFonts w:asciiTheme="majorBidi" w:hAnsiTheme="majorBidi" w:cstheme="majorBidi"/>
                <w:b/>
                <w:bCs/>
                <w:noProof/>
              </w:rPr>
              <w:t>Cahier de charge</w:t>
            </w:r>
            <w:r w:rsidR="0088559C">
              <w:rPr>
                <w:noProof/>
                <w:webHidden/>
              </w:rPr>
              <w:tab/>
            </w:r>
            <w:r w:rsidR="0088559C">
              <w:rPr>
                <w:noProof/>
                <w:webHidden/>
              </w:rPr>
              <w:fldChar w:fldCharType="begin"/>
            </w:r>
            <w:r w:rsidR="0088559C">
              <w:rPr>
                <w:noProof/>
                <w:webHidden/>
              </w:rPr>
              <w:instrText xml:space="preserve"> PAGEREF _Toc51021087 \h </w:instrText>
            </w:r>
            <w:r w:rsidR="0088559C">
              <w:rPr>
                <w:noProof/>
                <w:webHidden/>
              </w:rPr>
            </w:r>
            <w:r w:rsidR="0088559C">
              <w:rPr>
                <w:noProof/>
                <w:webHidden/>
              </w:rPr>
              <w:fldChar w:fldCharType="separate"/>
            </w:r>
            <w:r w:rsidR="0088559C">
              <w:rPr>
                <w:noProof/>
                <w:webHidden/>
              </w:rPr>
              <w:t>21</w:t>
            </w:r>
            <w:r w:rsidR="0088559C">
              <w:rPr>
                <w:noProof/>
                <w:webHidden/>
              </w:rPr>
              <w:fldChar w:fldCharType="end"/>
            </w:r>
          </w:hyperlink>
        </w:p>
        <w:p w14:paraId="4250ABE2" w14:textId="76B7503D" w:rsidR="0088559C" w:rsidRDefault="00B428C4">
          <w:pPr>
            <w:pStyle w:val="TM2"/>
            <w:tabs>
              <w:tab w:val="left" w:pos="880"/>
              <w:tab w:val="right" w:leader="dot" w:pos="9062"/>
            </w:tabs>
            <w:rPr>
              <w:rFonts w:eastAsiaTheme="minorEastAsia"/>
              <w:noProof/>
              <w:lang w:eastAsia="fr-FR"/>
            </w:rPr>
          </w:pPr>
          <w:hyperlink w:anchor="_Toc51021088" w:history="1">
            <w:r w:rsidR="0088559C" w:rsidRPr="00885EDF">
              <w:rPr>
                <w:rStyle w:val="Lienhypertexte"/>
                <w:rFonts w:asciiTheme="majorBidi" w:hAnsiTheme="majorBidi" w:cstheme="majorBidi"/>
                <w:b/>
                <w:bCs/>
                <w:noProof/>
              </w:rPr>
              <w:t>7.1.</w:t>
            </w:r>
            <w:r w:rsidR="0088559C">
              <w:rPr>
                <w:rFonts w:eastAsiaTheme="minorEastAsia"/>
                <w:noProof/>
                <w:lang w:eastAsia="fr-FR"/>
              </w:rPr>
              <w:tab/>
            </w:r>
            <w:r w:rsidR="0088559C" w:rsidRPr="00885EDF">
              <w:rPr>
                <w:rStyle w:val="Lienhypertexte"/>
                <w:rFonts w:asciiTheme="majorBidi" w:hAnsiTheme="majorBidi" w:cstheme="majorBidi"/>
                <w:b/>
                <w:bCs/>
                <w:noProof/>
              </w:rPr>
              <w:t>Objectifs</w:t>
            </w:r>
            <w:r w:rsidR="0088559C">
              <w:rPr>
                <w:noProof/>
                <w:webHidden/>
              </w:rPr>
              <w:tab/>
            </w:r>
            <w:r w:rsidR="0088559C">
              <w:rPr>
                <w:noProof/>
                <w:webHidden/>
              </w:rPr>
              <w:fldChar w:fldCharType="begin"/>
            </w:r>
            <w:r w:rsidR="0088559C">
              <w:rPr>
                <w:noProof/>
                <w:webHidden/>
              </w:rPr>
              <w:instrText xml:space="preserve"> PAGEREF _Toc51021088 \h </w:instrText>
            </w:r>
            <w:r w:rsidR="0088559C">
              <w:rPr>
                <w:noProof/>
                <w:webHidden/>
              </w:rPr>
            </w:r>
            <w:r w:rsidR="0088559C">
              <w:rPr>
                <w:noProof/>
                <w:webHidden/>
              </w:rPr>
              <w:fldChar w:fldCharType="separate"/>
            </w:r>
            <w:r w:rsidR="0088559C">
              <w:rPr>
                <w:noProof/>
                <w:webHidden/>
              </w:rPr>
              <w:t>21</w:t>
            </w:r>
            <w:r w:rsidR="0088559C">
              <w:rPr>
                <w:noProof/>
                <w:webHidden/>
              </w:rPr>
              <w:fldChar w:fldCharType="end"/>
            </w:r>
          </w:hyperlink>
        </w:p>
        <w:p w14:paraId="2BDED1FF" w14:textId="2A265755" w:rsidR="0088559C" w:rsidRDefault="00B428C4">
          <w:pPr>
            <w:pStyle w:val="TM2"/>
            <w:tabs>
              <w:tab w:val="left" w:pos="880"/>
              <w:tab w:val="right" w:leader="dot" w:pos="9062"/>
            </w:tabs>
            <w:rPr>
              <w:rFonts w:eastAsiaTheme="minorEastAsia"/>
              <w:noProof/>
              <w:lang w:eastAsia="fr-FR"/>
            </w:rPr>
          </w:pPr>
          <w:hyperlink w:anchor="_Toc51021089" w:history="1">
            <w:r w:rsidR="0088559C" w:rsidRPr="00885EDF">
              <w:rPr>
                <w:rStyle w:val="Lienhypertexte"/>
                <w:rFonts w:asciiTheme="majorBidi" w:hAnsiTheme="majorBidi" w:cstheme="majorBidi"/>
                <w:b/>
                <w:bCs/>
                <w:noProof/>
              </w:rPr>
              <w:t>7.2.</w:t>
            </w:r>
            <w:r w:rsidR="0088559C">
              <w:rPr>
                <w:rFonts w:eastAsiaTheme="minorEastAsia"/>
                <w:noProof/>
                <w:lang w:eastAsia="fr-FR"/>
              </w:rPr>
              <w:tab/>
            </w:r>
            <w:r w:rsidR="0088559C" w:rsidRPr="00885EDF">
              <w:rPr>
                <w:rStyle w:val="Lienhypertexte"/>
                <w:rFonts w:asciiTheme="majorBidi" w:hAnsiTheme="majorBidi" w:cstheme="majorBidi"/>
                <w:b/>
                <w:bCs/>
                <w:noProof/>
              </w:rPr>
              <w:t>Les besoins fonctionnels</w:t>
            </w:r>
            <w:r w:rsidR="0088559C">
              <w:rPr>
                <w:noProof/>
                <w:webHidden/>
              </w:rPr>
              <w:tab/>
            </w:r>
            <w:r w:rsidR="0088559C">
              <w:rPr>
                <w:noProof/>
                <w:webHidden/>
              </w:rPr>
              <w:fldChar w:fldCharType="begin"/>
            </w:r>
            <w:r w:rsidR="0088559C">
              <w:rPr>
                <w:noProof/>
                <w:webHidden/>
              </w:rPr>
              <w:instrText xml:space="preserve"> PAGEREF _Toc51021089 \h </w:instrText>
            </w:r>
            <w:r w:rsidR="0088559C">
              <w:rPr>
                <w:noProof/>
                <w:webHidden/>
              </w:rPr>
            </w:r>
            <w:r w:rsidR="0088559C">
              <w:rPr>
                <w:noProof/>
                <w:webHidden/>
              </w:rPr>
              <w:fldChar w:fldCharType="separate"/>
            </w:r>
            <w:r w:rsidR="0088559C">
              <w:rPr>
                <w:noProof/>
                <w:webHidden/>
              </w:rPr>
              <w:t>21</w:t>
            </w:r>
            <w:r w:rsidR="0088559C">
              <w:rPr>
                <w:noProof/>
                <w:webHidden/>
              </w:rPr>
              <w:fldChar w:fldCharType="end"/>
            </w:r>
          </w:hyperlink>
        </w:p>
        <w:p w14:paraId="1E2AF5C3" w14:textId="170439F5" w:rsidR="0088559C" w:rsidRDefault="00B428C4">
          <w:pPr>
            <w:pStyle w:val="TM2"/>
            <w:tabs>
              <w:tab w:val="left" w:pos="880"/>
              <w:tab w:val="right" w:leader="dot" w:pos="9062"/>
            </w:tabs>
            <w:rPr>
              <w:rFonts w:eastAsiaTheme="minorEastAsia"/>
              <w:noProof/>
              <w:lang w:eastAsia="fr-FR"/>
            </w:rPr>
          </w:pPr>
          <w:hyperlink w:anchor="_Toc51021090" w:history="1">
            <w:r w:rsidR="0088559C" w:rsidRPr="00885EDF">
              <w:rPr>
                <w:rStyle w:val="Lienhypertexte"/>
                <w:rFonts w:asciiTheme="majorBidi" w:hAnsiTheme="majorBidi" w:cstheme="majorBidi"/>
                <w:b/>
                <w:bCs/>
                <w:noProof/>
              </w:rPr>
              <w:t>7.3.</w:t>
            </w:r>
            <w:r w:rsidR="0088559C">
              <w:rPr>
                <w:rFonts w:eastAsiaTheme="minorEastAsia"/>
                <w:noProof/>
                <w:lang w:eastAsia="fr-FR"/>
              </w:rPr>
              <w:tab/>
            </w:r>
            <w:r w:rsidR="0088559C" w:rsidRPr="00885EDF">
              <w:rPr>
                <w:rStyle w:val="Lienhypertexte"/>
                <w:rFonts w:asciiTheme="majorBidi" w:hAnsiTheme="majorBidi" w:cstheme="majorBidi"/>
                <w:b/>
                <w:bCs/>
                <w:noProof/>
              </w:rPr>
              <w:t>Les besoins non fonctionnels</w:t>
            </w:r>
            <w:r w:rsidR="0088559C">
              <w:rPr>
                <w:noProof/>
                <w:webHidden/>
              </w:rPr>
              <w:tab/>
            </w:r>
            <w:r w:rsidR="0088559C">
              <w:rPr>
                <w:noProof/>
                <w:webHidden/>
              </w:rPr>
              <w:fldChar w:fldCharType="begin"/>
            </w:r>
            <w:r w:rsidR="0088559C">
              <w:rPr>
                <w:noProof/>
                <w:webHidden/>
              </w:rPr>
              <w:instrText xml:space="preserve"> PAGEREF _Toc51021090 \h </w:instrText>
            </w:r>
            <w:r w:rsidR="0088559C">
              <w:rPr>
                <w:noProof/>
                <w:webHidden/>
              </w:rPr>
            </w:r>
            <w:r w:rsidR="0088559C">
              <w:rPr>
                <w:noProof/>
                <w:webHidden/>
              </w:rPr>
              <w:fldChar w:fldCharType="separate"/>
            </w:r>
            <w:r w:rsidR="0088559C">
              <w:rPr>
                <w:noProof/>
                <w:webHidden/>
              </w:rPr>
              <w:t>22</w:t>
            </w:r>
            <w:r w:rsidR="0088559C">
              <w:rPr>
                <w:noProof/>
                <w:webHidden/>
              </w:rPr>
              <w:fldChar w:fldCharType="end"/>
            </w:r>
          </w:hyperlink>
        </w:p>
        <w:p w14:paraId="7122F04F" w14:textId="2F74D5D9" w:rsidR="0088559C" w:rsidRDefault="00B428C4">
          <w:pPr>
            <w:pStyle w:val="TM2"/>
            <w:tabs>
              <w:tab w:val="left" w:pos="660"/>
              <w:tab w:val="right" w:leader="dot" w:pos="9062"/>
            </w:tabs>
            <w:rPr>
              <w:rFonts w:eastAsiaTheme="minorEastAsia"/>
              <w:noProof/>
              <w:lang w:eastAsia="fr-FR"/>
            </w:rPr>
          </w:pPr>
          <w:hyperlink w:anchor="_Toc51021091" w:history="1">
            <w:r w:rsidR="0088559C" w:rsidRPr="00885EDF">
              <w:rPr>
                <w:rStyle w:val="Lienhypertexte"/>
                <w:rFonts w:asciiTheme="majorBidi" w:hAnsiTheme="majorBidi" w:cstheme="majorBidi"/>
                <w:b/>
                <w:bCs/>
                <w:noProof/>
              </w:rPr>
              <w:t>8.</w:t>
            </w:r>
            <w:r w:rsidR="0088559C">
              <w:rPr>
                <w:rFonts w:eastAsiaTheme="minorEastAsia"/>
                <w:noProof/>
                <w:lang w:eastAsia="fr-FR"/>
              </w:rPr>
              <w:tab/>
            </w:r>
            <w:r w:rsidR="0088559C" w:rsidRPr="00885EDF">
              <w:rPr>
                <w:rStyle w:val="Lienhypertexte"/>
                <w:rFonts w:asciiTheme="majorBidi" w:hAnsiTheme="majorBidi" w:cstheme="majorBidi"/>
                <w:b/>
                <w:bCs/>
                <w:noProof/>
              </w:rPr>
              <w:t>Conclusion</w:t>
            </w:r>
            <w:r w:rsidR="0088559C">
              <w:rPr>
                <w:noProof/>
                <w:webHidden/>
              </w:rPr>
              <w:tab/>
            </w:r>
            <w:r w:rsidR="0088559C">
              <w:rPr>
                <w:noProof/>
                <w:webHidden/>
              </w:rPr>
              <w:fldChar w:fldCharType="begin"/>
            </w:r>
            <w:r w:rsidR="0088559C">
              <w:rPr>
                <w:noProof/>
                <w:webHidden/>
              </w:rPr>
              <w:instrText xml:space="preserve"> PAGEREF _Toc51021091 \h </w:instrText>
            </w:r>
            <w:r w:rsidR="0088559C">
              <w:rPr>
                <w:noProof/>
                <w:webHidden/>
              </w:rPr>
            </w:r>
            <w:r w:rsidR="0088559C">
              <w:rPr>
                <w:noProof/>
                <w:webHidden/>
              </w:rPr>
              <w:fldChar w:fldCharType="separate"/>
            </w:r>
            <w:r w:rsidR="0088559C">
              <w:rPr>
                <w:noProof/>
                <w:webHidden/>
              </w:rPr>
              <w:t>22</w:t>
            </w:r>
            <w:r w:rsidR="0088559C">
              <w:rPr>
                <w:noProof/>
                <w:webHidden/>
              </w:rPr>
              <w:fldChar w:fldCharType="end"/>
            </w:r>
          </w:hyperlink>
        </w:p>
        <w:p w14:paraId="646A08EC" w14:textId="6B5BE174" w:rsidR="0088559C" w:rsidRDefault="00B428C4">
          <w:pPr>
            <w:pStyle w:val="TM1"/>
            <w:tabs>
              <w:tab w:val="right" w:leader="dot" w:pos="9062"/>
            </w:tabs>
            <w:rPr>
              <w:rFonts w:eastAsiaTheme="minorEastAsia"/>
              <w:noProof/>
              <w:lang w:eastAsia="fr-FR"/>
            </w:rPr>
          </w:pPr>
          <w:hyperlink w:anchor="_Toc51021092" w:history="1">
            <w:r w:rsidR="0088559C" w:rsidRPr="00885EDF">
              <w:rPr>
                <w:rStyle w:val="Lienhypertexte"/>
                <w:rFonts w:asciiTheme="majorBidi" w:hAnsiTheme="majorBidi"/>
                <w:b/>
                <w:bCs/>
                <w:noProof/>
              </w:rPr>
              <w:t>CHAPITRE 2</w:t>
            </w:r>
            <w:r w:rsidR="0088559C" w:rsidRPr="00885EDF">
              <w:rPr>
                <w:rStyle w:val="Lienhypertexte"/>
                <w:rFonts w:asciiTheme="majorBidi" w:hAnsiTheme="majorBidi"/>
                <w:noProof/>
              </w:rPr>
              <w:t xml:space="preserve"> ANALYSE DES BESOINS ET CONCEPTION</w:t>
            </w:r>
            <w:r w:rsidR="0088559C">
              <w:rPr>
                <w:noProof/>
                <w:webHidden/>
              </w:rPr>
              <w:tab/>
            </w:r>
            <w:r w:rsidR="0088559C">
              <w:rPr>
                <w:noProof/>
                <w:webHidden/>
              </w:rPr>
              <w:fldChar w:fldCharType="begin"/>
            </w:r>
            <w:r w:rsidR="0088559C">
              <w:rPr>
                <w:noProof/>
                <w:webHidden/>
              </w:rPr>
              <w:instrText xml:space="preserve"> PAGEREF _Toc51021092 \h </w:instrText>
            </w:r>
            <w:r w:rsidR="0088559C">
              <w:rPr>
                <w:noProof/>
                <w:webHidden/>
              </w:rPr>
            </w:r>
            <w:r w:rsidR="0088559C">
              <w:rPr>
                <w:noProof/>
                <w:webHidden/>
              </w:rPr>
              <w:fldChar w:fldCharType="separate"/>
            </w:r>
            <w:r w:rsidR="0088559C">
              <w:rPr>
                <w:noProof/>
                <w:webHidden/>
              </w:rPr>
              <w:t>23</w:t>
            </w:r>
            <w:r w:rsidR="0088559C">
              <w:rPr>
                <w:noProof/>
                <w:webHidden/>
              </w:rPr>
              <w:fldChar w:fldCharType="end"/>
            </w:r>
          </w:hyperlink>
        </w:p>
        <w:p w14:paraId="52E53A3F" w14:textId="4583B12F" w:rsidR="0088559C" w:rsidRDefault="00B428C4">
          <w:pPr>
            <w:pStyle w:val="TM2"/>
            <w:tabs>
              <w:tab w:val="left" w:pos="660"/>
              <w:tab w:val="right" w:leader="dot" w:pos="9062"/>
            </w:tabs>
            <w:rPr>
              <w:rFonts w:eastAsiaTheme="minorEastAsia"/>
              <w:noProof/>
              <w:lang w:eastAsia="fr-FR"/>
            </w:rPr>
          </w:pPr>
          <w:hyperlink w:anchor="_Toc51021093" w:history="1">
            <w:r w:rsidR="0088559C" w:rsidRPr="00885EDF">
              <w:rPr>
                <w:rStyle w:val="Lienhypertexte"/>
                <w:rFonts w:asciiTheme="majorBidi" w:hAnsiTheme="majorBidi" w:cstheme="majorBidi"/>
                <w:b/>
                <w:bCs/>
                <w:noProof/>
              </w:rPr>
              <w:t>1.</w:t>
            </w:r>
            <w:r w:rsidR="0088559C">
              <w:rPr>
                <w:rFonts w:eastAsiaTheme="minorEastAsia"/>
                <w:noProof/>
                <w:lang w:eastAsia="fr-FR"/>
              </w:rPr>
              <w:tab/>
            </w:r>
            <w:r w:rsidR="0088559C" w:rsidRPr="00885EDF">
              <w:rPr>
                <w:rStyle w:val="Lienhypertexte"/>
                <w:rFonts w:asciiTheme="majorBidi" w:hAnsiTheme="majorBidi" w:cstheme="majorBidi"/>
                <w:b/>
                <w:bCs/>
                <w:noProof/>
              </w:rPr>
              <w:t>Introduction</w:t>
            </w:r>
            <w:r w:rsidR="0088559C">
              <w:rPr>
                <w:noProof/>
                <w:webHidden/>
              </w:rPr>
              <w:tab/>
            </w:r>
            <w:r w:rsidR="0088559C">
              <w:rPr>
                <w:noProof/>
                <w:webHidden/>
              </w:rPr>
              <w:fldChar w:fldCharType="begin"/>
            </w:r>
            <w:r w:rsidR="0088559C">
              <w:rPr>
                <w:noProof/>
                <w:webHidden/>
              </w:rPr>
              <w:instrText xml:space="preserve"> PAGEREF _Toc51021093 \h </w:instrText>
            </w:r>
            <w:r w:rsidR="0088559C">
              <w:rPr>
                <w:noProof/>
                <w:webHidden/>
              </w:rPr>
            </w:r>
            <w:r w:rsidR="0088559C">
              <w:rPr>
                <w:noProof/>
                <w:webHidden/>
              </w:rPr>
              <w:fldChar w:fldCharType="separate"/>
            </w:r>
            <w:r w:rsidR="0088559C">
              <w:rPr>
                <w:noProof/>
                <w:webHidden/>
              </w:rPr>
              <w:t>24</w:t>
            </w:r>
            <w:r w:rsidR="0088559C">
              <w:rPr>
                <w:noProof/>
                <w:webHidden/>
              </w:rPr>
              <w:fldChar w:fldCharType="end"/>
            </w:r>
          </w:hyperlink>
        </w:p>
        <w:p w14:paraId="3EF86E09" w14:textId="38C75DC4" w:rsidR="0088559C" w:rsidRDefault="00B428C4">
          <w:pPr>
            <w:pStyle w:val="TM2"/>
            <w:tabs>
              <w:tab w:val="left" w:pos="660"/>
              <w:tab w:val="right" w:leader="dot" w:pos="9062"/>
            </w:tabs>
            <w:rPr>
              <w:rFonts w:eastAsiaTheme="minorEastAsia"/>
              <w:noProof/>
              <w:lang w:eastAsia="fr-FR"/>
            </w:rPr>
          </w:pPr>
          <w:hyperlink w:anchor="_Toc51021094" w:history="1">
            <w:r w:rsidR="0088559C" w:rsidRPr="00885EDF">
              <w:rPr>
                <w:rStyle w:val="Lienhypertexte"/>
                <w:rFonts w:asciiTheme="majorBidi" w:hAnsiTheme="majorBidi" w:cstheme="majorBidi"/>
                <w:b/>
                <w:bCs/>
                <w:noProof/>
              </w:rPr>
              <w:t>2.</w:t>
            </w:r>
            <w:r w:rsidR="0088559C">
              <w:rPr>
                <w:rFonts w:eastAsiaTheme="minorEastAsia"/>
                <w:noProof/>
                <w:lang w:eastAsia="fr-FR"/>
              </w:rPr>
              <w:tab/>
            </w:r>
            <w:r w:rsidR="0088559C" w:rsidRPr="00885EDF">
              <w:rPr>
                <w:rStyle w:val="Lienhypertexte"/>
                <w:rFonts w:asciiTheme="majorBidi" w:hAnsiTheme="majorBidi" w:cstheme="majorBidi"/>
                <w:b/>
                <w:bCs/>
                <w:noProof/>
              </w:rPr>
              <w:t>La présentation de langage UML</w:t>
            </w:r>
            <w:r w:rsidR="0088559C">
              <w:rPr>
                <w:noProof/>
                <w:webHidden/>
              </w:rPr>
              <w:tab/>
            </w:r>
            <w:r w:rsidR="0088559C">
              <w:rPr>
                <w:noProof/>
                <w:webHidden/>
              </w:rPr>
              <w:fldChar w:fldCharType="begin"/>
            </w:r>
            <w:r w:rsidR="0088559C">
              <w:rPr>
                <w:noProof/>
                <w:webHidden/>
              </w:rPr>
              <w:instrText xml:space="preserve"> PAGEREF _Toc51021094 \h </w:instrText>
            </w:r>
            <w:r w:rsidR="0088559C">
              <w:rPr>
                <w:noProof/>
                <w:webHidden/>
              </w:rPr>
            </w:r>
            <w:r w:rsidR="0088559C">
              <w:rPr>
                <w:noProof/>
                <w:webHidden/>
              </w:rPr>
              <w:fldChar w:fldCharType="separate"/>
            </w:r>
            <w:r w:rsidR="0088559C">
              <w:rPr>
                <w:noProof/>
                <w:webHidden/>
              </w:rPr>
              <w:t>24</w:t>
            </w:r>
            <w:r w:rsidR="0088559C">
              <w:rPr>
                <w:noProof/>
                <w:webHidden/>
              </w:rPr>
              <w:fldChar w:fldCharType="end"/>
            </w:r>
          </w:hyperlink>
        </w:p>
        <w:p w14:paraId="5BA21F5E" w14:textId="325CAF39" w:rsidR="0088559C" w:rsidRDefault="00B428C4">
          <w:pPr>
            <w:pStyle w:val="TM2"/>
            <w:tabs>
              <w:tab w:val="left" w:pos="880"/>
              <w:tab w:val="right" w:leader="dot" w:pos="9062"/>
            </w:tabs>
            <w:rPr>
              <w:rFonts w:eastAsiaTheme="minorEastAsia"/>
              <w:noProof/>
              <w:lang w:eastAsia="fr-FR"/>
            </w:rPr>
          </w:pPr>
          <w:hyperlink w:anchor="_Toc51021095" w:history="1">
            <w:r w:rsidR="0088559C" w:rsidRPr="00885EDF">
              <w:rPr>
                <w:rStyle w:val="Lienhypertexte"/>
                <w:rFonts w:asciiTheme="majorBidi" w:hAnsiTheme="majorBidi" w:cstheme="majorBidi"/>
                <w:b/>
                <w:bCs/>
                <w:noProof/>
              </w:rPr>
              <w:t>2.1.</w:t>
            </w:r>
            <w:r w:rsidR="0088559C">
              <w:rPr>
                <w:rFonts w:eastAsiaTheme="minorEastAsia"/>
                <w:noProof/>
                <w:lang w:eastAsia="fr-FR"/>
              </w:rPr>
              <w:tab/>
            </w:r>
            <w:r w:rsidR="0088559C" w:rsidRPr="00885EDF">
              <w:rPr>
                <w:rStyle w:val="Lienhypertexte"/>
                <w:rFonts w:asciiTheme="majorBidi" w:hAnsiTheme="majorBidi" w:cstheme="majorBidi"/>
                <w:b/>
                <w:bCs/>
                <w:noProof/>
              </w:rPr>
              <w:t>Définition d’UML</w:t>
            </w:r>
            <w:r w:rsidR="0088559C">
              <w:rPr>
                <w:noProof/>
                <w:webHidden/>
              </w:rPr>
              <w:tab/>
            </w:r>
            <w:r w:rsidR="0088559C">
              <w:rPr>
                <w:noProof/>
                <w:webHidden/>
              </w:rPr>
              <w:fldChar w:fldCharType="begin"/>
            </w:r>
            <w:r w:rsidR="0088559C">
              <w:rPr>
                <w:noProof/>
                <w:webHidden/>
              </w:rPr>
              <w:instrText xml:space="preserve"> PAGEREF _Toc51021095 \h </w:instrText>
            </w:r>
            <w:r w:rsidR="0088559C">
              <w:rPr>
                <w:noProof/>
                <w:webHidden/>
              </w:rPr>
            </w:r>
            <w:r w:rsidR="0088559C">
              <w:rPr>
                <w:noProof/>
                <w:webHidden/>
              </w:rPr>
              <w:fldChar w:fldCharType="separate"/>
            </w:r>
            <w:r w:rsidR="0088559C">
              <w:rPr>
                <w:noProof/>
                <w:webHidden/>
              </w:rPr>
              <w:t>24</w:t>
            </w:r>
            <w:r w:rsidR="0088559C">
              <w:rPr>
                <w:noProof/>
                <w:webHidden/>
              </w:rPr>
              <w:fldChar w:fldCharType="end"/>
            </w:r>
          </w:hyperlink>
        </w:p>
        <w:p w14:paraId="759A39A7" w14:textId="0302A750" w:rsidR="0088559C" w:rsidRDefault="00B428C4">
          <w:pPr>
            <w:pStyle w:val="TM2"/>
            <w:tabs>
              <w:tab w:val="left" w:pos="880"/>
              <w:tab w:val="right" w:leader="dot" w:pos="9062"/>
            </w:tabs>
            <w:rPr>
              <w:rFonts w:eastAsiaTheme="minorEastAsia"/>
              <w:noProof/>
              <w:lang w:eastAsia="fr-FR"/>
            </w:rPr>
          </w:pPr>
          <w:hyperlink w:anchor="_Toc51021096" w:history="1">
            <w:r w:rsidR="0088559C" w:rsidRPr="00885EDF">
              <w:rPr>
                <w:rStyle w:val="Lienhypertexte"/>
                <w:rFonts w:asciiTheme="majorBidi" w:hAnsiTheme="majorBidi" w:cstheme="majorBidi"/>
                <w:b/>
                <w:bCs/>
                <w:noProof/>
              </w:rPr>
              <w:t>2.2.</w:t>
            </w:r>
            <w:r w:rsidR="0088559C">
              <w:rPr>
                <w:rFonts w:eastAsiaTheme="minorEastAsia"/>
                <w:noProof/>
                <w:lang w:eastAsia="fr-FR"/>
              </w:rPr>
              <w:tab/>
            </w:r>
            <w:r w:rsidR="0088559C" w:rsidRPr="00885EDF">
              <w:rPr>
                <w:rStyle w:val="Lienhypertexte"/>
                <w:rFonts w:asciiTheme="majorBidi" w:hAnsiTheme="majorBidi" w:cstheme="majorBidi"/>
                <w:b/>
                <w:bCs/>
                <w:noProof/>
              </w:rPr>
              <w:t>Les diagrammes de l’UML</w:t>
            </w:r>
            <w:r w:rsidR="0088559C">
              <w:rPr>
                <w:noProof/>
                <w:webHidden/>
              </w:rPr>
              <w:tab/>
            </w:r>
            <w:r w:rsidR="0088559C">
              <w:rPr>
                <w:noProof/>
                <w:webHidden/>
              </w:rPr>
              <w:fldChar w:fldCharType="begin"/>
            </w:r>
            <w:r w:rsidR="0088559C">
              <w:rPr>
                <w:noProof/>
                <w:webHidden/>
              </w:rPr>
              <w:instrText xml:space="preserve"> PAGEREF _Toc51021096 \h </w:instrText>
            </w:r>
            <w:r w:rsidR="0088559C">
              <w:rPr>
                <w:noProof/>
                <w:webHidden/>
              </w:rPr>
            </w:r>
            <w:r w:rsidR="0088559C">
              <w:rPr>
                <w:noProof/>
                <w:webHidden/>
              </w:rPr>
              <w:fldChar w:fldCharType="separate"/>
            </w:r>
            <w:r w:rsidR="0088559C">
              <w:rPr>
                <w:noProof/>
                <w:webHidden/>
              </w:rPr>
              <w:t>24</w:t>
            </w:r>
            <w:r w:rsidR="0088559C">
              <w:rPr>
                <w:noProof/>
                <w:webHidden/>
              </w:rPr>
              <w:fldChar w:fldCharType="end"/>
            </w:r>
          </w:hyperlink>
        </w:p>
        <w:p w14:paraId="38A2BA13" w14:textId="20243BC8" w:rsidR="0088559C" w:rsidRDefault="00B428C4">
          <w:pPr>
            <w:pStyle w:val="TM3"/>
            <w:tabs>
              <w:tab w:val="right" w:leader="dot" w:pos="9062"/>
            </w:tabs>
            <w:rPr>
              <w:rFonts w:eastAsiaTheme="minorEastAsia"/>
              <w:noProof/>
              <w:lang w:eastAsia="fr-FR"/>
            </w:rPr>
          </w:pPr>
          <w:hyperlink w:anchor="_Toc51021097" w:history="1">
            <w:r w:rsidR="0088559C" w:rsidRPr="00885EDF">
              <w:rPr>
                <w:rStyle w:val="Lienhypertexte"/>
                <w:rFonts w:asciiTheme="majorBidi" w:hAnsiTheme="majorBidi" w:cstheme="majorBidi"/>
                <w:b/>
                <w:bCs/>
                <w:noProof/>
              </w:rPr>
              <w:t>a. Les diagrammes structurels</w:t>
            </w:r>
            <w:r w:rsidR="0088559C">
              <w:rPr>
                <w:noProof/>
                <w:webHidden/>
              </w:rPr>
              <w:tab/>
            </w:r>
            <w:r w:rsidR="0088559C">
              <w:rPr>
                <w:noProof/>
                <w:webHidden/>
              </w:rPr>
              <w:fldChar w:fldCharType="begin"/>
            </w:r>
            <w:r w:rsidR="0088559C">
              <w:rPr>
                <w:noProof/>
                <w:webHidden/>
              </w:rPr>
              <w:instrText xml:space="preserve"> PAGEREF _Toc51021097 \h </w:instrText>
            </w:r>
            <w:r w:rsidR="0088559C">
              <w:rPr>
                <w:noProof/>
                <w:webHidden/>
              </w:rPr>
            </w:r>
            <w:r w:rsidR="0088559C">
              <w:rPr>
                <w:noProof/>
                <w:webHidden/>
              </w:rPr>
              <w:fldChar w:fldCharType="separate"/>
            </w:r>
            <w:r w:rsidR="0088559C">
              <w:rPr>
                <w:noProof/>
                <w:webHidden/>
              </w:rPr>
              <w:t>24</w:t>
            </w:r>
            <w:r w:rsidR="0088559C">
              <w:rPr>
                <w:noProof/>
                <w:webHidden/>
              </w:rPr>
              <w:fldChar w:fldCharType="end"/>
            </w:r>
          </w:hyperlink>
        </w:p>
        <w:p w14:paraId="55C92EDC" w14:textId="50A3415A" w:rsidR="0088559C" w:rsidRDefault="00B428C4">
          <w:pPr>
            <w:pStyle w:val="TM3"/>
            <w:tabs>
              <w:tab w:val="right" w:leader="dot" w:pos="9062"/>
            </w:tabs>
            <w:rPr>
              <w:rFonts w:eastAsiaTheme="minorEastAsia"/>
              <w:noProof/>
              <w:lang w:eastAsia="fr-FR"/>
            </w:rPr>
          </w:pPr>
          <w:hyperlink w:anchor="_Toc51021098" w:history="1">
            <w:r w:rsidR="0088559C" w:rsidRPr="00885EDF">
              <w:rPr>
                <w:rStyle w:val="Lienhypertexte"/>
                <w:rFonts w:asciiTheme="majorBidi" w:hAnsiTheme="majorBidi" w:cstheme="majorBidi"/>
                <w:b/>
                <w:bCs/>
                <w:noProof/>
              </w:rPr>
              <w:t>b. Les diagrammes structurels</w:t>
            </w:r>
            <w:r w:rsidR="0088559C">
              <w:rPr>
                <w:noProof/>
                <w:webHidden/>
              </w:rPr>
              <w:tab/>
            </w:r>
            <w:r w:rsidR="0088559C">
              <w:rPr>
                <w:noProof/>
                <w:webHidden/>
              </w:rPr>
              <w:fldChar w:fldCharType="begin"/>
            </w:r>
            <w:r w:rsidR="0088559C">
              <w:rPr>
                <w:noProof/>
                <w:webHidden/>
              </w:rPr>
              <w:instrText xml:space="preserve"> PAGEREF _Toc51021098 \h </w:instrText>
            </w:r>
            <w:r w:rsidR="0088559C">
              <w:rPr>
                <w:noProof/>
                <w:webHidden/>
              </w:rPr>
            </w:r>
            <w:r w:rsidR="0088559C">
              <w:rPr>
                <w:noProof/>
                <w:webHidden/>
              </w:rPr>
              <w:fldChar w:fldCharType="separate"/>
            </w:r>
            <w:r w:rsidR="0088559C">
              <w:rPr>
                <w:noProof/>
                <w:webHidden/>
              </w:rPr>
              <w:t>25</w:t>
            </w:r>
            <w:r w:rsidR="0088559C">
              <w:rPr>
                <w:noProof/>
                <w:webHidden/>
              </w:rPr>
              <w:fldChar w:fldCharType="end"/>
            </w:r>
          </w:hyperlink>
        </w:p>
        <w:p w14:paraId="2217A476" w14:textId="6B8518A7" w:rsidR="0088559C" w:rsidRDefault="00B428C4">
          <w:pPr>
            <w:pStyle w:val="TM2"/>
            <w:tabs>
              <w:tab w:val="left" w:pos="660"/>
              <w:tab w:val="right" w:leader="dot" w:pos="9062"/>
            </w:tabs>
            <w:rPr>
              <w:rFonts w:eastAsiaTheme="minorEastAsia"/>
              <w:noProof/>
              <w:lang w:eastAsia="fr-FR"/>
            </w:rPr>
          </w:pPr>
          <w:hyperlink w:anchor="_Toc51021099" w:history="1">
            <w:r w:rsidR="0088559C" w:rsidRPr="00885EDF">
              <w:rPr>
                <w:rStyle w:val="Lienhypertexte"/>
                <w:rFonts w:asciiTheme="majorBidi" w:hAnsiTheme="majorBidi" w:cstheme="majorBidi"/>
                <w:b/>
                <w:bCs/>
                <w:noProof/>
              </w:rPr>
              <w:t>3.</w:t>
            </w:r>
            <w:r w:rsidR="0088559C">
              <w:rPr>
                <w:rFonts w:eastAsiaTheme="minorEastAsia"/>
                <w:noProof/>
                <w:lang w:eastAsia="fr-FR"/>
              </w:rPr>
              <w:tab/>
            </w:r>
            <w:r w:rsidR="0088559C" w:rsidRPr="00885EDF">
              <w:rPr>
                <w:rStyle w:val="Lienhypertexte"/>
                <w:rFonts w:asciiTheme="majorBidi" w:hAnsiTheme="majorBidi" w:cstheme="majorBidi"/>
                <w:b/>
                <w:bCs/>
                <w:noProof/>
              </w:rPr>
              <w:t>Conception</w:t>
            </w:r>
            <w:r w:rsidR="0088559C">
              <w:rPr>
                <w:noProof/>
                <w:webHidden/>
              </w:rPr>
              <w:tab/>
            </w:r>
            <w:r w:rsidR="0088559C">
              <w:rPr>
                <w:noProof/>
                <w:webHidden/>
              </w:rPr>
              <w:fldChar w:fldCharType="begin"/>
            </w:r>
            <w:r w:rsidR="0088559C">
              <w:rPr>
                <w:noProof/>
                <w:webHidden/>
              </w:rPr>
              <w:instrText xml:space="preserve"> PAGEREF _Toc51021099 \h </w:instrText>
            </w:r>
            <w:r w:rsidR="0088559C">
              <w:rPr>
                <w:noProof/>
                <w:webHidden/>
              </w:rPr>
            </w:r>
            <w:r w:rsidR="0088559C">
              <w:rPr>
                <w:noProof/>
                <w:webHidden/>
              </w:rPr>
              <w:fldChar w:fldCharType="separate"/>
            </w:r>
            <w:r w:rsidR="0088559C">
              <w:rPr>
                <w:noProof/>
                <w:webHidden/>
              </w:rPr>
              <w:t>26</w:t>
            </w:r>
            <w:r w:rsidR="0088559C">
              <w:rPr>
                <w:noProof/>
                <w:webHidden/>
              </w:rPr>
              <w:fldChar w:fldCharType="end"/>
            </w:r>
          </w:hyperlink>
        </w:p>
        <w:p w14:paraId="000D03FC" w14:textId="5A0FC2CA" w:rsidR="0088559C" w:rsidRDefault="00B428C4">
          <w:pPr>
            <w:pStyle w:val="TM2"/>
            <w:tabs>
              <w:tab w:val="left" w:pos="880"/>
              <w:tab w:val="right" w:leader="dot" w:pos="9062"/>
            </w:tabs>
            <w:rPr>
              <w:rFonts w:eastAsiaTheme="minorEastAsia"/>
              <w:noProof/>
              <w:lang w:eastAsia="fr-FR"/>
            </w:rPr>
          </w:pPr>
          <w:hyperlink w:anchor="_Toc51021100" w:history="1">
            <w:r w:rsidR="0088559C" w:rsidRPr="00885EDF">
              <w:rPr>
                <w:rStyle w:val="Lienhypertexte"/>
                <w:rFonts w:asciiTheme="majorBidi" w:eastAsia="Times New Roman" w:hAnsiTheme="majorBidi" w:cstheme="majorBidi"/>
                <w:b/>
                <w:noProof/>
                <w:lang w:eastAsia="fr-FR"/>
              </w:rPr>
              <w:t>3.1.</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Identification des acteurs</w:t>
            </w:r>
            <w:r w:rsidR="0088559C">
              <w:rPr>
                <w:noProof/>
                <w:webHidden/>
              </w:rPr>
              <w:tab/>
            </w:r>
            <w:r w:rsidR="0088559C">
              <w:rPr>
                <w:noProof/>
                <w:webHidden/>
              </w:rPr>
              <w:fldChar w:fldCharType="begin"/>
            </w:r>
            <w:r w:rsidR="0088559C">
              <w:rPr>
                <w:noProof/>
                <w:webHidden/>
              </w:rPr>
              <w:instrText xml:space="preserve"> PAGEREF _Toc51021100 \h </w:instrText>
            </w:r>
            <w:r w:rsidR="0088559C">
              <w:rPr>
                <w:noProof/>
                <w:webHidden/>
              </w:rPr>
            </w:r>
            <w:r w:rsidR="0088559C">
              <w:rPr>
                <w:noProof/>
                <w:webHidden/>
              </w:rPr>
              <w:fldChar w:fldCharType="separate"/>
            </w:r>
            <w:r w:rsidR="0088559C">
              <w:rPr>
                <w:noProof/>
                <w:webHidden/>
              </w:rPr>
              <w:t>26</w:t>
            </w:r>
            <w:r w:rsidR="0088559C">
              <w:rPr>
                <w:noProof/>
                <w:webHidden/>
              </w:rPr>
              <w:fldChar w:fldCharType="end"/>
            </w:r>
          </w:hyperlink>
        </w:p>
        <w:p w14:paraId="0E5E881B" w14:textId="09E3D3EB" w:rsidR="0088559C" w:rsidRDefault="00B428C4">
          <w:pPr>
            <w:pStyle w:val="TM2"/>
            <w:tabs>
              <w:tab w:val="left" w:pos="880"/>
              <w:tab w:val="right" w:leader="dot" w:pos="9062"/>
            </w:tabs>
            <w:rPr>
              <w:rFonts w:eastAsiaTheme="minorEastAsia"/>
              <w:noProof/>
              <w:lang w:eastAsia="fr-FR"/>
            </w:rPr>
          </w:pPr>
          <w:hyperlink w:anchor="_Toc51021101" w:history="1">
            <w:r w:rsidR="0088559C" w:rsidRPr="00885EDF">
              <w:rPr>
                <w:rStyle w:val="Lienhypertexte"/>
                <w:rFonts w:asciiTheme="majorBidi" w:eastAsia="Times New Roman" w:hAnsiTheme="majorBidi" w:cstheme="majorBidi"/>
                <w:b/>
                <w:bCs/>
                <w:noProof/>
                <w:lang w:eastAsia="fr-FR"/>
              </w:rPr>
              <w:t>3.2.</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Diagrammes de cas d’utilisation</w:t>
            </w:r>
            <w:r w:rsidR="0088559C">
              <w:rPr>
                <w:noProof/>
                <w:webHidden/>
              </w:rPr>
              <w:tab/>
            </w:r>
            <w:r w:rsidR="0088559C">
              <w:rPr>
                <w:noProof/>
                <w:webHidden/>
              </w:rPr>
              <w:fldChar w:fldCharType="begin"/>
            </w:r>
            <w:r w:rsidR="0088559C">
              <w:rPr>
                <w:noProof/>
                <w:webHidden/>
              </w:rPr>
              <w:instrText xml:space="preserve"> PAGEREF _Toc51021101 \h </w:instrText>
            </w:r>
            <w:r w:rsidR="0088559C">
              <w:rPr>
                <w:noProof/>
                <w:webHidden/>
              </w:rPr>
            </w:r>
            <w:r w:rsidR="0088559C">
              <w:rPr>
                <w:noProof/>
                <w:webHidden/>
              </w:rPr>
              <w:fldChar w:fldCharType="separate"/>
            </w:r>
            <w:r w:rsidR="0088559C">
              <w:rPr>
                <w:noProof/>
                <w:webHidden/>
              </w:rPr>
              <w:t>28</w:t>
            </w:r>
            <w:r w:rsidR="0088559C">
              <w:rPr>
                <w:noProof/>
                <w:webHidden/>
              </w:rPr>
              <w:fldChar w:fldCharType="end"/>
            </w:r>
          </w:hyperlink>
        </w:p>
        <w:p w14:paraId="5B983811" w14:textId="0E824333" w:rsidR="0088559C" w:rsidRDefault="00B428C4">
          <w:pPr>
            <w:pStyle w:val="TM3"/>
            <w:tabs>
              <w:tab w:val="left" w:pos="1320"/>
              <w:tab w:val="right" w:leader="dot" w:pos="9062"/>
            </w:tabs>
            <w:rPr>
              <w:rFonts w:eastAsiaTheme="minorEastAsia"/>
              <w:noProof/>
              <w:lang w:eastAsia="fr-FR"/>
            </w:rPr>
          </w:pPr>
          <w:hyperlink w:anchor="_Toc51021102" w:history="1">
            <w:r w:rsidR="0088559C" w:rsidRPr="00885EDF">
              <w:rPr>
                <w:rStyle w:val="Lienhypertexte"/>
                <w:rFonts w:asciiTheme="majorBidi" w:eastAsia="Times New Roman" w:hAnsiTheme="majorBidi" w:cstheme="majorBidi"/>
                <w:b/>
                <w:bCs/>
                <w:noProof/>
                <w:lang w:eastAsia="fr-FR"/>
              </w:rPr>
              <w:t>3.2.1.</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Indentification des cas d’utilisation général</w:t>
            </w:r>
            <w:r w:rsidR="0088559C">
              <w:rPr>
                <w:noProof/>
                <w:webHidden/>
              </w:rPr>
              <w:tab/>
            </w:r>
            <w:r w:rsidR="0088559C">
              <w:rPr>
                <w:noProof/>
                <w:webHidden/>
              </w:rPr>
              <w:fldChar w:fldCharType="begin"/>
            </w:r>
            <w:r w:rsidR="0088559C">
              <w:rPr>
                <w:noProof/>
                <w:webHidden/>
              </w:rPr>
              <w:instrText xml:space="preserve"> PAGEREF _Toc51021102 \h </w:instrText>
            </w:r>
            <w:r w:rsidR="0088559C">
              <w:rPr>
                <w:noProof/>
                <w:webHidden/>
              </w:rPr>
            </w:r>
            <w:r w:rsidR="0088559C">
              <w:rPr>
                <w:noProof/>
                <w:webHidden/>
              </w:rPr>
              <w:fldChar w:fldCharType="separate"/>
            </w:r>
            <w:r w:rsidR="0088559C">
              <w:rPr>
                <w:noProof/>
                <w:webHidden/>
              </w:rPr>
              <w:t>28</w:t>
            </w:r>
            <w:r w:rsidR="0088559C">
              <w:rPr>
                <w:noProof/>
                <w:webHidden/>
              </w:rPr>
              <w:fldChar w:fldCharType="end"/>
            </w:r>
          </w:hyperlink>
        </w:p>
        <w:p w14:paraId="79ABDDE0" w14:textId="1D84858F" w:rsidR="0088559C" w:rsidRDefault="00B428C4">
          <w:pPr>
            <w:pStyle w:val="TM3"/>
            <w:tabs>
              <w:tab w:val="left" w:pos="1320"/>
              <w:tab w:val="right" w:leader="dot" w:pos="9062"/>
            </w:tabs>
            <w:rPr>
              <w:rFonts w:eastAsiaTheme="minorEastAsia"/>
              <w:noProof/>
              <w:lang w:eastAsia="fr-FR"/>
            </w:rPr>
          </w:pPr>
          <w:hyperlink w:anchor="_Toc51021103" w:history="1">
            <w:r w:rsidR="0088559C" w:rsidRPr="00885EDF">
              <w:rPr>
                <w:rStyle w:val="Lienhypertexte"/>
                <w:rFonts w:asciiTheme="majorBidi" w:eastAsia="Times New Roman" w:hAnsiTheme="majorBidi" w:cstheme="majorBidi"/>
                <w:b/>
                <w:bCs/>
                <w:noProof/>
                <w:lang w:eastAsia="fr-FR"/>
              </w:rPr>
              <w:t>3.2.2.</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cas d’utilisation « Gérer opérations »</w:t>
            </w:r>
            <w:r w:rsidR="0088559C">
              <w:rPr>
                <w:noProof/>
                <w:webHidden/>
              </w:rPr>
              <w:tab/>
            </w:r>
            <w:r w:rsidR="0088559C">
              <w:rPr>
                <w:noProof/>
                <w:webHidden/>
              </w:rPr>
              <w:fldChar w:fldCharType="begin"/>
            </w:r>
            <w:r w:rsidR="0088559C">
              <w:rPr>
                <w:noProof/>
                <w:webHidden/>
              </w:rPr>
              <w:instrText xml:space="preserve"> PAGEREF _Toc51021103 \h </w:instrText>
            </w:r>
            <w:r w:rsidR="0088559C">
              <w:rPr>
                <w:noProof/>
                <w:webHidden/>
              </w:rPr>
            </w:r>
            <w:r w:rsidR="0088559C">
              <w:rPr>
                <w:noProof/>
                <w:webHidden/>
              </w:rPr>
              <w:fldChar w:fldCharType="separate"/>
            </w:r>
            <w:r w:rsidR="0088559C">
              <w:rPr>
                <w:noProof/>
                <w:webHidden/>
              </w:rPr>
              <w:t>29</w:t>
            </w:r>
            <w:r w:rsidR="0088559C">
              <w:rPr>
                <w:noProof/>
                <w:webHidden/>
              </w:rPr>
              <w:fldChar w:fldCharType="end"/>
            </w:r>
          </w:hyperlink>
        </w:p>
        <w:p w14:paraId="516BD21C" w14:textId="0C14B3BE" w:rsidR="0088559C" w:rsidRDefault="00B428C4">
          <w:pPr>
            <w:pStyle w:val="TM3"/>
            <w:tabs>
              <w:tab w:val="left" w:pos="1320"/>
              <w:tab w:val="right" w:leader="dot" w:pos="9062"/>
            </w:tabs>
            <w:rPr>
              <w:rFonts w:eastAsiaTheme="minorEastAsia"/>
              <w:noProof/>
              <w:lang w:eastAsia="fr-FR"/>
            </w:rPr>
          </w:pPr>
          <w:hyperlink w:anchor="_Toc51021104" w:history="1">
            <w:r w:rsidR="0088559C" w:rsidRPr="00885EDF">
              <w:rPr>
                <w:rStyle w:val="Lienhypertexte"/>
                <w:rFonts w:asciiTheme="majorBidi" w:eastAsia="Times New Roman" w:hAnsiTheme="majorBidi" w:cstheme="majorBidi"/>
                <w:b/>
                <w:bCs/>
                <w:noProof/>
                <w:lang w:eastAsia="fr-FR"/>
              </w:rPr>
              <w:t>3.2.3.</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cas d’utilisation « Gérer profils »</w:t>
            </w:r>
            <w:r w:rsidR="0088559C">
              <w:rPr>
                <w:noProof/>
                <w:webHidden/>
              </w:rPr>
              <w:tab/>
            </w:r>
            <w:r w:rsidR="0088559C">
              <w:rPr>
                <w:noProof/>
                <w:webHidden/>
              </w:rPr>
              <w:fldChar w:fldCharType="begin"/>
            </w:r>
            <w:r w:rsidR="0088559C">
              <w:rPr>
                <w:noProof/>
                <w:webHidden/>
              </w:rPr>
              <w:instrText xml:space="preserve"> PAGEREF _Toc51021104 \h </w:instrText>
            </w:r>
            <w:r w:rsidR="0088559C">
              <w:rPr>
                <w:noProof/>
                <w:webHidden/>
              </w:rPr>
            </w:r>
            <w:r w:rsidR="0088559C">
              <w:rPr>
                <w:noProof/>
                <w:webHidden/>
              </w:rPr>
              <w:fldChar w:fldCharType="separate"/>
            </w:r>
            <w:r w:rsidR="0088559C">
              <w:rPr>
                <w:noProof/>
                <w:webHidden/>
              </w:rPr>
              <w:t>30</w:t>
            </w:r>
            <w:r w:rsidR="0088559C">
              <w:rPr>
                <w:noProof/>
                <w:webHidden/>
              </w:rPr>
              <w:fldChar w:fldCharType="end"/>
            </w:r>
          </w:hyperlink>
        </w:p>
        <w:p w14:paraId="30686034" w14:textId="1C444026" w:rsidR="0088559C" w:rsidRDefault="00B428C4">
          <w:pPr>
            <w:pStyle w:val="TM3"/>
            <w:tabs>
              <w:tab w:val="left" w:pos="1320"/>
              <w:tab w:val="right" w:leader="dot" w:pos="9062"/>
            </w:tabs>
            <w:rPr>
              <w:rFonts w:eastAsiaTheme="minorEastAsia"/>
              <w:noProof/>
              <w:lang w:eastAsia="fr-FR"/>
            </w:rPr>
          </w:pPr>
          <w:hyperlink w:anchor="_Toc51021105" w:history="1">
            <w:r w:rsidR="0088559C" w:rsidRPr="00885EDF">
              <w:rPr>
                <w:rStyle w:val="Lienhypertexte"/>
                <w:rFonts w:asciiTheme="majorBidi" w:eastAsia="Times New Roman" w:hAnsiTheme="majorBidi" w:cstheme="majorBidi"/>
                <w:b/>
                <w:bCs/>
                <w:noProof/>
                <w:lang w:eastAsia="fr-FR"/>
              </w:rPr>
              <w:t>3.2.4.</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cas d’utilisation « Gérer utilisateur »</w:t>
            </w:r>
            <w:r w:rsidR="0088559C">
              <w:rPr>
                <w:noProof/>
                <w:webHidden/>
              </w:rPr>
              <w:tab/>
            </w:r>
            <w:r w:rsidR="0088559C">
              <w:rPr>
                <w:noProof/>
                <w:webHidden/>
              </w:rPr>
              <w:fldChar w:fldCharType="begin"/>
            </w:r>
            <w:r w:rsidR="0088559C">
              <w:rPr>
                <w:noProof/>
                <w:webHidden/>
              </w:rPr>
              <w:instrText xml:space="preserve"> PAGEREF _Toc51021105 \h </w:instrText>
            </w:r>
            <w:r w:rsidR="0088559C">
              <w:rPr>
                <w:noProof/>
                <w:webHidden/>
              </w:rPr>
            </w:r>
            <w:r w:rsidR="0088559C">
              <w:rPr>
                <w:noProof/>
                <w:webHidden/>
              </w:rPr>
              <w:fldChar w:fldCharType="separate"/>
            </w:r>
            <w:r w:rsidR="0088559C">
              <w:rPr>
                <w:noProof/>
                <w:webHidden/>
              </w:rPr>
              <w:t>32</w:t>
            </w:r>
            <w:r w:rsidR="0088559C">
              <w:rPr>
                <w:noProof/>
                <w:webHidden/>
              </w:rPr>
              <w:fldChar w:fldCharType="end"/>
            </w:r>
          </w:hyperlink>
        </w:p>
        <w:p w14:paraId="2F3F712D" w14:textId="7AE2F276" w:rsidR="0088559C" w:rsidRDefault="00B428C4">
          <w:pPr>
            <w:pStyle w:val="TM3"/>
            <w:tabs>
              <w:tab w:val="left" w:pos="1320"/>
              <w:tab w:val="right" w:leader="dot" w:pos="9062"/>
            </w:tabs>
            <w:rPr>
              <w:rFonts w:eastAsiaTheme="minorEastAsia"/>
              <w:noProof/>
              <w:lang w:eastAsia="fr-FR"/>
            </w:rPr>
          </w:pPr>
          <w:hyperlink w:anchor="_Toc51021106" w:history="1">
            <w:r w:rsidR="0088559C" w:rsidRPr="00885EDF">
              <w:rPr>
                <w:rStyle w:val="Lienhypertexte"/>
                <w:rFonts w:asciiTheme="majorBidi" w:eastAsia="Times New Roman" w:hAnsiTheme="majorBidi" w:cstheme="majorBidi"/>
                <w:b/>
                <w:bCs/>
                <w:noProof/>
                <w:lang w:eastAsia="fr-FR"/>
              </w:rPr>
              <w:t>3.2.5.</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cas d’utilisation « Gérer les cycles de type de document »</w:t>
            </w:r>
            <w:r w:rsidR="0088559C">
              <w:rPr>
                <w:noProof/>
                <w:webHidden/>
              </w:rPr>
              <w:tab/>
            </w:r>
            <w:r w:rsidR="0088559C">
              <w:rPr>
                <w:noProof/>
                <w:webHidden/>
              </w:rPr>
              <w:fldChar w:fldCharType="begin"/>
            </w:r>
            <w:r w:rsidR="0088559C">
              <w:rPr>
                <w:noProof/>
                <w:webHidden/>
              </w:rPr>
              <w:instrText xml:space="preserve"> PAGEREF _Toc51021106 \h </w:instrText>
            </w:r>
            <w:r w:rsidR="0088559C">
              <w:rPr>
                <w:noProof/>
                <w:webHidden/>
              </w:rPr>
            </w:r>
            <w:r w:rsidR="0088559C">
              <w:rPr>
                <w:noProof/>
                <w:webHidden/>
              </w:rPr>
              <w:fldChar w:fldCharType="separate"/>
            </w:r>
            <w:r w:rsidR="0088559C">
              <w:rPr>
                <w:noProof/>
                <w:webHidden/>
              </w:rPr>
              <w:t>32</w:t>
            </w:r>
            <w:r w:rsidR="0088559C">
              <w:rPr>
                <w:noProof/>
                <w:webHidden/>
              </w:rPr>
              <w:fldChar w:fldCharType="end"/>
            </w:r>
          </w:hyperlink>
        </w:p>
        <w:p w14:paraId="2FE58D5C" w14:textId="5AC046F5" w:rsidR="0088559C" w:rsidRDefault="00B428C4">
          <w:pPr>
            <w:pStyle w:val="TM3"/>
            <w:tabs>
              <w:tab w:val="left" w:pos="1320"/>
              <w:tab w:val="right" w:leader="dot" w:pos="9062"/>
            </w:tabs>
            <w:rPr>
              <w:rFonts w:eastAsiaTheme="minorEastAsia"/>
              <w:noProof/>
              <w:lang w:eastAsia="fr-FR"/>
            </w:rPr>
          </w:pPr>
          <w:hyperlink w:anchor="_Toc51021107" w:history="1">
            <w:r w:rsidR="0088559C" w:rsidRPr="00885EDF">
              <w:rPr>
                <w:rStyle w:val="Lienhypertexte"/>
                <w:rFonts w:asciiTheme="majorBidi" w:eastAsia="Times New Roman" w:hAnsiTheme="majorBidi" w:cstheme="majorBidi"/>
                <w:b/>
                <w:bCs/>
                <w:noProof/>
                <w:lang w:eastAsia="fr-FR"/>
              </w:rPr>
              <w:t>3.2.6.</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cas d’utilisation « Effectuer et traiter demande »</w:t>
            </w:r>
            <w:r w:rsidR="0088559C">
              <w:rPr>
                <w:noProof/>
                <w:webHidden/>
              </w:rPr>
              <w:tab/>
            </w:r>
            <w:r w:rsidR="0088559C">
              <w:rPr>
                <w:noProof/>
                <w:webHidden/>
              </w:rPr>
              <w:fldChar w:fldCharType="begin"/>
            </w:r>
            <w:r w:rsidR="0088559C">
              <w:rPr>
                <w:noProof/>
                <w:webHidden/>
              </w:rPr>
              <w:instrText xml:space="preserve"> PAGEREF _Toc51021107 \h </w:instrText>
            </w:r>
            <w:r w:rsidR="0088559C">
              <w:rPr>
                <w:noProof/>
                <w:webHidden/>
              </w:rPr>
            </w:r>
            <w:r w:rsidR="0088559C">
              <w:rPr>
                <w:noProof/>
                <w:webHidden/>
              </w:rPr>
              <w:fldChar w:fldCharType="separate"/>
            </w:r>
            <w:r w:rsidR="0088559C">
              <w:rPr>
                <w:noProof/>
                <w:webHidden/>
              </w:rPr>
              <w:t>34</w:t>
            </w:r>
            <w:r w:rsidR="0088559C">
              <w:rPr>
                <w:noProof/>
                <w:webHidden/>
              </w:rPr>
              <w:fldChar w:fldCharType="end"/>
            </w:r>
          </w:hyperlink>
        </w:p>
        <w:p w14:paraId="146CDD3D" w14:textId="39B97664" w:rsidR="0088559C" w:rsidRDefault="00B428C4">
          <w:pPr>
            <w:pStyle w:val="TM3"/>
            <w:tabs>
              <w:tab w:val="left" w:pos="1320"/>
              <w:tab w:val="right" w:leader="dot" w:pos="9062"/>
            </w:tabs>
            <w:rPr>
              <w:rFonts w:eastAsiaTheme="minorEastAsia"/>
              <w:noProof/>
              <w:lang w:eastAsia="fr-FR"/>
            </w:rPr>
          </w:pPr>
          <w:hyperlink w:anchor="_Toc51021108" w:history="1">
            <w:r w:rsidR="0088559C" w:rsidRPr="00885EDF">
              <w:rPr>
                <w:rStyle w:val="Lienhypertexte"/>
                <w:rFonts w:asciiTheme="majorBidi" w:eastAsia="Times New Roman" w:hAnsiTheme="majorBidi" w:cstheme="majorBidi"/>
                <w:b/>
                <w:bCs/>
                <w:noProof/>
                <w:lang w:eastAsia="fr-FR"/>
              </w:rPr>
              <w:t>3.2.7.</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cas d’utilisation « Gérer messages »</w:t>
            </w:r>
            <w:r w:rsidR="0088559C">
              <w:rPr>
                <w:noProof/>
                <w:webHidden/>
              </w:rPr>
              <w:tab/>
            </w:r>
            <w:r w:rsidR="0088559C">
              <w:rPr>
                <w:noProof/>
                <w:webHidden/>
              </w:rPr>
              <w:fldChar w:fldCharType="begin"/>
            </w:r>
            <w:r w:rsidR="0088559C">
              <w:rPr>
                <w:noProof/>
                <w:webHidden/>
              </w:rPr>
              <w:instrText xml:space="preserve"> PAGEREF _Toc51021108 \h </w:instrText>
            </w:r>
            <w:r w:rsidR="0088559C">
              <w:rPr>
                <w:noProof/>
                <w:webHidden/>
              </w:rPr>
            </w:r>
            <w:r w:rsidR="0088559C">
              <w:rPr>
                <w:noProof/>
                <w:webHidden/>
              </w:rPr>
              <w:fldChar w:fldCharType="separate"/>
            </w:r>
            <w:r w:rsidR="0088559C">
              <w:rPr>
                <w:noProof/>
                <w:webHidden/>
              </w:rPr>
              <w:t>36</w:t>
            </w:r>
            <w:r w:rsidR="0088559C">
              <w:rPr>
                <w:noProof/>
                <w:webHidden/>
              </w:rPr>
              <w:fldChar w:fldCharType="end"/>
            </w:r>
          </w:hyperlink>
        </w:p>
        <w:p w14:paraId="2F702655" w14:textId="24B2D375" w:rsidR="0088559C" w:rsidRDefault="00B428C4">
          <w:pPr>
            <w:pStyle w:val="TM3"/>
            <w:tabs>
              <w:tab w:val="left" w:pos="1320"/>
              <w:tab w:val="right" w:leader="dot" w:pos="9062"/>
            </w:tabs>
            <w:rPr>
              <w:rFonts w:eastAsiaTheme="minorEastAsia"/>
              <w:noProof/>
              <w:lang w:eastAsia="fr-FR"/>
            </w:rPr>
          </w:pPr>
          <w:hyperlink w:anchor="_Toc51021109" w:history="1">
            <w:r w:rsidR="0088559C" w:rsidRPr="00885EDF">
              <w:rPr>
                <w:rStyle w:val="Lienhypertexte"/>
                <w:rFonts w:asciiTheme="majorBidi" w:eastAsia="Times New Roman" w:hAnsiTheme="majorBidi" w:cstheme="majorBidi"/>
                <w:b/>
                <w:bCs/>
                <w:noProof/>
                <w:lang w:eastAsia="fr-FR"/>
              </w:rPr>
              <w:t>3.2.8.</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cas d’utilisation « consulter pages documents »</w:t>
            </w:r>
            <w:r w:rsidR="0088559C">
              <w:rPr>
                <w:noProof/>
                <w:webHidden/>
              </w:rPr>
              <w:tab/>
            </w:r>
            <w:r w:rsidR="0088559C">
              <w:rPr>
                <w:noProof/>
                <w:webHidden/>
              </w:rPr>
              <w:fldChar w:fldCharType="begin"/>
            </w:r>
            <w:r w:rsidR="0088559C">
              <w:rPr>
                <w:noProof/>
                <w:webHidden/>
              </w:rPr>
              <w:instrText xml:space="preserve"> PAGEREF _Toc51021109 \h </w:instrText>
            </w:r>
            <w:r w:rsidR="0088559C">
              <w:rPr>
                <w:noProof/>
                <w:webHidden/>
              </w:rPr>
            </w:r>
            <w:r w:rsidR="0088559C">
              <w:rPr>
                <w:noProof/>
                <w:webHidden/>
              </w:rPr>
              <w:fldChar w:fldCharType="separate"/>
            </w:r>
            <w:r w:rsidR="0088559C">
              <w:rPr>
                <w:noProof/>
                <w:webHidden/>
              </w:rPr>
              <w:t>38</w:t>
            </w:r>
            <w:r w:rsidR="0088559C">
              <w:rPr>
                <w:noProof/>
                <w:webHidden/>
              </w:rPr>
              <w:fldChar w:fldCharType="end"/>
            </w:r>
          </w:hyperlink>
        </w:p>
        <w:p w14:paraId="7C7B550E" w14:textId="2C5D370C" w:rsidR="0088559C" w:rsidRDefault="00B428C4">
          <w:pPr>
            <w:pStyle w:val="TM2"/>
            <w:tabs>
              <w:tab w:val="left" w:pos="880"/>
              <w:tab w:val="right" w:leader="dot" w:pos="9062"/>
            </w:tabs>
            <w:rPr>
              <w:rFonts w:eastAsiaTheme="minorEastAsia"/>
              <w:noProof/>
              <w:lang w:eastAsia="fr-FR"/>
            </w:rPr>
          </w:pPr>
          <w:hyperlink w:anchor="_Toc51021110" w:history="1">
            <w:r w:rsidR="0088559C" w:rsidRPr="00885EDF">
              <w:rPr>
                <w:rStyle w:val="Lienhypertexte"/>
                <w:rFonts w:asciiTheme="majorBidi" w:eastAsia="Times New Roman" w:hAnsiTheme="majorBidi" w:cstheme="majorBidi"/>
                <w:b/>
                <w:bCs/>
                <w:noProof/>
                <w:lang w:eastAsia="fr-FR"/>
              </w:rPr>
              <w:t>3.3.</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Les diagrammes de séquences</w:t>
            </w:r>
            <w:r w:rsidR="0088559C">
              <w:rPr>
                <w:noProof/>
                <w:webHidden/>
              </w:rPr>
              <w:tab/>
            </w:r>
            <w:r w:rsidR="0088559C">
              <w:rPr>
                <w:noProof/>
                <w:webHidden/>
              </w:rPr>
              <w:fldChar w:fldCharType="begin"/>
            </w:r>
            <w:r w:rsidR="0088559C">
              <w:rPr>
                <w:noProof/>
                <w:webHidden/>
              </w:rPr>
              <w:instrText xml:space="preserve"> PAGEREF _Toc51021110 \h </w:instrText>
            </w:r>
            <w:r w:rsidR="0088559C">
              <w:rPr>
                <w:noProof/>
                <w:webHidden/>
              </w:rPr>
            </w:r>
            <w:r w:rsidR="0088559C">
              <w:rPr>
                <w:noProof/>
                <w:webHidden/>
              </w:rPr>
              <w:fldChar w:fldCharType="separate"/>
            </w:r>
            <w:r w:rsidR="0088559C">
              <w:rPr>
                <w:noProof/>
                <w:webHidden/>
              </w:rPr>
              <w:t>39</w:t>
            </w:r>
            <w:r w:rsidR="0088559C">
              <w:rPr>
                <w:noProof/>
                <w:webHidden/>
              </w:rPr>
              <w:fldChar w:fldCharType="end"/>
            </w:r>
          </w:hyperlink>
        </w:p>
        <w:p w14:paraId="227AF38C" w14:textId="64D9A571" w:rsidR="0088559C" w:rsidRDefault="00B428C4">
          <w:pPr>
            <w:pStyle w:val="TM3"/>
            <w:tabs>
              <w:tab w:val="left" w:pos="1320"/>
              <w:tab w:val="right" w:leader="dot" w:pos="9062"/>
            </w:tabs>
            <w:rPr>
              <w:rFonts w:eastAsiaTheme="minorEastAsia"/>
              <w:noProof/>
              <w:lang w:eastAsia="fr-FR"/>
            </w:rPr>
          </w:pPr>
          <w:hyperlink w:anchor="_Toc51021111" w:history="1">
            <w:r w:rsidR="0088559C" w:rsidRPr="00885EDF">
              <w:rPr>
                <w:rStyle w:val="Lienhypertexte"/>
                <w:rFonts w:asciiTheme="majorBidi" w:eastAsia="Times New Roman" w:hAnsiTheme="majorBidi" w:cstheme="majorBidi"/>
                <w:b/>
                <w:bCs/>
                <w:noProof/>
                <w:lang w:eastAsia="fr-FR"/>
              </w:rPr>
              <w:t>3.3.1.</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séquence (Authentification)</w:t>
            </w:r>
            <w:r w:rsidR="0088559C">
              <w:rPr>
                <w:noProof/>
                <w:webHidden/>
              </w:rPr>
              <w:tab/>
            </w:r>
            <w:r w:rsidR="0088559C">
              <w:rPr>
                <w:noProof/>
                <w:webHidden/>
              </w:rPr>
              <w:fldChar w:fldCharType="begin"/>
            </w:r>
            <w:r w:rsidR="0088559C">
              <w:rPr>
                <w:noProof/>
                <w:webHidden/>
              </w:rPr>
              <w:instrText xml:space="preserve"> PAGEREF _Toc51021111 \h </w:instrText>
            </w:r>
            <w:r w:rsidR="0088559C">
              <w:rPr>
                <w:noProof/>
                <w:webHidden/>
              </w:rPr>
            </w:r>
            <w:r w:rsidR="0088559C">
              <w:rPr>
                <w:noProof/>
                <w:webHidden/>
              </w:rPr>
              <w:fldChar w:fldCharType="separate"/>
            </w:r>
            <w:r w:rsidR="0088559C">
              <w:rPr>
                <w:noProof/>
                <w:webHidden/>
              </w:rPr>
              <w:t>39</w:t>
            </w:r>
            <w:r w:rsidR="0088559C">
              <w:rPr>
                <w:noProof/>
                <w:webHidden/>
              </w:rPr>
              <w:fldChar w:fldCharType="end"/>
            </w:r>
          </w:hyperlink>
        </w:p>
        <w:p w14:paraId="1E8E26B1" w14:textId="4A966B9D" w:rsidR="0088559C" w:rsidRDefault="00B428C4">
          <w:pPr>
            <w:pStyle w:val="TM3"/>
            <w:tabs>
              <w:tab w:val="left" w:pos="1320"/>
              <w:tab w:val="right" w:leader="dot" w:pos="9062"/>
            </w:tabs>
            <w:rPr>
              <w:rFonts w:eastAsiaTheme="minorEastAsia"/>
              <w:noProof/>
              <w:lang w:eastAsia="fr-FR"/>
            </w:rPr>
          </w:pPr>
          <w:hyperlink w:anchor="_Toc51021114" w:history="1">
            <w:r w:rsidR="0088559C" w:rsidRPr="00885EDF">
              <w:rPr>
                <w:rStyle w:val="Lienhypertexte"/>
                <w:rFonts w:asciiTheme="majorBidi" w:eastAsia="Times New Roman" w:hAnsiTheme="majorBidi" w:cstheme="majorBidi"/>
                <w:b/>
                <w:bCs/>
                <w:noProof/>
                <w:lang w:eastAsia="fr-FR"/>
              </w:rPr>
              <w:t>3.3.2.</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séquence (Gestion d’opérations)</w:t>
            </w:r>
            <w:r w:rsidR="0088559C">
              <w:rPr>
                <w:noProof/>
                <w:webHidden/>
              </w:rPr>
              <w:tab/>
            </w:r>
            <w:r w:rsidR="0088559C">
              <w:rPr>
                <w:noProof/>
                <w:webHidden/>
              </w:rPr>
              <w:fldChar w:fldCharType="begin"/>
            </w:r>
            <w:r w:rsidR="0088559C">
              <w:rPr>
                <w:noProof/>
                <w:webHidden/>
              </w:rPr>
              <w:instrText xml:space="preserve"> PAGEREF _Toc51021114 \h </w:instrText>
            </w:r>
            <w:r w:rsidR="0088559C">
              <w:rPr>
                <w:noProof/>
                <w:webHidden/>
              </w:rPr>
            </w:r>
            <w:r w:rsidR="0088559C">
              <w:rPr>
                <w:noProof/>
                <w:webHidden/>
              </w:rPr>
              <w:fldChar w:fldCharType="separate"/>
            </w:r>
            <w:r w:rsidR="0088559C">
              <w:rPr>
                <w:noProof/>
                <w:webHidden/>
              </w:rPr>
              <w:t>40</w:t>
            </w:r>
            <w:r w:rsidR="0088559C">
              <w:rPr>
                <w:noProof/>
                <w:webHidden/>
              </w:rPr>
              <w:fldChar w:fldCharType="end"/>
            </w:r>
          </w:hyperlink>
        </w:p>
        <w:p w14:paraId="4E6F041B" w14:textId="2C44226A" w:rsidR="0088559C" w:rsidRDefault="00B428C4">
          <w:pPr>
            <w:pStyle w:val="TM3"/>
            <w:tabs>
              <w:tab w:val="left" w:pos="1320"/>
              <w:tab w:val="right" w:leader="dot" w:pos="9062"/>
            </w:tabs>
            <w:rPr>
              <w:rFonts w:eastAsiaTheme="minorEastAsia"/>
              <w:noProof/>
              <w:lang w:eastAsia="fr-FR"/>
            </w:rPr>
          </w:pPr>
          <w:hyperlink w:anchor="_Toc51021115" w:history="1">
            <w:r w:rsidR="0088559C" w:rsidRPr="00885EDF">
              <w:rPr>
                <w:rStyle w:val="Lienhypertexte"/>
                <w:rFonts w:asciiTheme="majorBidi" w:eastAsia="Times New Roman" w:hAnsiTheme="majorBidi" w:cstheme="majorBidi"/>
                <w:b/>
                <w:bCs/>
                <w:noProof/>
                <w:lang w:eastAsia="fr-FR"/>
              </w:rPr>
              <w:t>3.3.3.</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séquence (Création du cycle de type de document)</w:t>
            </w:r>
            <w:r w:rsidR="0088559C">
              <w:rPr>
                <w:noProof/>
                <w:webHidden/>
              </w:rPr>
              <w:tab/>
            </w:r>
            <w:r w:rsidR="0088559C">
              <w:rPr>
                <w:noProof/>
                <w:webHidden/>
              </w:rPr>
              <w:fldChar w:fldCharType="begin"/>
            </w:r>
            <w:r w:rsidR="0088559C">
              <w:rPr>
                <w:noProof/>
                <w:webHidden/>
              </w:rPr>
              <w:instrText xml:space="preserve"> PAGEREF _Toc51021115 \h </w:instrText>
            </w:r>
            <w:r w:rsidR="0088559C">
              <w:rPr>
                <w:noProof/>
                <w:webHidden/>
              </w:rPr>
            </w:r>
            <w:r w:rsidR="0088559C">
              <w:rPr>
                <w:noProof/>
                <w:webHidden/>
              </w:rPr>
              <w:fldChar w:fldCharType="separate"/>
            </w:r>
            <w:r w:rsidR="0088559C">
              <w:rPr>
                <w:noProof/>
                <w:webHidden/>
              </w:rPr>
              <w:t>41</w:t>
            </w:r>
            <w:r w:rsidR="0088559C">
              <w:rPr>
                <w:noProof/>
                <w:webHidden/>
              </w:rPr>
              <w:fldChar w:fldCharType="end"/>
            </w:r>
          </w:hyperlink>
        </w:p>
        <w:p w14:paraId="13FD554E" w14:textId="67253E75" w:rsidR="0088559C" w:rsidRDefault="00B428C4">
          <w:pPr>
            <w:pStyle w:val="TM3"/>
            <w:tabs>
              <w:tab w:val="left" w:pos="1320"/>
              <w:tab w:val="right" w:leader="dot" w:pos="9062"/>
            </w:tabs>
            <w:rPr>
              <w:rFonts w:eastAsiaTheme="minorEastAsia"/>
              <w:noProof/>
              <w:lang w:eastAsia="fr-FR"/>
            </w:rPr>
          </w:pPr>
          <w:hyperlink w:anchor="_Toc51021116" w:history="1">
            <w:r w:rsidR="0088559C" w:rsidRPr="00885EDF">
              <w:rPr>
                <w:rStyle w:val="Lienhypertexte"/>
                <w:rFonts w:asciiTheme="majorBidi" w:eastAsia="Times New Roman" w:hAnsiTheme="majorBidi" w:cstheme="majorBidi"/>
                <w:b/>
                <w:bCs/>
                <w:noProof/>
                <w:lang w:eastAsia="fr-FR"/>
              </w:rPr>
              <w:t>3.3.4.</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séquence (Demande et traitement d’un cycle de type de document)</w:t>
            </w:r>
            <w:r w:rsidR="0088559C">
              <w:rPr>
                <w:noProof/>
                <w:webHidden/>
              </w:rPr>
              <w:tab/>
            </w:r>
            <w:r w:rsidR="0088559C">
              <w:rPr>
                <w:noProof/>
                <w:webHidden/>
              </w:rPr>
              <w:fldChar w:fldCharType="begin"/>
            </w:r>
            <w:r w:rsidR="0088559C">
              <w:rPr>
                <w:noProof/>
                <w:webHidden/>
              </w:rPr>
              <w:instrText xml:space="preserve"> PAGEREF _Toc51021116 \h </w:instrText>
            </w:r>
            <w:r w:rsidR="0088559C">
              <w:rPr>
                <w:noProof/>
                <w:webHidden/>
              </w:rPr>
            </w:r>
            <w:r w:rsidR="0088559C">
              <w:rPr>
                <w:noProof/>
                <w:webHidden/>
              </w:rPr>
              <w:fldChar w:fldCharType="separate"/>
            </w:r>
            <w:r w:rsidR="0088559C">
              <w:rPr>
                <w:noProof/>
                <w:webHidden/>
              </w:rPr>
              <w:t>42</w:t>
            </w:r>
            <w:r w:rsidR="0088559C">
              <w:rPr>
                <w:noProof/>
                <w:webHidden/>
              </w:rPr>
              <w:fldChar w:fldCharType="end"/>
            </w:r>
          </w:hyperlink>
        </w:p>
        <w:p w14:paraId="78BE4E79" w14:textId="333CC1C2" w:rsidR="0088559C" w:rsidRDefault="00B428C4">
          <w:pPr>
            <w:pStyle w:val="TM3"/>
            <w:tabs>
              <w:tab w:val="left" w:pos="1320"/>
              <w:tab w:val="right" w:leader="dot" w:pos="9062"/>
            </w:tabs>
            <w:rPr>
              <w:rFonts w:eastAsiaTheme="minorEastAsia"/>
              <w:noProof/>
              <w:lang w:eastAsia="fr-FR"/>
            </w:rPr>
          </w:pPr>
          <w:hyperlink w:anchor="_Toc51021117" w:history="1">
            <w:r w:rsidR="0088559C" w:rsidRPr="00885EDF">
              <w:rPr>
                <w:rStyle w:val="Lienhypertexte"/>
                <w:rFonts w:asciiTheme="majorBidi" w:eastAsia="Times New Roman" w:hAnsiTheme="majorBidi" w:cstheme="majorBidi"/>
                <w:b/>
                <w:bCs/>
                <w:noProof/>
                <w:lang w:eastAsia="fr-FR"/>
              </w:rPr>
              <w:t>3.3.5.</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séquence (gestions de profils)</w:t>
            </w:r>
            <w:r w:rsidR="0088559C">
              <w:rPr>
                <w:noProof/>
                <w:webHidden/>
              </w:rPr>
              <w:tab/>
            </w:r>
            <w:r w:rsidR="0088559C">
              <w:rPr>
                <w:noProof/>
                <w:webHidden/>
              </w:rPr>
              <w:fldChar w:fldCharType="begin"/>
            </w:r>
            <w:r w:rsidR="0088559C">
              <w:rPr>
                <w:noProof/>
                <w:webHidden/>
              </w:rPr>
              <w:instrText xml:space="preserve"> PAGEREF _Toc51021117 \h </w:instrText>
            </w:r>
            <w:r w:rsidR="0088559C">
              <w:rPr>
                <w:noProof/>
                <w:webHidden/>
              </w:rPr>
            </w:r>
            <w:r w:rsidR="0088559C">
              <w:rPr>
                <w:noProof/>
                <w:webHidden/>
              </w:rPr>
              <w:fldChar w:fldCharType="separate"/>
            </w:r>
            <w:r w:rsidR="0088559C">
              <w:rPr>
                <w:noProof/>
                <w:webHidden/>
              </w:rPr>
              <w:t>43</w:t>
            </w:r>
            <w:r w:rsidR="0088559C">
              <w:rPr>
                <w:noProof/>
                <w:webHidden/>
              </w:rPr>
              <w:fldChar w:fldCharType="end"/>
            </w:r>
          </w:hyperlink>
        </w:p>
        <w:p w14:paraId="37D5808D" w14:textId="00A3A43D" w:rsidR="0088559C" w:rsidRDefault="00B428C4">
          <w:pPr>
            <w:pStyle w:val="TM3"/>
            <w:tabs>
              <w:tab w:val="left" w:pos="1320"/>
              <w:tab w:val="right" w:leader="dot" w:pos="9062"/>
            </w:tabs>
            <w:rPr>
              <w:rFonts w:eastAsiaTheme="minorEastAsia"/>
              <w:noProof/>
              <w:lang w:eastAsia="fr-FR"/>
            </w:rPr>
          </w:pPr>
          <w:hyperlink w:anchor="_Toc51021118" w:history="1">
            <w:r w:rsidR="0088559C" w:rsidRPr="00885EDF">
              <w:rPr>
                <w:rStyle w:val="Lienhypertexte"/>
                <w:rFonts w:asciiTheme="majorBidi" w:eastAsia="Times New Roman" w:hAnsiTheme="majorBidi" w:cstheme="majorBidi"/>
                <w:b/>
                <w:bCs/>
                <w:noProof/>
                <w:lang w:eastAsia="fr-FR"/>
              </w:rPr>
              <w:t>3.3.6.</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Diagramme de séquence (gestions des utilisateurs)</w:t>
            </w:r>
            <w:r w:rsidR="0088559C">
              <w:rPr>
                <w:noProof/>
                <w:webHidden/>
              </w:rPr>
              <w:tab/>
            </w:r>
            <w:r w:rsidR="0088559C">
              <w:rPr>
                <w:noProof/>
                <w:webHidden/>
              </w:rPr>
              <w:fldChar w:fldCharType="begin"/>
            </w:r>
            <w:r w:rsidR="0088559C">
              <w:rPr>
                <w:noProof/>
                <w:webHidden/>
              </w:rPr>
              <w:instrText xml:space="preserve"> PAGEREF _Toc51021118 \h </w:instrText>
            </w:r>
            <w:r w:rsidR="0088559C">
              <w:rPr>
                <w:noProof/>
                <w:webHidden/>
              </w:rPr>
            </w:r>
            <w:r w:rsidR="0088559C">
              <w:rPr>
                <w:noProof/>
                <w:webHidden/>
              </w:rPr>
              <w:fldChar w:fldCharType="separate"/>
            </w:r>
            <w:r w:rsidR="0088559C">
              <w:rPr>
                <w:noProof/>
                <w:webHidden/>
              </w:rPr>
              <w:t>44</w:t>
            </w:r>
            <w:r w:rsidR="0088559C">
              <w:rPr>
                <w:noProof/>
                <w:webHidden/>
              </w:rPr>
              <w:fldChar w:fldCharType="end"/>
            </w:r>
          </w:hyperlink>
        </w:p>
        <w:p w14:paraId="14B18029" w14:textId="0F79AE2F" w:rsidR="0088559C" w:rsidRDefault="00B428C4">
          <w:pPr>
            <w:pStyle w:val="TM2"/>
            <w:tabs>
              <w:tab w:val="left" w:pos="880"/>
              <w:tab w:val="right" w:leader="dot" w:pos="9062"/>
            </w:tabs>
            <w:rPr>
              <w:rFonts w:eastAsiaTheme="minorEastAsia"/>
              <w:noProof/>
              <w:lang w:eastAsia="fr-FR"/>
            </w:rPr>
          </w:pPr>
          <w:hyperlink w:anchor="_Toc51021119" w:history="1">
            <w:r w:rsidR="0088559C" w:rsidRPr="00885EDF">
              <w:rPr>
                <w:rStyle w:val="Lienhypertexte"/>
                <w:rFonts w:asciiTheme="majorBidi" w:eastAsia="Times New Roman" w:hAnsiTheme="majorBidi" w:cstheme="majorBidi"/>
                <w:b/>
                <w:bCs/>
                <w:noProof/>
                <w:lang w:eastAsia="fr-FR"/>
              </w:rPr>
              <w:t>3.4.</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Les diagrammes de classe</w:t>
            </w:r>
            <w:r w:rsidR="0088559C">
              <w:rPr>
                <w:noProof/>
                <w:webHidden/>
              </w:rPr>
              <w:tab/>
            </w:r>
            <w:r w:rsidR="0088559C">
              <w:rPr>
                <w:noProof/>
                <w:webHidden/>
              </w:rPr>
              <w:fldChar w:fldCharType="begin"/>
            </w:r>
            <w:r w:rsidR="0088559C">
              <w:rPr>
                <w:noProof/>
                <w:webHidden/>
              </w:rPr>
              <w:instrText xml:space="preserve"> PAGEREF _Toc51021119 \h </w:instrText>
            </w:r>
            <w:r w:rsidR="0088559C">
              <w:rPr>
                <w:noProof/>
                <w:webHidden/>
              </w:rPr>
            </w:r>
            <w:r w:rsidR="0088559C">
              <w:rPr>
                <w:noProof/>
                <w:webHidden/>
              </w:rPr>
              <w:fldChar w:fldCharType="separate"/>
            </w:r>
            <w:r w:rsidR="0088559C">
              <w:rPr>
                <w:noProof/>
                <w:webHidden/>
              </w:rPr>
              <w:t>45</w:t>
            </w:r>
            <w:r w:rsidR="0088559C">
              <w:rPr>
                <w:noProof/>
                <w:webHidden/>
              </w:rPr>
              <w:fldChar w:fldCharType="end"/>
            </w:r>
          </w:hyperlink>
        </w:p>
        <w:p w14:paraId="788E5DB0" w14:textId="1CB4BA06" w:rsidR="0088559C" w:rsidRDefault="00B428C4">
          <w:pPr>
            <w:pStyle w:val="TM2"/>
            <w:tabs>
              <w:tab w:val="right" w:leader="dot" w:pos="9062"/>
            </w:tabs>
            <w:rPr>
              <w:rFonts w:eastAsiaTheme="minorEastAsia"/>
              <w:noProof/>
              <w:lang w:eastAsia="fr-FR"/>
            </w:rPr>
          </w:pPr>
          <w:hyperlink w:anchor="_Toc51021120" w:history="1">
            <w:r w:rsidR="0088559C" w:rsidRPr="00885EDF">
              <w:rPr>
                <w:rStyle w:val="Lienhypertexte"/>
                <w:rFonts w:asciiTheme="majorBidi" w:hAnsiTheme="majorBidi" w:cstheme="majorBidi"/>
                <w:noProof/>
              </w:rPr>
              <w:t>Conclusion</w:t>
            </w:r>
            <w:r w:rsidR="0088559C">
              <w:rPr>
                <w:noProof/>
                <w:webHidden/>
              </w:rPr>
              <w:tab/>
            </w:r>
            <w:r w:rsidR="0088559C">
              <w:rPr>
                <w:noProof/>
                <w:webHidden/>
              </w:rPr>
              <w:fldChar w:fldCharType="begin"/>
            </w:r>
            <w:r w:rsidR="0088559C">
              <w:rPr>
                <w:noProof/>
                <w:webHidden/>
              </w:rPr>
              <w:instrText xml:space="preserve"> PAGEREF _Toc51021120 \h </w:instrText>
            </w:r>
            <w:r w:rsidR="0088559C">
              <w:rPr>
                <w:noProof/>
                <w:webHidden/>
              </w:rPr>
            </w:r>
            <w:r w:rsidR="0088559C">
              <w:rPr>
                <w:noProof/>
                <w:webHidden/>
              </w:rPr>
              <w:fldChar w:fldCharType="separate"/>
            </w:r>
            <w:r w:rsidR="0088559C">
              <w:rPr>
                <w:noProof/>
                <w:webHidden/>
              </w:rPr>
              <w:t>46</w:t>
            </w:r>
            <w:r w:rsidR="0088559C">
              <w:rPr>
                <w:noProof/>
                <w:webHidden/>
              </w:rPr>
              <w:fldChar w:fldCharType="end"/>
            </w:r>
          </w:hyperlink>
        </w:p>
        <w:p w14:paraId="08AD1D01" w14:textId="149BB537" w:rsidR="0088559C" w:rsidRDefault="00B428C4">
          <w:pPr>
            <w:pStyle w:val="TM1"/>
            <w:tabs>
              <w:tab w:val="right" w:leader="dot" w:pos="9062"/>
            </w:tabs>
            <w:rPr>
              <w:rFonts w:eastAsiaTheme="minorEastAsia"/>
              <w:noProof/>
              <w:lang w:eastAsia="fr-FR"/>
            </w:rPr>
          </w:pPr>
          <w:hyperlink w:anchor="_Toc51021121" w:history="1">
            <w:r w:rsidR="0088559C" w:rsidRPr="00885EDF">
              <w:rPr>
                <w:rStyle w:val="Lienhypertexte"/>
                <w:rFonts w:asciiTheme="majorBidi" w:hAnsiTheme="majorBidi"/>
                <w:b/>
                <w:bCs/>
                <w:noProof/>
              </w:rPr>
              <w:t xml:space="preserve">CHAPITRE 3 </w:t>
            </w:r>
            <w:r w:rsidR="0088559C" w:rsidRPr="00885EDF">
              <w:rPr>
                <w:rStyle w:val="Lienhypertexte"/>
                <w:rFonts w:asciiTheme="majorBidi" w:hAnsiTheme="majorBidi"/>
                <w:noProof/>
              </w:rPr>
              <w:t>REALISATION</w:t>
            </w:r>
            <w:r w:rsidR="0088559C">
              <w:rPr>
                <w:noProof/>
                <w:webHidden/>
              </w:rPr>
              <w:tab/>
            </w:r>
            <w:r w:rsidR="0088559C">
              <w:rPr>
                <w:noProof/>
                <w:webHidden/>
              </w:rPr>
              <w:fldChar w:fldCharType="begin"/>
            </w:r>
            <w:r w:rsidR="0088559C">
              <w:rPr>
                <w:noProof/>
                <w:webHidden/>
              </w:rPr>
              <w:instrText xml:space="preserve"> PAGEREF _Toc51021121 \h </w:instrText>
            </w:r>
            <w:r w:rsidR="0088559C">
              <w:rPr>
                <w:noProof/>
                <w:webHidden/>
              </w:rPr>
            </w:r>
            <w:r w:rsidR="0088559C">
              <w:rPr>
                <w:noProof/>
                <w:webHidden/>
              </w:rPr>
              <w:fldChar w:fldCharType="separate"/>
            </w:r>
            <w:r w:rsidR="0088559C">
              <w:rPr>
                <w:noProof/>
                <w:webHidden/>
              </w:rPr>
              <w:t>47</w:t>
            </w:r>
            <w:r w:rsidR="0088559C">
              <w:rPr>
                <w:noProof/>
                <w:webHidden/>
              </w:rPr>
              <w:fldChar w:fldCharType="end"/>
            </w:r>
          </w:hyperlink>
        </w:p>
        <w:p w14:paraId="743E70C6" w14:textId="1BABD6E4" w:rsidR="0088559C" w:rsidRDefault="00B428C4">
          <w:pPr>
            <w:pStyle w:val="TM2"/>
            <w:tabs>
              <w:tab w:val="left" w:pos="660"/>
              <w:tab w:val="right" w:leader="dot" w:pos="9062"/>
            </w:tabs>
            <w:rPr>
              <w:rFonts w:eastAsiaTheme="minorEastAsia"/>
              <w:noProof/>
              <w:lang w:eastAsia="fr-FR"/>
            </w:rPr>
          </w:pPr>
          <w:hyperlink w:anchor="_Toc51021122" w:history="1">
            <w:r w:rsidR="0088559C" w:rsidRPr="00885EDF">
              <w:rPr>
                <w:rStyle w:val="Lienhypertexte"/>
                <w:rFonts w:asciiTheme="majorBidi" w:eastAsia="Times New Roman" w:hAnsiTheme="majorBidi" w:cstheme="majorBidi"/>
                <w:b/>
                <w:bCs/>
                <w:noProof/>
                <w:lang w:eastAsia="fr-FR"/>
              </w:rPr>
              <w:t>1.</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Introduction</w:t>
            </w:r>
            <w:r w:rsidR="0088559C">
              <w:rPr>
                <w:noProof/>
                <w:webHidden/>
              </w:rPr>
              <w:tab/>
            </w:r>
            <w:r w:rsidR="0088559C">
              <w:rPr>
                <w:noProof/>
                <w:webHidden/>
              </w:rPr>
              <w:fldChar w:fldCharType="begin"/>
            </w:r>
            <w:r w:rsidR="0088559C">
              <w:rPr>
                <w:noProof/>
                <w:webHidden/>
              </w:rPr>
              <w:instrText xml:space="preserve"> PAGEREF _Toc51021122 \h </w:instrText>
            </w:r>
            <w:r w:rsidR="0088559C">
              <w:rPr>
                <w:noProof/>
                <w:webHidden/>
              </w:rPr>
            </w:r>
            <w:r w:rsidR="0088559C">
              <w:rPr>
                <w:noProof/>
                <w:webHidden/>
              </w:rPr>
              <w:fldChar w:fldCharType="separate"/>
            </w:r>
            <w:r w:rsidR="0088559C">
              <w:rPr>
                <w:noProof/>
                <w:webHidden/>
              </w:rPr>
              <w:t>48</w:t>
            </w:r>
            <w:r w:rsidR="0088559C">
              <w:rPr>
                <w:noProof/>
                <w:webHidden/>
              </w:rPr>
              <w:fldChar w:fldCharType="end"/>
            </w:r>
          </w:hyperlink>
        </w:p>
        <w:p w14:paraId="1A794BBA" w14:textId="59ACEF65" w:rsidR="0088559C" w:rsidRDefault="00B428C4">
          <w:pPr>
            <w:pStyle w:val="TM2"/>
            <w:tabs>
              <w:tab w:val="left" w:pos="660"/>
              <w:tab w:val="right" w:leader="dot" w:pos="9062"/>
            </w:tabs>
            <w:rPr>
              <w:rFonts w:eastAsiaTheme="minorEastAsia"/>
              <w:noProof/>
              <w:lang w:eastAsia="fr-FR"/>
            </w:rPr>
          </w:pPr>
          <w:hyperlink w:anchor="_Toc51021123" w:history="1">
            <w:r w:rsidR="0088559C" w:rsidRPr="00885EDF">
              <w:rPr>
                <w:rStyle w:val="Lienhypertexte"/>
                <w:rFonts w:asciiTheme="majorBidi" w:eastAsia="Times New Roman" w:hAnsiTheme="majorBidi" w:cstheme="majorBidi"/>
                <w:b/>
                <w:bCs/>
                <w:noProof/>
                <w:lang w:eastAsia="fr-FR"/>
              </w:rPr>
              <w:t>2.</w:t>
            </w:r>
            <w:r w:rsidR="0088559C">
              <w:rPr>
                <w:rFonts w:eastAsiaTheme="minorEastAsia"/>
                <w:noProof/>
                <w:lang w:eastAsia="fr-FR"/>
              </w:rPr>
              <w:tab/>
            </w:r>
            <w:r w:rsidR="0088559C" w:rsidRPr="00885EDF">
              <w:rPr>
                <w:rStyle w:val="Lienhypertexte"/>
                <w:rFonts w:asciiTheme="majorBidi" w:eastAsia="Times New Roman" w:hAnsiTheme="majorBidi" w:cstheme="majorBidi"/>
                <w:b/>
                <w:bCs/>
                <w:noProof/>
                <w:lang w:eastAsia="fr-FR"/>
              </w:rPr>
              <w:t>Outils et langages de développement</w:t>
            </w:r>
            <w:r w:rsidR="0088559C">
              <w:rPr>
                <w:noProof/>
                <w:webHidden/>
              </w:rPr>
              <w:tab/>
            </w:r>
            <w:r w:rsidR="0088559C">
              <w:rPr>
                <w:noProof/>
                <w:webHidden/>
              </w:rPr>
              <w:fldChar w:fldCharType="begin"/>
            </w:r>
            <w:r w:rsidR="0088559C">
              <w:rPr>
                <w:noProof/>
                <w:webHidden/>
              </w:rPr>
              <w:instrText xml:space="preserve"> PAGEREF _Toc51021123 \h </w:instrText>
            </w:r>
            <w:r w:rsidR="0088559C">
              <w:rPr>
                <w:noProof/>
                <w:webHidden/>
              </w:rPr>
            </w:r>
            <w:r w:rsidR="0088559C">
              <w:rPr>
                <w:noProof/>
                <w:webHidden/>
              </w:rPr>
              <w:fldChar w:fldCharType="separate"/>
            </w:r>
            <w:r w:rsidR="0088559C">
              <w:rPr>
                <w:noProof/>
                <w:webHidden/>
              </w:rPr>
              <w:t>48</w:t>
            </w:r>
            <w:r w:rsidR="0088559C">
              <w:rPr>
                <w:noProof/>
                <w:webHidden/>
              </w:rPr>
              <w:fldChar w:fldCharType="end"/>
            </w:r>
          </w:hyperlink>
        </w:p>
        <w:p w14:paraId="3A5AD259" w14:textId="10D65723" w:rsidR="0088559C" w:rsidRPr="00521939" w:rsidRDefault="00B428C4">
          <w:pPr>
            <w:pStyle w:val="TM2"/>
            <w:tabs>
              <w:tab w:val="left" w:pos="880"/>
              <w:tab w:val="right" w:leader="dot" w:pos="9062"/>
            </w:tabs>
            <w:rPr>
              <w:rStyle w:val="Lienhypertexte"/>
              <w:rFonts w:asciiTheme="majorBidi" w:eastAsia="Times New Roman" w:hAnsiTheme="majorBidi" w:cstheme="majorBidi"/>
              <w:b/>
              <w:bCs/>
            </w:rPr>
          </w:pPr>
          <w:hyperlink w:anchor="_Toc51021124" w:history="1">
            <w:r w:rsidR="0088559C" w:rsidRPr="00521939">
              <w:rPr>
                <w:rStyle w:val="Lienhypertexte"/>
                <w:rFonts w:asciiTheme="majorBidi" w:eastAsia="Times New Roman" w:hAnsiTheme="majorBidi" w:cstheme="majorBidi"/>
                <w:b/>
                <w:bCs/>
                <w:noProof/>
                <w:lang w:eastAsia="fr-FR"/>
              </w:rPr>
              <w:t>2.1.</w:t>
            </w:r>
            <w:r w:rsidR="0088559C" w:rsidRPr="00521939">
              <w:rPr>
                <w:rStyle w:val="Lienhypertexte"/>
                <w:rFonts w:asciiTheme="majorBidi" w:eastAsia="Times New Roman" w:hAnsiTheme="majorBidi" w:cstheme="majorBidi"/>
                <w:b/>
                <w:bCs/>
              </w:rPr>
              <w:tab/>
            </w:r>
            <w:r w:rsidR="0088559C" w:rsidRPr="00521939">
              <w:rPr>
                <w:rStyle w:val="Lienhypertexte"/>
                <w:rFonts w:asciiTheme="majorBidi" w:eastAsia="Times New Roman" w:hAnsiTheme="majorBidi" w:cstheme="majorBidi"/>
                <w:b/>
                <w:bCs/>
                <w:noProof/>
                <w:lang w:eastAsia="fr-FR"/>
              </w:rPr>
              <w:t>HTML</w:t>
            </w:r>
            <w:r w:rsidR="0088559C" w:rsidRPr="00521939">
              <w:rPr>
                <w:rStyle w:val="Lienhypertexte"/>
                <w:rFonts w:asciiTheme="majorBidi" w:eastAsia="Times New Roman" w:hAnsiTheme="majorBidi" w:cstheme="majorBidi"/>
                <w:b/>
                <w:bCs/>
                <w:webHidden/>
                <w:lang w:eastAsia="fr-FR"/>
              </w:rPr>
              <w:tab/>
            </w:r>
            <w:r w:rsidR="0088559C" w:rsidRPr="00521939">
              <w:rPr>
                <w:rStyle w:val="Lienhypertexte"/>
                <w:rFonts w:asciiTheme="majorBidi" w:eastAsia="Times New Roman" w:hAnsiTheme="majorBidi" w:cstheme="majorBidi"/>
                <w:b/>
                <w:bCs/>
                <w:webHidden/>
                <w:lang w:eastAsia="fr-FR"/>
              </w:rPr>
              <w:fldChar w:fldCharType="begin"/>
            </w:r>
            <w:r w:rsidR="0088559C" w:rsidRPr="00521939">
              <w:rPr>
                <w:rStyle w:val="Lienhypertexte"/>
                <w:rFonts w:asciiTheme="majorBidi" w:eastAsia="Times New Roman" w:hAnsiTheme="majorBidi" w:cstheme="majorBidi"/>
                <w:b/>
                <w:bCs/>
                <w:webHidden/>
                <w:lang w:eastAsia="fr-FR"/>
              </w:rPr>
              <w:instrText xml:space="preserve"> PAGEREF _Toc51021124 \h </w:instrText>
            </w:r>
            <w:r w:rsidR="0088559C" w:rsidRPr="00521939">
              <w:rPr>
                <w:rStyle w:val="Lienhypertexte"/>
                <w:rFonts w:asciiTheme="majorBidi" w:eastAsia="Times New Roman" w:hAnsiTheme="majorBidi" w:cstheme="majorBidi"/>
                <w:b/>
                <w:bCs/>
                <w:webHidden/>
                <w:lang w:eastAsia="fr-FR"/>
              </w:rPr>
            </w:r>
            <w:r w:rsidR="0088559C" w:rsidRPr="00521939">
              <w:rPr>
                <w:rStyle w:val="Lienhypertexte"/>
                <w:rFonts w:asciiTheme="majorBidi" w:eastAsia="Times New Roman" w:hAnsiTheme="majorBidi" w:cstheme="majorBidi"/>
                <w:b/>
                <w:bCs/>
                <w:webHidden/>
                <w:lang w:eastAsia="fr-FR"/>
              </w:rPr>
              <w:fldChar w:fldCharType="separate"/>
            </w:r>
            <w:r w:rsidR="0088559C" w:rsidRPr="00521939">
              <w:rPr>
                <w:rStyle w:val="Lienhypertexte"/>
                <w:rFonts w:asciiTheme="majorBidi" w:eastAsia="Times New Roman" w:hAnsiTheme="majorBidi" w:cstheme="majorBidi"/>
                <w:b/>
                <w:bCs/>
                <w:webHidden/>
                <w:lang w:eastAsia="fr-FR"/>
              </w:rPr>
              <w:t>48</w:t>
            </w:r>
            <w:r w:rsidR="0088559C" w:rsidRPr="00521939">
              <w:rPr>
                <w:rStyle w:val="Lienhypertexte"/>
                <w:rFonts w:asciiTheme="majorBidi" w:eastAsia="Times New Roman" w:hAnsiTheme="majorBidi" w:cstheme="majorBidi"/>
                <w:b/>
                <w:bCs/>
                <w:webHidden/>
                <w:lang w:eastAsia="fr-FR"/>
              </w:rPr>
              <w:fldChar w:fldCharType="end"/>
            </w:r>
          </w:hyperlink>
        </w:p>
        <w:p w14:paraId="2B21F6A6" w14:textId="4725654F" w:rsidR="0088559C" w:rsidRPr="00521939" w:rsidRDefault="00B428C4">
          <w:pPr>
            <w:pStyle w:val="TM2"/>
            <w:tabs>
              <w:tab w:val="left" w:pos="880"/>
              <w:tab w:val="right" w:leader="dot" w:pos="9062"/>
            </w:tabs>
            <w:rPr>
              <w:rStyle w:val="Lienhypertexte"/>
              <w:rFonts w:asciiTheme="majorBidi" w:eastAsia="Times New Roman" w:hAnsiTheme="majorBidi" w:cstheme="majorBidi"/>
              <w:b/>
              <w:bCs/>
            </w:rPr>
          </w:pPr>
          <w:hyperlink w:anchor="_Toc51021127" w:history="1">
            <w:r w:rsidR="0088559C" w:rsidRPr="00521939">
              <w:rPr>
                <w:rStyle w:val="Lienhypertexte"/>
                <w:rFonts w:asciiTheme="majorBidi" w:eastAsia="Times New Roman" w:hAnsiTheme="majorBidi" w:cstheme="majorBidi"/>
                <w:b/>
                <w:bCs/>
                <w:noProof/>
                <w:lang w:eastAsia="fr-FR"/>
              </w:rPr>
              <w:t>2.2.</w:t>
            </w:r>
            <w:r w:rsidR="0088559C" w:rsidRPr="00521939">
              <w:rPr>
                <w:rStyle w:val="Lienhypertexte"/>
                <w:rFonts w:asciiTheme="majorBidi" w:eastAsia="Times New Roman" w:hAnsiTheme="majorBidi" w:cstheme="majorBidi"/>
                <w:b/>
                <w:bCs/>
              </w:rPr>
              <w:tab/>
            </w:r>
            <w:r w:rsidR="0088559C" w:rsidRPr="00521939">
              <w:rPr>
                <w:rStyle w:val="Lienhypertexte"/>
                <w:rFonts w:asciiTheme="majorBidi" w:eastAsia="Times New Roman" w:hAnsiTheme="majorBidi" w:cstheme="majorBidi"/>
                <w:b/>
                <w:bCs/>
                <w:noProof/>
                <w:lang w:eastAsia="fr-FR"/>
              </w:rPr>
              <w:t>Node.js</w:t>
            </w:r>
            <w:r w:rsidR="0088559C" w:rsidRPr="00521939">
              <w:rPr>
                <w:rStyle w:val="Lienhypertexte"/>
                <w:rFonts w:asciiTheme="majorBidi" w:eastAsia="Times New Roman" w:hAnsiTheme="majorBidi" w:cstheme="majorBidi"/>
                <w:b/>
                <w:bCs/>
                <w:webHidden/>
                <w:lang w:eastAsia="fr-FR"/>
              </w:rPr>
              <w:tab/>
            </w:r>
            <w:r w:rsidR="0088559C" w:rsidRPr="00521939">
              <w:rPr>
                <w:rStyle w:val="Lienhypertexte"/>
                <w:rFonts w:asciiTheme="majorBidi" w:eastAsia="Times New Roman" w:hAnsiTheme="majorBidi" w:cstheme="majorBidi"/>
                <w:b/>
                <w:bCs/>
                <w:webHidden/>
                <w:lang w:eastAsia="fr-FR"/>
              </w:rPr>
              <w:fldChar w:fldCharType="begin"/>
            </w:r>
            <w:r w:rsidR="0088559C" w:rsidRPr="00521939">
              <w:rPr>
                <w:rStyle w:val="Lienhypertexte"/>
                <w:rFonts w:asciiTheme="majorBidi" w:eastAsia="Times New Roman" w:hAnsiTheme="majorBidi" w:cstheme="majorBidi"/>
                <w:b/>
                <w:bCs/>
                <w:webHidden/>
                <w:lang w:eastAsia="fr-FR"/>
              </w:rPr>
              <w:instrText xml:space="preserve"> PAGEREF _Toc51021127 \h </w:instrText>
            </w:r>
            <w:r w:rsidR="0088559C" w:rsidRPr="00521939">
              <w:rPr>
                <w:rStyle w:val="Lienhypertexte"/>
                <w:rFonts w:asciiTheme="majorBidi" w:eastAsia="Times New Roman" w:hAnsiTheme="majorBidi" w:cstheme="majorBidi"/>
                <w:b/>
                <w:bCs/>
                <w:webHidden/>
                <w:lang w:eastAsia="fr-FR"/>
              </w:rPr>
            </w:r>
            <w:r w:rsidR="0088559C" w:rsidRPr="00521939">
              <w:rPr>
                <w:rStyle w:val="Lienhypertexte"/>
                <w:rFonts w:asciiTheme="majorBidi" w:eastAsia="Times New Roman" w:hAnsiTheme="majorBidi" w:cstheme="majorBidi"/>
                <w:b/>
                <w:bCs/>
                <w:webHidden/>
                <w:lang w:eastAsia="fr-FR"/>
              </w:rPr>
              <w:fldChar w:fldCharType="separate"/>
            </w:r>
            <w:r w:rsidR="0088559C" w:rsidRPr="00521939">
              <w:rPr>
                <w:rStyle w:val="Lienhypertexte"/>
                <w:rFonts w:asciiTheme="majorBidi" w:eastAsia="Times New Roman" w:hAnsiTheme="majorBidi" w:cstheme="majorBidi"/>
                <w:b/>
                <w:bCs/>
                <w:webHidden/>
                <w:lang w:eastAsia="fr-FR"/>
              </w:rPr>
              <w:t>48</w:t>
            </w:r>
            <w:r w:rsidR="0088559C" w:rsidRPr="00521939">
              <w:rPr>
                <w:rStyle w:val="Lienhypertexte"/>
                <w:rFonts w:asciiTheme="majorBidi" w:eastAsia="Times New Roman" w:hAnsiTheme="majorBidi" w:cstheme="majorBidi"/>
                <w:b/>
                <w:bCs/>
                <w:webHidden/>
                <w:lang w:eastAsia="fr-FR"/>
              </w:rPr>
              <w:fldChar w:fldCharType="end"/>
            </w:r>
          </w:hyperlink>
        </w:p>
        <w:p w14:paraId="077245BE" w14:textId="523DD912" w:rsidR="0088559C" w:rsidRPr="00521939" w:rsidRDefault="00B428C4">
          <w:pPr>
            <w:pStyle w:val="TM2"/>
            <w:tabs>
              <w:tab w:val="left" w:pos="880"/>
              <w:tab w:val="right" w:leader="dot" w:pos="9062"/>
            </w:tabs>
            <w:rPr>
              <w:rStyle w:val="Lienhypertexte"/>
              <w:rFonts w:asciiTheme="majorBidi" w:eastAsia="Times New Roman" w:hAnsiTheme="majorBidi" w:cstheme="majorBidi"/>
              <w:b/>
              <w:bCs/>
            </w:rPr>
          </w:pPr>
          <w:hyperlink w:anchor="_Toc51021129" w:history="1">
            <w:r w:rsidR="0088559C" w:rsidRPr="00521939">
              <w:rPr>
                <w:rStyle w:val="Lienhypertexte"/>
                <w:rFonts w:asciiTheme="majorBidi" w:eastAsia="Times New Roman" w:hAnsiTheme="majorBidi" w:cstheme="majorBidi"/>
                <w:b/>
                <w:bCs/>
                <w:noProof/>
                <w:lang w:eastAsia="fr-FR"/>
              </w:rPr>
              <w:t>2.3.</w:t>
            </w:r>
            <w:r w:rsidR="0088559C" w:rsidRPr="00521939">
              <w:rPr>
                <w:rStyle w:val="Lienhypertexte"/>
                <w:rFonts w:asciiTheme="majorBidi" w:eastAsia="Times New Roman" w:hAnsiTheme="majorBidi" w:cstheme="majorBidi"/>
                <w:b/>
                <w:bCs/>
              </w:rPr>
              <w:tab/>
            </w:r>
            <w:r w:rsidR="0088559C" w:rsidRPr="00521939">
              <w:rPr>
                <w:rStyle w:val="Lienhypertexte"/>
                <w:rFonts w:asciiTheme="majorBidi" w:eastAsia="Times New Roman" w:hAnsiTheme="majorBidi" w:cstheme="majorBidi"/>
                <w:b/>
                <w:bCs/>
                <w:noProof/>
                <w:lang w:eastAsia="fr-FR"/>
              </w:rPr>
              <w:t>Javascript</w:t>
            </w:r>
            <w:r w:rsidR="0088559C" w:rsidRPr="00521939">
              <w:rPr>
                <w:rStyle w:val="Lienhypertexte"/>
                <w:rFonts w:asciiTheme="majorBidi" w:eastAsia="Times New Roman" w:hAnsiTheme="majorBidi" w:cstheme="majorBidi"/>
                <w:b/>
                <w:bCs/>
                <w:webHidden/>
                <w:lang w:eastAsia="fr-FR"/>
              </w:rPr>
              <w:tab/>
            </w:r>
            <w:r w:rsidR="0088559C" w:rsidRPr="00521939">
              <w:rPr>
                <w:rStyle w:val="Lienhypertexte"/>
                <w:rFonts w:asciiTheme="majorBidi" w:eastAsia="Times New Roman" w:hAnsiTheme="majorBidi" w:cstheme="majorBidi"/>
                <w:b/>
                <w:bCs/>
                <w:webHidden/>
                <w:lang w:eastAsia="fr-FR"/>
              </w:rPr>
              <w:fldChar w:fldCharType="begin"/>
            </w:r>
            <w:r w:rsidR="0088559C" w:rsidRPr="00521939">
              <w:rPr>
                <w:rStyle w:val="Lienhypertexte"/>
                <w:rFonts w:asciiTheme="majorBidi" w:eastAsia="Times New Roman" w:hAnsiTheme="majorBidi" w:cstheme="majorBidi"/>
                <w:b/>
                <w:bCs/>
                <w:webHidden/>
                <w:lang w:eastAsia="fr-FR"/>
              </w:rPr>
              <w:instrText xml:space="preserve"> PAGEREF _Toc51021129 \h </w:instrText>
            </w:r>
            <w:r w:rsidR="0088559C" w:rsidRPr="00521939">
              <w:rPr>
                <w:rStyle w:val="Lienhypertexte"/>
                <w:rFonts w:asciiTheme="majorBidi" w:eastAsia="Times New Roman" w:hAnsiTheme="majorBidi" w:cstheme="majorBidi"/>
                <w:b/>
                <w:bCs/>
                <w:webHidden/>
                <w:lang w:eastAsia="fr-FR"/>
              </w:rPr>
            </w:r>
            <w:r w:rsidR="0088559C" w:rsidRPr="00521939">
              <w:rPr>
                <w:rStyle w:val="Lienhypertexte"/>
                <w:rFonts w:asciiTheme="majorBidi" w:eastAsia="Times New Roman" w:hAnsiTheme="majorBidi" w:cstheme="majorBidi"/>
                <w:b/>
                <w:bCs/>
                <w:webHidden/>
                <w:lang w:eastAsia="fr-FR"/>
              </w:rPr>
              <w:fldChar w:fldCharType="separate"/>
            </w:r>
            <w:r w:rsidR="0088559C" w:rsidRPr="00521939">
              <w:rPr>
                <w:rStyle w:val="Lienhypertexte"/>
                <w:rFonts w:asciiTheme="majorBidi" w:eastAsia="Times New Roman" w:hAnsiTheme="majorBidi" w:cstheme="majorBidi"/>
                <w:b/>
                <w:bCs/>
                <w:webHidden/>
                <w:lang w:eastAsia="fr-FR"/>
              </w:rPr>
              <w:t>49</w:t>
            </w:r>
            <w:r w:rsidR="0088559C" w:rsidRPr="00521939">
              <w:rPr>
                <w:rStyle w:val="Lienhypertexte"/>
                <w:rFonts w:asciiTheme="majorBidi" w:eastAsia="Times New Roman" w:hAnsiTheme="majorBidi" w:cstheme="majorBidi"/>
                <w:b/>
                <w:bCs/>
                <w:webHidden/>
                <w:lang w:eastAsia="fr-FR"/>
              </w:rPr>
              <w:fldChar w:fldCharType="end"/>
            </w:r>
          </w:hyperlink>
        </w:p>
        <w:p w14:paraId="4873D015" w14:textId="44C026AE" w:rsidR="0088559C" w:rsidRPr="00521939" w:rsidRDefault="00B428C4">
          <w:pPr>
            <w:pStyle w:val="TM2"/>
            <w:tabs>
              <w:tab w:val="left" w:pos="880"/>
              <w:tab w:val="right" w:leader="dot" w:pos="9062"/>
            </w:tabs>
            <w:rPr>
              <w:rStyle w:val="Lienhypertexte"/>
              <w:rFonts w:asciiTheme="majorBidi" w:eastAsia="Times New Roman" w:hAnsiTheme="majorBidi" w:cstheme="majorBidi"/>
              <w:b/>
              <w:bCs/>
            </w:rPr>
          </w:pPr>
          <w:hyperlink w:anchor="_Toc51021131" w:history="1">
            <w:r w:rsidR="0088559C" w:rsidRPr="00521939">
              <w:rPr>
                <w:rStyle w:val="Lienhypertexte"/>
                <w:rFonts w:asciiTheme="majorBidi" w:eastAsia="Times New Roman" w:hAnsiTheme="majorBidi" w:cstheme="majorBidi"/>
                <w:b/>
                <w:bCs/>
                <w:noProof/>
                <w:lang w:eastAsia="fr-FR"/>
              </w:rPr>
              <w:t>2.4.</w:t>
            </w:r>
            <w:r w:rsidR="0088559C" w:rsidRPr="00521939">
              <w:rPr>
                <w:rStyle w:val="Lienhypertexte"/>
                <w:rFonts w:asciiTheme="majorBidi" w:eastAsia="Times New Roman" w:hAnsiTheme="majorBidi" w:cstheme="majorBidi"/>
                <w:b/>
                <w:bCs/>
              </w:rPr>
              <w:tab/>
            </w:r>
            <w:r w:rsidR="0088559C" w:rsidRPr="00521939">
              <w:rPr>
                <w:rStyle w:val="Lienhypertexte"/>
                <w:rFonts w:asciiTheme="majorBidi" w:eastAsia="Times New Roman" w:hAnsiTheme="majorBidi" w:cstheme="majorBidi"/>
                <w:b/>
                <w:bCs/>
                <w:noProof/>
                <w:lang w:eastAsia="fr-FR"/>
              </w:rPr>
              <w:t>Bootstrap</w:t>
            </w:r>
            <w:r w:rsidR="0088559C" w:rsidRPr="00521939">
              <w:rPr>
                <w:rStyle w:val="Lienhypertexte"/>
                <w:rFonts w:asciiTheme="majorBidi" w:eastAsia="Times New Roman" w:hAnsiTheme="majorBidi" w:cstheme="majorBidi"/>
                <w:b/>
                <w:bCs/>
                <w:webHidden/>
                <w:lang w:eastAsia="fr-FR"/>
              </w:rPr>
              <w:tab/>
            </w:r>
            <w:r w:rsidR="0088559C" w:rsidRPr="00521939">
              <w:rPr>
                <w:rStyle w:val="Lienhypertexte"/>
                <w:rFonts w:asciiTheme="majorBidi" w:eastAsia="Times New Roman" w:hAnsiTheme="majorBidi" w:cstheme="majorBidi"/>
                <w:b/>
                <w:bCs/>
                <w:webHidden/>
                <w:lang w:eastAsia="fr-FR"/>
              </w:rPr>
              <w:fldChar w:fldCharType="begin"/>
            </w:r>
            <w:r w:rsidR="0088559C" w:rsidRPr="00521939">
              <w:rPr>
                <w:rStyle w:val="Lienhypertexte"/>
                <w:rFonts w:asciiTheme="majorBidi" w:eastAsia="Times New Roman" w:hAnsiTheme="majorBidi" w:cstheme="majorBidi"/>
                <w:b/>
                <w:bCs/>
                <w:webHidden/>
                <w:lang w:eastAsia="fr-FR"/>
              </w:rPr>
              <w:instrText xml:space="preserve"> PAGEREF _Toc51021131 \h </w:instrText>
            </w:r>
            <w:r w:rsidR="0088559C" w:rsidRPr="00521939">
              <w:rPr>
                <w:rStyle w:val="Lienhypertexte"/>
                <w:rFonts w:asciiTheme="majorBidi" w:eastAsia="Times New Roman" w:hAnsiTheme="majorBidi" w:cstheme="majorBidi"/>
                <w:b/>
                <w:bCs/>
                <w:webHidden/>
                <w:lang w:eastAsia="fr-FR"/>
              </w:rPr>
            </w:r>
            <w:r w:rsidR="0088559C" w:rsidRPr="00521939">
              <w:rPr>
                <w:rStyle w:val="Lienhypertexte"/>
                <w:rFonts w:asciiTheme="majorBidi" w:eastAsia="Times New Roman" w:hAnsiTheme="majorBidi" w:cstheme="majorBidi"/>
                <w:b/>
                <w:bCs/>
                <w:webHidden/>
                <w:lang w:eastAsia="fr-FR"/>
              </w:rPr>
              <w:fldChar w:fldCharType="separate"/>
            </w:r>
            <w:r w:rsidR="0088559C" w:rsidRPr="00521939">
              <w:rPr>
                <w:rStyle w:val="Lienhypertexte"/>
                <w:rFonts w:asciiTheme="majorBidi" w:eastAsia="Times New Roman" w:hAnsiTheme="majorBidi" w:cstheme="majorBidi"/>
                <w:b/>
                <w:bCs/>
                <w:webHidden/>
                <w:lang w:eastAsia="fr-FR"/>
              </w:rPr>
              <w:t>50</w:t>
            </w:r>
            <w:r w:rsidR="0088559C" w:rsidRPr="00521939">
              <w:rPr>
                <w:rStyle w:val="Lienhypertexte"/>
                <w:rFonts w:asciiTheme="majorBidi" w:eastAsia="Times New Roman" w:hAnsiTheme="majorBidi" w:cstheme="majorBidi"/>
                <w:b/>
                <w:bCs/>
                <w:webHidden/>
                <w:lang w:eastAsia="fr-FR"/>
              </w:rPr>
              <w:fldChar w:fldCharType="end"/>
            </w:r>
          </w:hyperlink>
        </w:p>
        <w:p w14:paraId="6421366F" w14:textId="78C17DAB" w:rsidR="0088559C" w:rsidRPr="00521939" w:rsidRDefault="00B428C4">
          <w:pPr>
            <w:pStyle w:val="TM2"/>
            <w:tabs>
              <w:tab w:val="left" w:pos="880"/>
              <w:tab w:val="right" w:leader="dot" w:pos="9062"/>
            </w:tabs>
            <w:rPr>
              <w:rStyle w:val="Lienhypertexte"/>
              <w:rFonts w:asciiTheme="majorBidi" w:eastAsia="Times New Roman" w:hAnsiTheme="majorBidi" w:cstheme="majorBidi"/>
              <w:b/>
              <w:bCs/>
            </w:rPr>
          </w:pPr>
          <w:hyperlink w:anchor="_Toc51021133" w:history="1">
            <w:r w:rsidR="0088559C" w:rsidRPr="00521939">
              <w:rPr>
                <w:rStyle w:val="Lienhypertexte"/>
                <w:rFonts w:asciiTheme="majorBidi" w:eastAsia="Times New Roman" w:hAnsiTheme="majorBidi" w:cstheme="majorBidi"/>
                <w:b/>
                <w:bCs/>
                <w:noProof/>
                <w:lang w:eastAsia="fr-FR"/>
              </w:rPr>
              <w:t>2.5.</w:t>
            </w:r>
            <w:r w:rsidR="0088559C" w:rsidRPr="00521939">
              <w:rPr>
                <w:rStyle w:val="Lienhypertexte"/>
                <w:rFonts w:asciiTheme="majorBidi" w:eastAsia="Times New Roman" w:hAnsiTheme="majorBidi" w:cstheme="majorBidi"/>
                <w:b/>
                <w:bCs/>
              </w:rPr>
              <w:tab/>
            </w:r>
            <w:r w:rsidR="0088559C" w:rsidRPr="00521939">
              <w:rPr>
                <w:rStyle w:val="Lienhypertexte"/>
                <w:rFonts w:asciiTheme="majorBidi" w:eastAsia="Times New Roman" w:hAnsiTheme="majorBidi" w:cstheme="majorBidi"/>
                <w:b/>
                <w:bCs/>
                <w:noProof/>
                <w:lang w:eastAsia="fr-FR"/>
              </w:rPr>
              <w:t>MySQL</w:t>
            </w:r>
            <w:r w:rsidR="0088559C" w:rsidRPr="00521939">
              <w:rPr>
                <w:rStyle w:val="Lienhypertexte"/>
                <w:rFonts w:asciiTheme="majorBidi" w:eastAsia="Times New Roman" w:hAnsiTheme="majorBidi" w:cstheme="majorBidi"/>
                <w:b/>
                <w:bCs/>
                <w:webHidden/>
                <w:lang w:eastAsia="fr-FR"/>
              </w:rPr>
              <w:tab/>
            </w:r>
            <w:r w:rsidR="0088559C" w:rsidRPr="00521939">
              <w:rPr>
                <w:rStyle w:val="Lienhypertexte"/>
                <w:rFonts w:asciiTheme="majorBidi" w:eastAsia="Times New Roman" w:hAnsiTheme="majorBidi" w:cstheme="majorBidi"/>
                <w:b/>
                <w:bCs/>
                <w:webHidden/>
                <w:lang w:eastAsia="fr-FR"/>
              </w:rPr>
              <w:fldChar w:fldCharType="begin"/>
            </w:r>
            <w:r w:rsidR="0088559C" w:rsidRPr="00521939">
              <w:rPr>
                <w:rStyle w:val="Lienhypertexte"/>
                <w:rFonts w:asciiTheme="majorBidi" w:eastAsia="Times New Roman" w:hAnsiTheme="majorBidi" w:cstheme="majorBidi"/>
                <w:b/>
                <w:bCs/>
                <w:webHidden/>
                <w:lang w:eastAsia="fr-FR"/>
              </w:rPr>
              <w:instrText xml:space="preserve"> PAGEREF _Toc51021133 \h </w:instrText>
            </w:r>
            <w:r w:rsidR="0088559C" w:rsidRPr="00521939">
              <w:rPr>
                <w:rStyle w:val="Lienhypertexte"/>
                <w:rFonts w:asciiTheme="majorBidi" w:eastAsia="Times New Roman" w:hAnsiTheme="majorBidi" w:cstheme="majorBidi"/>
                <w:b/>
                <w:bCs/>
                <w:webHidden/>
                <w:lang w:eastAsia="fr-FR"/>
              </w:rPr>
            </w:r>
            <w:r w:rsidR="0088559C" w:rsidRPr="00521939">
              <w:rPr>
                <w:rStyle w:val="Lienhypertexte"/>
                <w:rFonts w:asciiTheme="majorBidi" w:eastAsia="Times New Roman" w:hAnsiTheme="majorBidi" w:cstheme="majorBidi"/>
                <w:b/>
                <w:bCs/>
                <w:webHidden/>
                <w:lang w:eastAsia="fr-FR"/>
              </w:rPr>
              <w:fldChar w:fldCharType="separate"/>
            </w:r>
            <w:r w:rsidR="0088559C" w:rsidRPr="00521939">
              <w:rPr>
                <w:rStyle w:val="Lienhypertexte"/>
                <w:rFonts w:asciiTheme="majorBidi" w:eastAsia="Times New Roman" w:hAnsiTheme="majorBidi" w:cstheme="majorBidi"/>
                <w:b/>
                <w:bCs/>
                <w:webHidden/>
                <w:lang w:eastAsia="fr-FR"/>
              </w:rPr>
              <w:t>50</w:t>
            </w:r>
            <w:r w:rsidR="0088559C" w:rsidRPr="00521939">
              <w:rPr>
                <w:rStyle w:val="Lienhypertexte"/>
                <w:rFonts w:asciiTheme="majorBidi" w:eastAsia="Times New Roman" w:hAnsiTheme="majorBidi" w:cstheme="majorBidi"/>
                <w:b/>
                <w:bCs/>
                <w:webHidden/>
                <w:lang w:eastAsia="fr-FR"/>
              </w:rPr>
              <w:fldChar w:fldCharType="end"/>
            </w:r>
          </w:hyperlink>
        </w:p>
        <w:p w14:paraId="46DF985B" w14:textId="3033F65D" w:rsidR="0088559C" w:rsidRPr="00521939" w:rsidRDefault="00B428C4">
          <w:pPr>
            <w:pStyle w:val="TM2"/>
            <w:tabs>
              <w:tab w:val="left" w:pos="880"/>
              <w:tab w:val="right" w:leader="dot" w:pos="9062"/>
            </w:tabs>
            <w:rPr>
              <w:rStyle w:val="Lienhypertexte"/>
              <w:rFonts w:asciiTheme="majorBidi" w:eastAsia="Times New Roman" w:hAnsiTheme="majorBidi" w:cstheme="majorBidi"/>
              <w:b/>
              <w:bCs/>
            </w:rPr>
          </w:pPr>
          <w:hyperlink w:anchor="_Toc51021135" w:history="1">
            <w:r w:rsidR="0088559C" w:rsidRPr="00521939">
              <w:rPr>
                <w:rStyle w:val="Lienhypertexte"/>
                <w:rFonts w:asciiTheme="majorBidi" w:eastAsia="Times New Roman" w:hAnsiTheme="majorBidi" w:cstheme="majorBidi"/>
                <w:b/>
                <w:bCs/>
                <w:noProof/>
                <w:lang w:eastAsia="fr-FR"/>
              </w:rPr>
              <w:t>2.6.</w:t>
            </w:r>
            <w:r w:rsidR="0088559C" w:rsidRPr="00521939">
              <w:rPr>
                <w:rStyle w:val="Lienhypertexte"/>
                <w:rFonts w:asciiTheme="majorBidi" w:eastAsia="Times New Roman" w:hAnsiTheme="majorBidi" w:cstheme="majorBidi"/>
                <w:b/>
                <w:bCs/>
              </w:rPr>
              <w:tab/>
            </w:r>
            <w:r w:rsidR="0088559C" w:rsidRPr="00521939">
              <w:rPr>
                <w:rStyle w:val="Lienhypertexte"/>
                <w:rFonts w:asciiTheme="majorBidi" w:eastAsia="Times New Roman" w:hAnsiTheme="majorBidi" w:cstheme="majorBidi"/>
                <w:b/>
                <w:bCs/>
                <w:noProof/>
                <w:lang w:eastAsia="fr-FR"/>
              </w:rPr>
              <w:t>PhpMyAdmin</w:t>
            </w:r>
            <w:r w:rsidR="0088559C" w:rsidRPr="00521939">
              <w:rPr>
                <w:rStyle w:val="Lienhypertexte"/>
                <w:rFonts w:asciiTheme="majorBidi" w:eastAsia="Times New Roman" w:hAnsiTheme="majorBidi" w:cstheme="majorBidi"/>
                <w:b/>
                <w:bCs/>
                <w:webHidden/>
                <w:lang w:eastAsia="fr-FR"/>
              </w:rPr>
              <w:tab/>
            </w:r>
            <w:r w:rsidR="0088559C" w:rsidRPr="00521939">
              <w:rPr>
                <w:rStyle w:val="Lienhypertexte"/>
                <w:rFonts w:asciiTheme="majorBidi" w:eastAsia="Times New Roman" w:hAnsiTheme="majorBidi" w:cstheme="majorBidi"/>
                <w:b/>
                <w:bCs/>
                <w:webHidden/>
                <w:lang w:eastAsia="fr-FR"/>
              </w:rPr>
              <w:fldChar w:fldCharType="begin"/>
            </w:r>
            <w:r w:rsidR="0088559C" w:rsidRPr="00521939">
              <w:rPr>
                <w:rStyle w:val="Lienhypertexte"/>
                <w:rFonts w:asciiTheme="majorBidi" w:eastAsia="Times New Roman" w:hAnsiTheme="majorBidi" w:cstheme="majorBidi"/>
                <w:b/>
                <w:bCs/>
                <w:webHidden/>
                <w:lang w:eastAsia="fr-FR"/>
              </w:rPr>
              <w:instrText xml:space="preserve"> PAGEREF _Toc51021135 \h </w:instrText>
            </w:r>
            <w:r w:rsidR="0088559C" w:rsidRPr="00521939">
              <w:rPr>
                <w:rStyle w:val="Lienhypertexte"/>
                <w:rFonts w:asciiTheme="majorBidi" w:eastAsia="Times New Roman" w:hAnsiTheme="majorBidi" w:cstheme="majorBidi"/>
                <w:b/>
                <w:bCs/>
                <w:webHidden/>
                <w:lang w:eastAsia="fr-FR"/>
              </w:rPr>
            </w:r>
            <w:r w:rsidR="0088559C" w:rsidRPr="00521939">
              <w:rPr>
                <w:rStyle w:val="Lienhypertexte"/>
                <w:rFonts w:asciiTheme="majorBidi" w:eastAsia="Times New Roman" w:hAnsiTheme="majorBidi" w:cstheme="majorBidi"/>
                <w:b/>
                <w:bCs/>
                <w:webHidden/>
                <w:lang w:eastAsia="fr-FR"/>
              </w:rPr>
              <w:fldChar w:fldCharType="separate"/>
            </w:r>
            <w:r w:rsidR="0088559C" w:rsidRPr="00521939">
              <w:rPr>
                <w:rStyle w:val="Lienhypertexte"/>
                <w:rFonts w:asciiTheme="majorBidi" w:eastAsia="Times New Roman" w:hAnsiTheme="majorBidi" w:cstheme="majorBidi"/>
                <w:b/>
                <w:bCs/>
                <w:webHidden/>
                <w:lang w:eastAsia="fr-FR"/>
              </w:rPr>
              <w:t>51</w:t>
            </w:r>
            <w:r w:rsidR="0088559C" w:rsidRPr="00521939">
              <w:rPr>
                <w:rStyle w:val="Lienhypertexte"/>
                <w:rFonts w:asciiTheme="majorBidi" w:eastAsia="Times New Roman" w:hAnsiTheme="majorBidi" w:cstheme="majorBidi"/>
                <w:b/>
                <w:bCs/>
                <w:webHidden/>
                <w:lang w:eastAsia="fr-FR"/>
              </w:rPr>
              <w:fldChar w:fldCharType="end"/>
            </w:r>
          </w:hyperlink>
        </w:p>
        <w:p w14:paraId="0102C3FE" w14:textId="48C7A74F" w:rsidR="0088559C" w:rsidRPr="00521939" w:rsidRDefault="00B428C4">
          <w:pPr>
            <w:pStyle w:val="TM2"/>
            <w:tabs>
              <w:tab w:val="left" w:pos="880"/>
              <w:tab w:val="right" w:leader="dot" w:pos="9062"/>
            </w:tabs>
            <w:rPr>
              <w:rStyle w:val="Lienhypertexte"/>
              <w:rFonts w:asciiTheme="majorBidi" w:eastAsia="Times New Roman" w:hAnsiTheme="majorBidi" w:cstheme="majorBidi"/>
              <w:b/>
              <w:bCs/>
            </w:rPr>
          </w:pPr>
          <w:hyperlink w:anchor="_Toc51021137" w:history="1">
            <w:r w:rsidR="0088559C" w:rsidRPr="00521939">
              <w:rPr>
                <w:rStyle w:val="Lienhypertexte"/>
                <w:rFonts w:asciiTheme="majorBidi" w:eastAsia="Times New Roman" w:hAnsiTheme="majorBidi" w:cstheme="majorBidi"/>
                <w:b/>
                <w:bCs/>
                <w:noProof/>
                <w:lang w:eastAsia="fr-FR"/>
              </w:rPr>
              <w:t>2.7.</w:t>
            </w:r>
            <w:r w:rsidR="0088559C" w:rsidRPr="00521939">
              <w:rPr>
                <w:rStyle w:val="Lienhypertexte"/>
                <w:rFonts w:asciiTheme="majorBidi" w:eastAsia="Times New Roman" w:hAnsiTheme="majorBidi" w:cstheme="majorBidi"/>
                <w:b/>
                <w:bCs/>
              </w:rPr>
              <w:tab/>
            </w:r>
            <w:r w:rsidR="0088559C" w:rsidRPr="00521939">
              <w:rPr>
                <w:rStyle w:val="Lienhypertexte"/>
                <w:rFonts w:asciiTheme="majorBidi" w:eastAsia="Times New Roman" w:hAnsiTheme="majorBidi" w:cstheme="majorBidi"/>
                <w:b/>
                <w:bCs/>
                <w:noProof/>
                <w:lang w:eastAsia="fr-FR"/>
              </w:rPr>
              <w:t>XAMPP</w:t>
            </w:r>
            <w:r w:rsidR="0088559C" w:rsidRPr="00521939">
              <w:rPr>
                <w:rStyle w:val="Lienhypertexte"/>
                <w:rFonts w:asciiTheme="majorBidi" w:eastAsia="Times New Roman" w:hAnsiTheme="majorBidi" w:cstheme="majorBidi"/>
                <w:b/>
                <w:bCs/>
                <w:webHidden/>
                <w:lang w:eastAsia="fr-FR"/>
              </w:rPr>
              <w:tab/>
            </w:r>
            <w:r w:rsidR="0088559C" w:rsidRPr="00521939">
              <w:rPr>
                <w:rStyle w:val="Lienhypertexte"/>
                <w:rFonts w:asciiTheme="majorBidi" w:eastAsia="Times New Roman" w:hAnsiTheme="majorBidi" w:cstheme="majorBidi"/>
                <w:b/>
                <w:bCs/>
                <w:webHidden/>
                <w:lang w:eastAsia="fr-FR"/>
              </w:rPr>
              <w:fldChar w:fldCharType="begin"/>
            </w:r>
            <w:r w:rsidR="0088559C" w:rsidRPr="00521939">
              <w:rPr>
                <w:rStyle w:val="Lienhypertexte"/>
                <w:rFonts w:asciiTheme="majorBidi" w:eastAsia="Times New Roman" w:hAnsiTheme="majorBidi" w:cstheme="majorBidi"/>
                <w:b/>
                <w:bCs/>
                <w:webHidden/>
                <w:lang w:eastAsia="fr-FR"/>
              </w:rPr>
              <w:instrText xml:space="preserve"> PAGEREF _Toc51021137 \h </w:instrText>
            </w:r>
            <w:r w:rsidR="0088559C" w:rsidRPr="00521939">
              <w:rPr>
                <w:rStyle w:val="Lienhypertexte"/>
                <w:rFonts w:asciiTheme="majorBidi" w:eastAsia="Times New Roman" w:hAnsiTheme="majorBidi" w:cstheme="majorBidi"/>
                <w:b/>
                <w:bCs/>
                <w:webHidden/>
                <w:lang w:eastAsia="fr-FR"/>
              </w:rPr>
            </w:r>
            <w:r w:rsidR="0088559C" w:rsidRPr="00521939">
              <w:rPr>
                <w:rStyle w:val="Lienhypertexte"/>
                <w:rFonts w:asciiTheme="majorBidi" w:eastAsia="Times New Roman" w:hAnsiTheme="majorBidi" w:cstheme="majorBidi"/>
                <w:b/>
                <w:bCs/>
                <w:webHidden/>
                <w:lang w:eastAsia="fr-FR"/>
              </w:rPr>
              <w:fldChar w:fldCharType="separate"/>
            </w:r>
            <w:r w:rsidR="0088559C" w:rsidRPr="00521939">
              <w:rPr>
                <w:rStyle w:val="Lienhypertexte"/>
                <w:rFonts w:asciiTheme="majorBidi" w:eastAsia="Times New Roman" w:hAnsiTheme="majorBidi" w:cstheme="majorBidi"/>
                <w:b/>
                <w:bCs/>
                <w:webHidden/>
                <w:lang w:eastAsia="fr-FR"/>
              </w:rPr>
              <w:t>52</w:t>
            </w:r>
            <w:r w:rsidR="0088559C" w:rsidRPr="00521939">
              <w:rPr>
                <w:rStyle w:val="Lienhypertexte"/>
                <w:rFonts w:asciiTheme="majorBidi" w:eastAsia="Times New Roman" w:hAnsiTheme="majorBidi" w:cstheme="majorBidi"/>
                <w:b/>
                <w:bCs/>
                <w:webHidden/>
                <w:lang w:eastAsia="fr-FR"/>
              </w:rPr>
              <w:fldChar w:fldCharType="end"/>
            </w:r>
          </w:hyperlink>
        </w:p>
        <w:p w14:paraId="57135068" w14:textId="65D2F019" w:rsidR="0088559C" w:rsidRPr="00521939" w:rsidRDefault="00B428C4">
          <w:pPr>
            <w:pStyle w:val="TM2"/>
            <w:tabs>
              <w:tab w:val="left" w:pos="880"/>
              <w:tab w:val="right" w:leader="dot" w:pos="9062"/>
            </w:tabs>
            <w:rPr>
              <w:rStyle w:val="Lienhypertexte"/>
              <w:rFonts w:asciiTheme="majorBidi" w:eastAsia="Times New Roman" w:hAnsiTheme="majorBidi" w:cstheme="majorBidi"/>
              <w:b/>
              <w:bCs/>
            </w:rPr>
          </w:pPr>
          <w:hyperlink w:anchor="_Toc51021139" w:history="1">
            <w:r w:rsidR="0088559C" w:rsidRPr="00521939">
              <w:rPr>
                <w:rStyle w:val="Lienhypertexte"/>
                <w:rFonts w:asciiTheme="majorBidi" w:eastAsia="Times New Roman" w:hAnsiTheme="majorBidi" w:cstheme="majorBidi"/>
                <w:b/>
                <w:bCs/>
                <w:noProof/>
                <w:lang w:eastAsia="fr-FR"/>
              </w:rPr>
              <w:t>2.8.</w:t>
            </w:r>
            <w:r w:rsidR="0088559C" w:rsidRPr="00521939">
              <w:rPr>
                <w:rStyle w:val="Lienhypertexte"/>
                <w:rFonts w:asciiTheme="majorBidi" w:eastAsia="Times New Roman" w:hAnsiTheme="majorBidi" w:cstheme="majorBidi"/>
                <w:b/>
                <w:bCs/>
              </w:rPr>
              <w:tab/>
            </w:r>
            <w:r w:rsidR="0088559C" w:rsidRPr="00521939">
              <w:rPr>
                <w:rStyle w:val="Lienhypertexte"/>
                <w:rFonts w:asciiTheme="majorBidi" w:eastAsia="Times New Roman" w:hAnsiTheme="majorBidi" w:cstheme="majorBidi"/>
                <w:b/>
                <w:bCs/>
                <w:noProof/>
                <w:lang w:eastAsia="fr-FR"/>
              </w:rPr>
              <w:t>JMerise</w:t>
            </w:r>
            <w:r w:rsidR="0088559C" w:rsidRPr="00521939">
              <w:rPr>
                <w:rStyle w:val="Lienhypertexte"/>
                <w:rFonts w:asciiTheme="majorBidi" w:eastAsia="Times New Roman" w:hAnsiTheme="majorBidi" w:cstheme="majorBidi"/>
                <w:b/>
                <w:bCs/>
                <w:webHidden/>
                <w:lang w:eastAsia="fr-FR"/>
              </w:rPr>
              <w:tab/>
            </w:r>
            <w:r w:rsidR="0088559C" w:rsidRPr="00521939">
              <w:rPr>
                <w:rStyle w:val="Lienhypertexte"/>
                <w:rFonts w:asciiTheme="majorBidi" w:eastAsia="Times New Roman" w:hAnsiTheme="majorBidi" w:cstheme="majorBidi"/>
                <w:b/>
                <w:bCs/>
                <w:webHidden/>
                <w:lang w:eastAsia="fr-FR"/>
              </w:rPr>
              <w:fldChar w:fldCharType="begin"/>
            </w:r>
            <w:r w:rsidR="0088559C" w:rsidRPr="00521939">
              <w:rPr>
                <w:rStyle w:val="Lienhypertexte"/>
                <w:rFonts w:asciiTheme="majorBidi" w:eastAsia="Times New Roman" w:hAnsiTheme="majorBidi" w:cstheme="majorBidi"/>
                <w:b/>
                <w:bCs/>
                <w:webHidden/>
                <w:lang w:eastAsia="fr-FR"/>
              </w:rPr>
              <w:instrText xml:space="preserve"> PAGEREF _Toc51021139 \h </w:instrText>
            </w:r>
            <w:r w:rsidR="0088559C" w:rsidRPr="00521939">
              <w:rPr>
                <w:rStyle w:val="Lienhypertexte"/>
                <w:rFonts w:asciiTheme="majorBidi" w:eastAsia="Times New Roman" w:hAnsiTheme="majorBidi" w:cstheme="majorBidi"/>
                <w:b/>
                <w:bCs/>
                <w:webHidden/>
                <w:lang w:eastAsia="fr-FR"/>
              </w:rPr>
            </w:r>
            <w:r w:rsidR="0088559C" w:rsidRPr="00521939">
              <w:rPr>
                <w:rStyle w:val="Lienhypertexte"/>
                <w:rFonts w:asciiTheme="majorBidi" w:eastAsia="Times New Roman" w:hAnsiTheme="majorBidi" w:cstheme="majorBidi"/>
                <w:b/>
                <w:bCs/>
                <w:webHidden/>
                <w:lang w:eastAsia="fr-FR"/>
              </w:rPr>
              <w:fldChar w:fldCharType="separate"/>
            </w:r>
            <w:r w:rsidR="0088559C" w:rsidRPr="00521939">
              <w:rPr>
                <w:rStyle w:val="Lienhypertexte"/>
                <w:rFonts w:asciiTheme="majorBidi" w:eastAsia="Times New Roman" w:hAnsiTheme="majorBidi" w:cstheme="majorBidi"/>
                <w:b/>
                <w:bCs/>
                <w:webHidden/>
                <w:lang w:eastAsia="fr-FR"/>
              </w:rPr>
              <w:t>52</w:t>
            </w:r>
            <w:r w:rsidR="0088559C" w:rsidRPr="00521939">
              <w:rPr>
                <w:rStyle w:val="Lienhypertexte"/>
                <w:rFonts w:asciiTheme="majorBidi" w:eastAsia="Times New Roman" w:hAnsiTheme="majorBidi" w:cstheme="majorBidi"/>
                <w:b/>
                <w:bCs/>
                <w:webHidden/>
                <w:lang w:eastAsia="fr-FR"/>
              </w:rPr>
              <w:fldChar w:fldCharType="end"/>
            </w:r>
          </w:hyperlink>
        </w:p>
        <w:p w14:paraId="1B0082FF" w14:textId="127954A9" w:rsidR="0088559C" w:rsidRDefault="00B428C4">
          <w:pPr>
            <w:pStyle w:val="TM2"/>
            <w:tabs>
              <w:tab w:val="left" w:pos="660"/>
              <w:tab w:val="right" w:leader="dot" w:pos="9062"/>
            </w:tabs>
            <w:rPr>
              <w:rFonts w:eastAsiaTheme="minorEastAsia"/>
              <w:noProof/>
              <w:lang w:eastAsia="fr-FR"/>
            </w:rPr>
          </w:pPr>
          <w:hyperlink w:anchor="_Toc51021140" w:history="1">
            <w:r w:rsidR="0088559C" w:rsidRPr="00885EDF">
              <w:rPr>
                <w:rStyle w:val="Lienhypertexte"/>
                <w:rFonts w:asciiTheme="majorBidi" w:hAnsiTheme="majorBidi" w:cstheme="majorBidi"/>
                <w:b/>
                <w:bCs/>
                <w:noProof/>
              </w:rPr>
              <w:t>3.</w:t>
            </w:r>
            <w:r w:rsidR="0088559C">
              <w:rPr>
                <w:rFonts w:eastAsiaTheme="minorEastAsia"/>
                <w:noProof/>
                <w:lang w:eastAsia="fr-FR"/>
              </w:rPr>
              <w:tab/>
            </w:r>
            <w:r w:rsidR="0088559C" w:rsidRPr="00885EDF">
              <w:rPr>
                <w:rStyle w:val="Lienhypertexte"/>
                <w:rFonts w:asciiTheme="majorBidi" w:hAnsiTheme="majorBidi" w:cstheme="majorBidi"/>
                <w:b/>
                <w:bCs/>
                <w:noProof/>
              </w:rPr>
              <w:t>Diagramme de déploiement</w:t>
            </w:r>
            <w:r w:rsidR="0088559C">
              <w:rPr>
                <w:noProof/>
                <w:webHidden/>
              </w:rPr>
              <w:tab/>
            </w:r>
            <w:r w:rsidR="0088559C">
              <w:rPr>
                <w:noProof/>
                <w:webHidden/>
              </w:rPr>
              <w:fldChar w:fldCharType="begin"/>
            </w:r>
            <w:r w:rsidR="0088559C">
              <w:rPr>
                <w:noProof/>
                <w:webHidden/>
              </w:rPr>
              <w:instrText xml:space="preserve"> PAGEREF _Toc51021140 \h </w:instrText>
            </w:r>
            <w:r w:rsidR="0088559C">
              <w:rPr>
                <w:noProof/>
                <w:webHidden/>
              </w:rPr>
            </w:r>
            <w:r w:rsidR="0088559C">
              <w:rPr>
                <w:noProof/>
                <w:webHidden/>
              </w:rPr>
              <w:fldChar w:fldCharType="separate"/>
            </w:r>
            <w:r w:rsidR="0088559C">
              <w:rPr>
                <w:noProof/>
                <w:webHidden/>
              </w:rPr>
              <w:t>52</w:t>
            </w:r>
            <w:r w:rsidR="0088559C">
              <w:rPr>
                <w:noProof/>
                <w:webHidden/>
              </w:rPr>
              <w:fldChar w:fldCharType="end"/>
            </w:r>
          </w:hyperlink>
        </w:p>
        <w:p w14:paraId="7DAE229C" w14:textId="131D5E94" w:rsidR="0088559C" w:rsidRDefault="00B428C4">
          <w:pPr>
            <w:pStyle w:val="TM2"/>
            <w:tabs>
              <w:tab w:val="left" w:pos="660"/>
              <w:tab w:val="right" w:leader="dot" w:pos="9062"/>
            </w:tabs>
            <w:rPr>
              <w:rFonts w:eastAsiaTheme="minorEastAsia"/>
              <w:noProof/>
              <w:lang w:eastAsia="fr-FR"/>
            </w:rPr>
          </w:pPr>
          <w:hyperlink w:anchor="_Toc51021141" w:history="1">
            <w:r w:rsidR="0088559C" w:rsidRPr="00885EDF">
              <w:rPr>
                <w:rStyle w:val="Lienhypertexte"/>
                <w:rFonts w:asciiTheme="majorBidi" w:hAnsiTheme="majorBidi" w:cstheme="majorBidi"/>
                <w:b/>
                <w:bCs/>
                <w:noProof/>
              </w:rPr>
              <w:t>4.</w:t>
            </w:r>
            <w:r w:rsidR="0088559C">
              <w:rPr>
                <w:rFonts w:eastAsiaTheme="minorEastAsia"/>
                <w:noProof/>
                <w:lang w:eastAsia="fr-FR"/>
              </w:rPr>
              <w:tab/>
            </w:r>
            <w:r w:rsidR="0088559C" w:rsidRPr="00885EDF">
              <w:rPr>
                <w:rStyle w:val="Lienhypertexte"/>
                <w:rFonts w:asciiTheme="majorBidi" w:hAnsiTheme="majorBidi" w:cstheme="majorBidi"/>
                <w:b/>
                <w:bCs/>
                <w:noProof/>
              </w:rPr>
              <w:t>Conclusion</w:t>
            </w:r>
            <w:r w:rsidR="0088559C">
              <w:rPr>
                <w:noProof/>
                <w:webHidden/>
              </w:rPr>
              <w:tab/>
            </w:r>
            <w:r w:rsidR="0088559C">
              <w:rPr>
                <w:noProof/>
                <w:webHidden/>
              </w:rPr>
              <w:fldChar w:fldCharType="begin"/>
            </w:r>
            <w:r w:rsidR="0088559C">
              <w:rPr>
                <w:noProof/>
                <w:webHidden/>
              </w:rPr>
              <w:instrText xml:space="preserve"> PAGEREF _Toc51021141 \h </w:instrText>
            </w:r>
            <w:r w:rsidR="0088559C">
              <w:rPr>
                <w:noProof/>
                <w:webHidden/>
              </w:rPr>
            </w:r>
            <w:r w:rsidR="0088559C">
              <w:rPr>
                <w:noProof/>
                <w:webHidden/>
              </w:rPr>
              <w:fldChar w:fldCharType="separate"/>
            </w:r>
            <w:r w:rsidR="0088559C">
              <w:rPr>
                <w:noProof/>
                <w:webHidden/>
              </w:rPr>
              <w:t>53</w:t>
            </w:r>
            <w:r w:rsidR="0088559C">
              <w:rPr>
                <w:noProof/>
                <w:webHidden/>
              </w:rPr>
              <w:fldChar w:fldCharType="end"/>
            </w:r>
          </w:hyperlink>
        </w:p>
        <w:p w14:paraId="1C72C0CC" w14:textId="2E5ED1D9" w:rsidR="0088559C" w:rsidRDefault="00B428C4">
          <w:pPr>
            <w:pStyle w:val="TM2"/>
            <w:tabs>
              <w:tab w:val="right" w:leader="dot" w:pos="9062"/>
            </w:tabs>
            <w:rPr>
              <w:rFonts w:eastAsiaTheme="minorEastAsia"/>
              <w:noProof/>
              <w:lang w:eastAsia="fr-FR"/>
            </w:rPr>
          </w:pPr>
          <w:hyperlink w:anchor="_Toc51021142" w:history="1">
            <w:r w:rsidR="0088559C" w:rsidRPr="00885EDF">
              <w:rPr>
                <w:rStyle w:val="Lienhypertexte"/>
                <w:rFonts w:asciiTheme="majorBidi" w:hAnsiTheme="majorBidi" w:cstheme="majorBidi"/>
                <w:b/>
                <w:bCs/>
                <w:noProof/>
              </w:rPr>
              <w:t>Conclusion générale</w:t>
            </w:r>
            <w:r w:rsidR="0088559C">
              <w:rPr>
                <w:noProof/>
                <w:webHidden/>
              </w:rPr>
              <w:tab/>
            </w:r>
            <w:r w:rsidR="0088559C">
              <w:rPr>
                <w:noProof/>
                <w:webHidden/>
              </w:rPr>
              <w:fldChar w:fldCharType="begin"/>
            </w:r>
            <w:r w:rsidR="0088559C">
              <w:rPr>
                <w:noProof/>
                <w:webHidden/>
              </w:rPr>
              <w:instrText xml:space="preserve"> PAGEREF _Toc51021142 \h </w:instrText>
            </w:r>
            <w:r w:rsidR="0088559C">
              <w:rPr>
                <w:noProof/>
                <w:webHidden/>
              </w:rPr>
            </w:r>
            <w:r w:rsidR="0088559C">
              <w:rPr>
                <w:noProof/>
                <w:webHidden/>
              </w:rPr>
              <w:fldChar w:fldCharType="separate"/>
            </w:r>
            <w:r w:rsidR="0088559C">
              <w:rPr>
                <w:noProof/>
                <w:webHidden/>
              </w:rPr>
              <w:t>55</w:t>
            </w:r>
            <w:r w:rsidR="0088559C">
              <w:rPr>
                <w:noProof/>
                <w:webHidden/>
              </w:rPr>
              <w:fldChar w:fldCharType="end"/>
            </w:r>
          </w:hyperlink>
        </w:p>
        <w:p w14:paraId="795B0AFA" w14:textId="2C9B40AA" w:rsidR="0088559C" w:rsidRDefault="00B428C4">
          <w:pPr>
            <w:pStyle w:val="TM2"/>
            <w:tabs>
              <w:tab w:val="right" w:leader="dot" w:pos="9062"/>
            </w:tabs>
            <w:rPr>
              <w:rFonts w:eastAsiaTheme="minorEastAsia"/>
              <w:noProof/>
              <w:lang w:eastAsia="fr-FR"/>
            </w:rPr>
          </w:pPr>
          <w:hyperlink w:anchor="_Toc51021143" w:history="1">
            <w:r w:rsidR="0088559C" w:rsidRPr="00885EDF">
              <w:rPr>
                <w:rStyle w:val="Lienhypertexte"/>
                <w:rFonts w:asciiTheme="majorBidi" w:hAnsiTheme="majorBidi" w:cstheme="majorBidi"/>
                <w:b/>
                <w:bCs/>
                <w:noProof/>
              </w:rPr>
              <w:t>Bibliographie</w:t>
            </w:r>
            <w:r w:rsidR="0088559C">
              <w:rPr>
                <w:noProof/>
                <w:webHidden/>
              </w:rPr>
              <w:tab/>
            </w:r>
            <w:r w:rsidR="0088559C">
              <w:rPr>
                <w:noProof/>
                <w:webHidden/>
              </w:rPr>
              <w:fldChar w:fldCharType="begin"/>
            </w:r>
            <w:r w:rsidR="0088559C">
              <w:rPr>
                <w:noProof/>
                <w:webHidden/>
              </w:rPr>
              <w:instrText xml:space="preserve"> PAGEREF _Toc51021143 \h </w:instrText>
            </w:r>
            <w:r w:rsidR="0088559C">
              <w:rPr>
                <w:noProof/>
                <w:webHidden/>
              </w:rPr>
            </w:r>
            <w:r w:rsidR="0088559C">
              <w:rPr>
                <w:noProof/>
                <w:webHidden/>
              </w:rPr>
              <w:fldChar w:fldCharType="separate"/>
            </w:r>
            <w:r w:rsidR="0088559C">
              <w:rPr>
                <w:noProof/>
                <w:webHidden/>
              </w:rPr>
              <w:t>56</w:t>
            </w:r>
            <w:r w:rsidR="0088559C">
              <w:rPr>
                <w:noProof/>
                <w:webHidden/>
              </w:rPr>
              <w:fldChar w:fldCharType="end"/>
            </w:r>
          </w:hyperlink>
        </w:p>
        <w:p w14:paraId="34C113DB" w14:textId="3F3AD605" w:rsidR="0088559C" w:rsidRPr="00521939" w:rsidRDefault="00B428C4">
          <w:pPr>
            <w:pStyle w:val="TM1"/>
            <w:tabs>
              <w:tab w:val="right" w:leader="dot" w:pos="9062"/>
            </w:tabs>
            <w:rPr>
              <w:rStyle w:val="Lienhypertexte"/>
              <w:rFonts w:asciiTheme="majorBidi" w:hAnsiTheme="majorBidi"/>
              <w:b/>
              <w:bCs/>
            </w:rPr>
          </w:pPr>
          <w:hyperlink w:anchor="_Toc51021144" w:history="1">
            <w:r w:rsidR="0088559C" w:rsidRPr="00521939">
              <w:rPr>
                <w:rStyle w:val="Lienhypertexte"/>
                <w:rFonts w:asciiTheme="majorBidi" w:hAnsiTheme="majorBidi"/>
                <w:b/>
                <w:bCs/>
                <w:noProof/>
              </w:rPr>
              <w:t>Bibliographie</w:t>
            </w:r>
            <w:r w:rsidR="0088559C" w:rsidRPr="00521939">
              <w:rPr>
                <w:rStyle w:val="Lienhypertexte"/>
                <w:rFonts w:asciiTheme="majorBidi" w:hAnsiTheme="majorBidi"/>
                <w:b/>
                <w:bCs/>
                <w:webHidden/>
              </w:rPr>
              <w:tab/>
            </w:r>
            <w:r w:rsidR="0088559C" w:rsidRPr="00521939">
              <w:rPr>
                <w:rStyle w:val="Lienhypertexte"/>
                <w:rFonts w:asciiTheme="majorBidi" w:hAnsiTheme="majorBidi"/>
                <w:b/>
                <w:bCs/>
                <w:webHidden/>
              </w:rPr>
              <w:fldChar w:fldCharType="begin"/>
            </w:r>
            <w:r w:rsidR="0088559C" w:rsidRPr="00521939">
              <w:rPr>
                <w:rStyle w:val="Lienhypertexte"/>
                <w:rFonts w:asciiTheme="majorBidi" w:hAnsiTheme="majorBidi"/>
                <w:b/>
                <w:bCs/>
                <w:webHidden/>
              </w:rPr>
              <w:instrText xml:space="preserve"> PAGEREF _Toc51021144 \h </w:instrText>
            </w:r>
            <w:r w:rsidR="0088559C" w:rsidRPr="00521939">
              <w:rPr>
                <w:rStyle w:val="Lienhypertexte"/>
                <w:rFonts w:asciiTheme="majorBidi" w:hAnsiTheme="majorBidi"/>
                <w:b/>
                <w:bCs/>
                <w:webHidden/>
              </w:rPr>
            </w:r>
            <w:r w:rsidR="0088559C" w:rsidRPr="00521939">
              <w:rPr>
                <w:rStyle w:val="Lienhypertexte"/>
                <w:rFonts w:asciiTheme="majorBidi" w:hAnsiTheme="majorBidi"/>
                <w:b/>
                <w:bCs/>
                <w:webHidden/>
              </w:rPr>
              <w:fldChar w:fldCharType="separate"/>
            </w:r>
            <w:r w:rsidR="0088559C" w:rsidRPr="00521939">
              <w:rPr>
                <w:rStyle w:val="Lienhypertexte"/>
                <w:rFonts w:asciiTheme="majorBidi" w:hAnsiTheme="majorBidi"/>
                <w:b/>
                <w:bCs/>
                <w:webHidden/>
              </w:rPr>
              <w:t>56</w:t>
            </w:r>
            <w:r w:rsidR="0088559C" w:rsidRPr="00521939">
              <w:rPr>
                <w:rStyle w:val="Lienhypertexte"/>
                <w:rFonts w:asciiTheme="majorBidi" w:hAnsiTheme="majorBidi"/>
                <w:b/>
                <w:bCs/>
                <w:webHidden/>
              </w:rPr>
              <w:fldChar w:fldCharType="end"/>
            </w:r>
          </w:hyperlink>
        </w:p>
        <w:p w14:paraId="477DDCF9" w14:textId="6E2375EC" w:rsidR="00A802D3" w:rsidRDefault="00A802D3">
          <w:r>
            <w:rPr>
              <w:b/>
              <w:bCs/>
            </w:rPr>
            <w:fldChar w:fldCharType="end"/>
          </w:r>
        </w:p>
      </w:sdtContent>
    </w:sdt>
    <w:p w14:paraId="46FF1C6B" w14:textId="77777777" w:rsidR="00636F29" w:rsidRDefault="00636F29" w:rsidP="002015C8">
      <w:pPr>
        <w:rPr>
          <w:rFonts w:asciiTheme="minorBidi" w:hAnsiTheme="minorBidi"/>
          <w:sz w:val="56"/>
          <w:szCs w:val="56"/>
        </w:rPr>
      </w:pPr>
    </w:p>
    <w:p w14:paraId="256ADEB5" w14:textId="443AAAE0" w:rsidR="00F81024" w:rsidRDefault="00F81024" w:rsidP="00805F72">
      <w:pPr>
        <w:autoSpaceDE w:val="0"/>
        <w:autoSpaceDN w:val="0"/>
        <w:adjustRightInd w:val="0"/>
        <w:spacing w:after="0" w:line="240" w:lineRule="auto"/>
        <w:rPr>
          <w:rFonts w:asciiTheme="majorBidi" w:hAnsiTheme="majorBidi" w:cstheme="majorBidi"/>
          <w:b/>
          <w:bCs/>
          <w:sz w:val="72"/>
          <w:szCs w:val="72"/>
          <w:u w:val="single"/>
        </w:rPr>
      </w:pPr>
    </w:p>
    <w:p w14:paraId="19BA298C" w14:textId="15D88EFE" w:rsidR="006B2F1A" w:rsidRDefault="006B2F1A" w:rsidP="00805F72">
      <w:pPr>
        <w:autoSpaceDE w:val="0"/>
        <w:autoSpaceDN w:val="0"/>
        <w:adjustRightInd w:val="0"/>
        <w:spacing w:after="0" w:line="240" w:lineRule="auto"/>
        <w:rPr>
          <w:rFonts w:asciiTheme="majorBidi" w:hAnsiTheme="majorBidi" w:cstheme="majorBidi"/>
          <w:b/>
          <w:bCs/>
          <w:sz w:val="72"/>
          <w:szCs w:val="72"/>
          <w:u w:val="single"/>
        </w:rPr>
      </w:pPr>
    </w:p>
    <w:p w14:paraId="2FF2636B" w14:textId="3EBB6682" w:rsidR="006B2F1A" w:rsidRDefault="006B2F1A" w:rsidP="00805F72">
      <w:pPr>
        <w:autoSpaceDE w:val="0"/>
        <w:autoSpaceDN w:val="0"/>
        <w:adjustRightInd w:val="0"/>
        <w:spacing w:after="0" w:line="240" w:lineRule="auto"/>
        <w:rPr>
          <w:rFonts w:asciiTheme="majorBidi" w:hAnsiTheme="majorBidi" w:cstheme="majorBidi"/>
          <w:b/>
          <w:bCs/>
          <w:sz w:val="72"/>
          <w:szCs w:val="72"/>
          <w:u w:val="single"/>
        </w:rPr>
      </w:pPr>
    </w:p>
    <w:p w14:paraId="3658668D" w14:textId="0888CF7E" w:rsidR="006B2F1A" w:rsidRDefault="006B2F1A" w:rsidP="00805F72">
      <w:pPr>
        <w:autoSpaceDE w:val="0"/>
        <w:autoSpaceDN w:val="0"/>
        <w:adjustRightInd w:val="0"/>
        <w:spacing w:after="0" w:line="240" w:lineRule="auto"/>
        <w:rPr>
          <w:rFonts w:asciiTheme="majorBidi" w:hAnsiTheme="majorBidi" w:cstheme="majorBidi"/>
          <w:b/>
          <w:bCs/>
          <w:sz w:val="72"/>
          <w:szCs w:val="72"/>
          <w:u w:val="single"/>
        </w:rPr>
      </w:pPr>
    </w:p>
    <w:p w14:paraId="7E49D273" w14:textId="77777777" w:rsidR="008A012A" w:rsidRDefault="008A012A" w:rsidP="00E33676">
      <w:pPr>
        <w:pStyle w:val="Titre1"/>
        <w:rPr>
          <w:rFonts w:asciiTheme="majorBidi" w:hAnsiTheme="majorBidi"/>
          <w:b/>
          <w:bCs/>
          <w:color w:val="auto"/>
          <w:sz w:val="56"/>
          <w:szCs w:val="56"/>
        </w:rPr>
        <w:sectPr w:rsidR="008A012A" w:rsidSect="008A012A">
          <w:footerReference w:type="default" r:id="rId11"/>
          <w:pgSz w:w="11906" w:h="16838"/>
          <w:pgMar w:top="1417" w:right="1417" w:bottom="1417" w:left="1417" w:header="708" w:footer="567" w:gutter="0"/>
          <w:cols w:space="708"/>
          <w:docGrid w:linePitch="360"/>
        </w:sectPr>
      </w:pPr>
    </w:p>
    <w:p w14:paraId="2ED05545" w14:textId="5F16871A" w:rsidR="005A1CCC" w:rsidRPr="00E33676" w:rsidRDefault="005D70C4" w:rsidP="00636F29">
      <w:pPr>
        <w:pStyle w:val="Titre1"/>
        <w:rPr>
          <w:rFonts w:asciiTheme="majorBidi" w:hAnsiTheme="majorBidi"/>
          <w:b/>
          <w:bCs/>
          <w:color w:val="auto"/>
          <w:sz w:val="56"/>
          <w:szCs w:val="56"/>
        </w:rPr>
      </w:pPr>
      <w:bookmarkStart w:id="2" w:name="_Toc51021071"/>
      <w:r w:rsidRPr="00432E89">
        <w:rPr>
          <w:rFonts w:asciiTheme="majorBidi" w:hAnsiTheme="majorBidi"/>
          <w:b/>
          <w:bCs/>
          <w:color w:val="auto"/>
          <w:sz w:val="56"/>
          <w:szCs w:val="56"/>
        </w:rPr>
        <w:lastRenderedPageBreak/>
        <w:t>CHAPITRE</w:t>
      </w:r>
      <w:r w:rsidR="00805F72" w:rsidRPr="00432E89">
        <w:rPr>
          <w:rFonts w:asciiTheme="majorBidi" w:hAnsiTheme="majorBidi"/>
          <w:b/>
          <w:bCs/>
          <w:color w:val="auto"/>
          <w:sz w:val="56"/>
          <w:szCs w:val="56"/>
        </w:rPr>
        <w:t xml:space="preserve"> 1</w:t>
      </w:r>
      <w:r w:rsidR="00F20935">
        <w:rPr>
          <w:rFonts w:asciiTheme="majorBidi" w:hAnsiTheme="majorBidi"/>
          <w:b/>
          <w:bCs/>
          <w:color w:val="auto"/>
          <w:sz w:val="56"/>
          <w:szCs w:val="56"/>
        </w:rPr>
        <w:t xml:space="preserve"> </w:t>
      </w:r>
      <w:r w:rsidR="00805F72" w:rsidRPr="00432E89">
        <w:rPr>
          <w:rFonts w:asciiTheme="majorBidi" w:hAnsiTheme="majorBidi"/>
          <w:color w:val="auto"/>
          <w:sz w:val="48"/>
          <w:szCs w:val="48"/>
        </w:rPr>
        <w:t>ETUDES</w:t>
      </w:r>
      <w:r w:rsidRPr="00432E89">
        <w:rPr>
          <w:rFonts w:asciiTheme="majorBidi" w:hAnsiTheme="majorBidi"/>
          <w:color w:val="auto"/>
          <w:sz w:val="44"/>
          <w:szCs w:val="44"/>
        </w:rPr>
        <w:t xml:space="preserve"> PRÉLIMINAIRES ET CAPTURE DES</w:t>
      </w:r>
      <w:r w:rsidR="00E33676">
        <w:rPr>
          <w:rFonts w:asciiTheme="majorBidi" w:hAnsiTheme="majorBidi"/>
          <w:b/>
          <w:bCs/>
          <w:color w:val="auto"/>
          <w:sz w:val="56"/>
          <w:szCs w:val="56"/>
        </w:rPr>
        <w:t xml:space="preserve"> </w:t>
      </w:r>
      <w:r w:rsidRPr="00432E89">
        <w:rPr>
          <w:rFonts w:asciiTheme="majorBidi" w:hAnsiTheme="majorBidi"/>
          <w:color w:val="auto"/>
          <w:sz w:val="44"/>
          <w:szCs w:val="44"/>
        </w:rPr>
        <w:t>BESOINS</w:t>
      </w:r>
      <w:bookmarkEnd w:id="2"/>
    </w:p>
    <w:p w14:paraId="0B704BC2" w14:textId="77777777" w:rsidR="005D70C4" w:rsidRDefault="005D70C4" w:rsidP="002015C8">
      <w:pPr>
        <w:rPr>
          <w:rFonts w:asciiTheme="minorBidi" w:hAnsiTheme="minorBidi"/>
          <w:b/>
          <w:bCs/>
          <w:sz w:val="32"/>
          <w:szCs w:val="32"/>
          <w:u w:val="single"/>
        </w:rPr>
      </w:pPr>
    </w:p>
    <w:p w14:paraId="060E8055" w14:textId="77777777" w:rsidR="005D70C4" w:rsidRDefault="005D70C4" w:rsidP="002015C8">
      <w:pPr>
        <w:rPr>
          <w:rFonts w:asciiTheme="minorBidi" w:hAnsiTheme="minorBidi"/>
          <w:b/>
          <w:bCs/>
          <w:sz w:val="32"/>
          <w:szCs w:val="32"/>
          <w:u w:val="single"/>
        </w:rPr>
      </w:pPr>
    </w:p>
    <w:p w14:paraId="2E4836D6" w14:textId="3B55D2BA" w:rsidR="005D70C4" w:rsidRDefault="005D70C4" w:rsidP="002015C8">
      <w:pPr>
        <w:rPr>
          <w:rFonts w:asciiTheme="minorBidi" w:hAnsiTheme="minorBidi"/>
          <w:b/>
          <w:bCs/>
          <w:sz w:val="32"/>
          <w:szCs w:val="32"/>
          <w:u w:val="single"/>
        </w:rPr>
      </w:pPr>
    </w:p>
    <w:p w14:paraId="6681F7DE" w14:textId="77777777" w:rsidR="008D3E41" w:rsidRDefault="008D3E41" w:rsidP="002015C8">
      <w:pPr>
        <w:rPr>
          <w:rFonts w:asciiTheme="minorBidi" w:hAnsiTheme="minorBidi"/>
          <w:b/>
          <w:bCs/>
          <w:sz w:val="32"/>
          <w:szCs w:val="32"/>
          <w:u w:val="single"/>
        </w:rPr>
      </w:pPr>
    </w:p>
    <w:p w14:paraId="1614E8BC" w14:textId="27AA749B" w:rsidR="005D70C4" w:rsidRDefault="005D70C4" w:rsidP="002015C8">
      <w:pPr>
        <w:rPr>
          <w:rFonts w:asciiTheme="minorBidi" w:hAnsiTheme="minorBidi"/>
          <w:b/>
          <w:bCs/>
          <w:sz w:val="32"/>
          <w:szCs w:val="32"/>
          <w:u w:val="single"/>
        </w:rPr>
      </w:pPr>
    </w:p>
    <w:p w14:paraId="5148318E" w14:textId="59A1E6DB" w:rsidR="00D854C1" w:rsidRDefault="00D854C1" w:rsidP="002015C8">
      <w:pPr>
        <w:rPr>
          <w:rFonts w:asciiTheme="minorBidi" w:hAnsiTheme="minorBidi"/>
          <w:b/>
          <w:bCs/>
          <w:sz w:val="32"/>
          <w:szCs w:val="32"/>
          <w:u w:val="single"/>
        </w:rPr>
      </w:pPr>
    </w:p>
    <w:p w14:paraId="33224A55" w14:textId="0F8882B3" w:rsidR="00D854C1" w:rsidRDefault="00D854C1" w:rsidP="002015C8">
      <w:pPr>
        <w:rPr>
          <w:rFonts w:asciiTheme="minorBidi" w:hAnsiTheme="minorBidi"/>
          <w:b/>
          <w:bCs/>
          <w:sz w:val="32"/>
          <w:szCs w:val="32"/>
          <w:u w:val="single"/>
        </w:rPr>
      </w:pPr>
    </w:p>
    <w:p w14:paraId="030AD5DD" w14:textId="77777777" w:rsidR="001B4324" w:rsidRDefault="001B4324" w:rsidP="002015C8">
      <w:pPr>
        <w:rPr>
          <w:rFonts w:asciiTheme="minorBidi" w:hAnsiTheme="minorBidi"/>
          <w:b/>
          <w:bCs/>
          <w:sz w:val="32"/>
          <w:szCs w:val="32"/>
          <w:u w:val="single"/>
        </w:rPr>
      </w:pPr>
    </w:p>
    <w:p w14:paraId="6B57673F" w14:textId="1320D86C" w:rsidR="00D854C1" w:rsidRDefault="00D854C1" w:rsidP="002015C8">
      <w:pPr>
        <w:rPr>
          <w:rFonts w:asciiTheme="minorBidi" w:hAnsiTheme="minorBidi"/>
          <w:b/>
          <w:bCs/>
          <w:sz w:val="32"/>
          <w:szCs w:val="32"/>
          <w:u w:val="single"/>
        </w:rPr>
      </w:pPr>
    </w:p>
    <w:p w14:paraId="6E1B5683" w14:textId="29D2D108" w:rsidR="00D854C1" w:rsidRDefault="00D854C1" w:rsidP="002015C8">
      <w:pPr>
        <w:rPr>
          <w:rFonts w:asciiTheme="minorBidi" w:hAnsiTheme="minorBidi"/>
          <w:b/>
          <w:bCs/>
          <w:sz w:val="32"/>
          <w:szCs w:val="32"/>
          <w:u w:val="single"/>
        </w:rPr>
      </w:pPr>
    </w:p>
    <w:p w14:paraId="17A9FA0C" w14:textId="6EEA658A" w:rsidR="00D854C1" w:rsidRDefault="00D854C1" w:rsidP="002015C8">
      <w:pPr>
        <w:rPr>
          <w:rFonts w:asciiTheme="minorBidi" w:hAnsiTheme="minorBidi"/>
          <w:b/>
          <w:bCs/>
          <w:sz w:val="32"/>
          <w:szCs w:val="32"/>
          <w:u w:val="single"/>
        </w:rPr>
      </w:pPr>
    </w:p>
    <w:p w14:paraId="31464E67" w14:textId="713A9537" w:rsidR="00D854C1" w:rsidRDefault="00D854C1" w:rsidP="002015C8">
      <w:pPr>
        <w:rPr>
          <w:rFonts w:asciiTheme="minorBidi" w:hAnsiTheme="minorBidi"/>
          <w:b/>
          <w:bCs/>
          <w:sz w:val="32"/>
          <w:szCs w:val="32"/>
          <w:u w:val="single"/>
        </w:rPr>
      </w:pPr>
    </w:p>
    <w:p w14:paraId="6F7B49FA" w14:textId="67D1E458" w:rsidR="00D854C1" w:rsidRDefault="00D854C1" w:rsidP="002015C8">
      <w:pPr>
        <w:rPr>
          <w:rFonts w:asciiTheme="minorBidi" w:hAnsiTheme="minorBidi"/>
          <w:b/>
          <w:bCs/>
          <w:sz w:val="32"/>
          <w:szCs w:val="32"/>
          <w:u w:val="single"/>
        </w:rPr>
      </w:pPr>
    </w:p>
    <w:p w14:paraId="7A31ECCA" w14:textId="24076265" w:rsidR="00D854C1" w:rsidRDefault="00D854C1" w:rsidP="002015C8">
      <w:pPr>
        <w:rPr>
          <w:rFonts w:asciiTheme="minorBidi" w:hAnsiTheme="minorBidi"/>
          <w:b/>
          <w:bCs/>
          <w:sz w:val="32"/>
          <w:szCs w:val="32"/>
          <w:u w:val="single"/>
        </w:rPr>
      </w:pPr>
    </w:p>
    <w:p w14:paraId="4A568958" w14:textId="77777777" w:rsidR="006D7426" w:rsidRDefault="006D7426" w:rsidP="002015C8">
      <w:pPr>
        <w:rPr>
          <w:rFonts w:asciiTheme="minorBidi" w:hAnsiTheme="minorBidi"/>
          <w:b/>
          <w:bCs/>
          <w:sz w:val="32"/>
          <w:szCs w:val="32"/>
          <w:u w:val="single"/>
        </w:rPr>
      </w:pPr>
    </w:p>
    <w:p w14:paraId="695C56C1" w14:textId="581AAEBB" w:rsidR="005D70C4" w:rsidRDefault="005D70C4" w:rsidP="002015C8">
      <w:pPr>
        <w:rPr>
          <w:rFonts w:asciiTheme="minorBidi" w:hAnsiTheme="minorBidi"/>
          <w:b/>
          <w:bCs/>
          <w:sz w:val="32"/>
          <w:szCs w:val="32"/>
          <w:u w:val="single"/>
        </w:rPr>
      </w:pPr>
    </w:p>
    <w:p w14:paraId="12AE1480" w14:textId="30C8F2F2" w:rsidR="006B2F1A" w:rsidRDefault="006B2F1A" w:rsidP="002015C8">
      <w:pPr>
        <w:rPr>
          <w:rFonts w:asciiTheme="minorBidi" w:hAnsiTheme="minorBidi"/>
          <w:b/>
          <w:bCs/>
          <w:sz w:val="32"/>
          <w:szCs w:val="32"/>
          <w:u w:val="single"/>
        </w:rPr>
      </w:pPr>
    </w:p>
    <w:p w14:paraId="281D0BA7" w14:textId="77777777" w:rsidR="00E33676" w:rsidRDefault="00E33676" w:rsidP="002015C8">
      <w:pPr>
        <w:rPr>
          <w:rFonts w:asciiTheme="minorBidi" w:hAnsiTheme="minorBidi"/>
          <w:b/>
          <w:bCs/>
          <w:sz w:val="32"/>
          <w:szCs w:val="32"/>
          <w:u w:val="single"/>
        </w:rPr>
      </w:pPr>
    </w:p>
    <w:p w14:paraId="5C0145F4" w14:textId="77777777" w:rsidR="006B2F1A" w:rsidRDefault="006B2F1A" w:rsidP="002015C8">
      <w:pPr>
        <w:rPr>
          <w:rFonts w:asciiTheme="minorBidi" w:hAnsiTheme="minorBidi"/>
          <w:b/>
          <w:bCs/>
          <w:sz w:val="32"/>
          <w:szCs w:val="32"/>
          <w:u w:val="single"/>
        </w:rPr>
      </w:pPr>
    </w:p>
    <w:p w14:paraId="632C08B2" w14:textId="77777777" w:rsidR="00B30AEE" w:rsidRDefault="00B30AEE" w:rsidP="002015C8">
      <w:pPr>
        <w:rPr>
          <w:rFonts w:asciiTheme="majorBidi" w:hAnsiTheme="majorBidi" w:cstheme="majorBidi"/>
          <w:b/>
          <w:bCs/>
          <w:sz w:val="32"/>
          <w:szCs w:val="32"/>
          <w:u w:val="single"/>
        </w:rPr>
      </w:pPr>
    </w:p>
    <w:p w14:paraId="20DE654D" w14:textId="77777777" w:rsidR="00EF72AB" w:rsidRDefault="00EF72AB" w:rsidP="00E25678">
      <w:pPr>
        <w:pStyle w:val="Paragraphedeliste"/>
        <w:numPr>
          <w:ilvl w:val="0"/>
          <w:numId w:val="6"/>
        </w:numPr>
        <w:outlineLvl w:val="1"/>
        <w:rPr>
          <w:rFonts w:asciiTheme="majorBidi" w:hAnsiTheme="majorBidi" w:cstheme="majorBidi"/>
          <w:b/>
          <w:bCs/>
          <w:sz w:val="32"/>
          <w:szCs w:val="32"/>
        </w:rPr>
        <w:sectPr w:rsidR="00EF72AB" w:rsidSect="00EF72AB">
          <w:headerReference w:type="default" r:id="rId12"/>
          <w:pgSz w:w="11906" w:h="16838" w:code="9"/>
          <w:pgMar w:top="1418" w:right="1418" w:bottom="1418" w:left="1418" w:header="709" w:footer="567" w:gutter="0"/>
          <w:cols w:space="708"/>
          <w:docGrid w:linePitch="360"/>
        </w:sectPr>
      </w:pPr>
    </w:p>
    <w:p w14:paraId="5F0CE315" w14:textId="59BF7452" w:rsidR="005A1CCC" w:rsidRPr="00432E89" w:rsidRDefault="005A1CCC" w:rsidP="00E25678">
      <w:pPr>
        <w:pStyle w:val="Paragraphedeliste"/>
        <w:numPr>
          <w:ilvl w:val="0"/>
          <w:numId w:val="6"/>
        </w:numPr>
        <w:outlineLvl w:val="1"/>
        <w:rPr>
          <w:rFonts w:asciiTheme="majorBidi" w:hAnsiTheme="majorBidi" w:cstheme="majorBidi"/>
          <w:b/>
          <w:bCs/>
          <w:sz w:val="32"/>
          <w:szCs w:val="32"/>
        </w:rPr>
      </w:pPr>
      <w:bookmarkStart w:id="3" w:name="_Toc51021072"/>
      <w:r w:rsidRPr="00432E89">
        <w:rPr>
          <w:rFonts w:asciiTheme="majorBidi" w:hAnsiTheme="majorBidi" w:cstheme="majorBidi"/>
          <w:b/>
          <w:bCs/>
          <w:sz w:val="32"/>
          <w:szCs w:val="32"/>
        </w:rPr>
        <w:lastRenderedPageBreak/>
        <w:t>Introduction</w:t>
      </w:r>
      <w:bookmarkEnd w:id="3"/>
      <w:r w:rsidRPr="00432E89">
        <w:rPr>
          <w:rFonts w:asciiTheme="majorBidi" w:hAnsiTheme="majorBidi" w:cstheme="majorBidi"/>
          <w:b/>
          <w:bCs/>
          <w:sz w:val="32"/>
          <w:szCs w:val="32"/>
        </w:rPr>
        <w:t> </w:t>
      </w:r>
    </w:p>
    <w:p w14:paraId="063DA464" w14:textId="133885B2" w:rsidR="002431CC" w:rsidRPr="00B9387A" w:rsidRDefault="00EF14B6" w:rsidP="006B2F1A">
      <w:pPr>
        <w:jc w:val="both"/>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Dans ce chapitre nous allons présenter c’est</w:t>
      </w:r>
      <w:r w:rsidR="00104B5D" w:rsidRPr="00B9387A">
        <w:rPr>
          <w:rFonts w:asciiTheme="majorBidi" w:hAnsiTheme="majorBidi" w:cstheme="majorBidi"/>
          <w:color w:val="202122"/>
          <w:sz w:val="24"/>
          <w:szCs w:val="24"/>
          <w:shd w:val="clear" w:color="auto" w:fill="FFFFFF"/>
        </w:rPr>
        <w:t xml:space="preserve"> quoi</w:t>
      </w:r>
      <w:r w:rsidRPr="00B9387A">
        <w:rPr>
          <w:rFonts w:asciiTheme="majorBidi" w:hAnsiTheme="majorBidi" w:cstheme="majorBidi"/>
          <w:color w:val="202122"/>
          <w:sz w:val="24"/>
          <w:szCs w:val="24"/>
          <w:shd w:val="clear" w:color="auto" w:fill="FFFFFF"/>
        </w:rPr>
        <w:t xml:space="preserve"> </w:t>
      </w:r>
      <w:r w:rsidR="0068757F" w:rsidRPr="00B9387A">
        <w:rPr>
          <w:rFonts w:asciiTheme="majorBidi" w:hAnsiTheme="majorBidi" w:cstheme="majorBidi"/>
          <w:color w:val="202122"/>
          <w:sz w:val="24"/>
          <w:szCs w:val="24"/>
          <w:shd w:val="clear" w:color="auto" w:fill="FFFFFF"/>
        </w:rPr>
        <w:t>la gestion électronique</w:t>
      </w:r>
      <w:r w:rsidRPr="00B9387A">
        <w:rPr>
          <w:rFonts w:asciiTheme="majorBidi" w:hAnsiTheme="majorBidi" w:cstheme="majorBidi"/>
          <w:color w:val="202122"/>
          <w:sz w:val="24"/>
          <w:szCs w:val="24"/>
          <w:shd w:val="clear" w:color="auto" w:fill="FFFFFF"/>
        </w:rPr>
        <w:t xml:space="preserve"> des documents et quelques logiciels et web applications c'est-à-dire </w:t>
      </w:r>
      <w:r w:rsidR="0068757F" w:rsidRPr="00B9387A">
        <w:rPr>
          <w:rFonts w:asciiTheme="majorBidi" w:hAnsiTheme="majorBidi" w:cstheme="majorBidi"/>
          <w:color w:val="202122"/>
          <w:sz w:val="24"/>
          <w:szCs w:val="24"/>
          <w:shd w:val="clear" w:color="auto" w:fill="FFFFFF"/>
        </w:rPr>
        <w:t>une étude préalable</w:t>
      </w:r>
      <w:r w:rsidRPr="00B9387A">
        <w:rPr>
          <w:rFonts w:asciiTheme="majorBidi" w:hAnsiTheme="majorBidi" w:cstheme="majorBidi"/>
          <w:color w:val="202122"/>
          <w:sz w:val="24"/>
          <w:szCs w:val="24"/>
          <w:shd w:val="clear" w:color="auto" w:fill="FFFFFF"/>
        </w:rPr>
        <w:t xml:space="preserve"> de l’existant et nous finirons par spécifier le cahier de charge de notre application web.</w:t>
      </w:r>
    </w:p>
    <w:p w14:paraId="55B67B9C" w14:textId="73677F53" w:rsidR="002431CC" w:rsidRPr="00432E89" w:rsidRDefault="00DF792B" w:rsidP="00E25678">
      <w:pPr>
        <w:pStyle w:val="Paragraphedeliste"/>
        <w:numPr>
          <w:ilvl w:val="0"/>
          <w:numId w:val="6"/>
        </w:numPr>
        <w:outlineLvl w:val="1"/>
        <w:rPr>
          <w:rFonts w:asciiTheme="majorBidi" w:hAnsiTheme="majorBidi" w:cstheme="majorBidi"/>
          <w:b/>
          <w:bCs/>
          <w:sz w:val="32"/>
          <w:szCs w:val="32"/>
        </w:rPr>
      </w:pPr>
      <w:bookmarkStart w:id="4" w:name="_Toc51021073"/>
      <w:r w:rsidRPr="00432E89">
        <w:rPr>
          <w:rFonts w:asciiTheme="majorBidi" w:hAnsiTheme="majorBidi" w:cstheme="majorBidi"/>
          <w:b/>
          <w:bCs/>
          <w:sz w:val="32"/>
          <w:szCs w:val="32"/>
        </w:rPr>
        <w:t>La gestion électronique des documents</w:t>
      </w:r>
      <w:r w:rsidR="006B2F1A">
        <w:rPr>
          <w:rFonts w:asciiTheme="majorBidi" w:hAnsiTheme="majorBidi" w:cstheme="majorBidi"/>
          <w:b/>
          <w:bCs/>
          <w:sz w:val="32"/>
          <w:szCs w:val="32"/>
        </w:rPr>
        <w:t xml:space="preserve"> (GED)</w:t>
      </w:r>
      <w:bookmarkEnd w:id="4"/>
    </w:p>
    <w:p w14:paraId="20D553E3" w14:textId="12666F8D" w:rsidR="002431CC" w:rsidRPr="00B428C4" w:rsidRDefault="002431CC" w:rsidP="00B428C4">
      <w:pPr>
        <w:pStyle w:val="Paragraphedeliste"/>
        <w:numPr>
          <w:ilvl w:val="1"/>
          <w:numId w:val="6"/>
        </w:numPr>
        <w:outlineLvl w:val="1"/>
        <w:rPr>
          <w:rFonts w:asciiTheme="majorBidi" w:hAnsiTheme="majorBidi" w:cstheme="majorBidi"/>
          <w:b/>
          <w:bCs/>
          <w:color w:val="365F91" w:themeColor="accent1" w:themeShade="BF"/>
          <w:sz w:val="32"/>
          <w:szCs w:val="32"/>
          <w:rPrChange w:id="5" w:author="GCBµ" w:date="2020-09-19T16:57:00Z">
            <w:rPr>
              <w:rFonts w:asciiTheme="majorBidi" w:eastAsiaTheme="minorHAnsi" w:hAnsiTheme="majorBidi" w:cstheme="majorBidi"/>
              <w:color w:val="365F91" w:themeColor="accent1" w:themeShade="BF"/>
              <w:sz w:val="32"/>
              <w:szCs w:val="32"/>
              <w:lang w:eastAsia="en-US"/>
            </w:rPr>
          </w:rPrChange>
        </w:rPr>
        <w:pPrChange w:id="6" w:author="GCBµ" w:date="2020-09-19T16:57:00Z">
          <w:pPr>
            <w:pStyle w:val="Titre2"/>
          </w:pPr>
        </w:pPrChange>
      </w:pPr>
      <w:bookmarkStart w:id="7" w:name="_Toc50502240"/>
      <w:bookmarkStart w:id="8" w:name="_Toc50506570"/>
      <w:bookmarkStart w:id="9" w:name="_Toc50506626"/>
      <w:bookmarkStart w:id="10" w:name="_Toc50506677"/>
      <w:bookmarkStart w:id="11" w:name="_Toc51021074"/>
      <w:r w:rsidRPr="00B428C4">
        <w:rPr>
          <w:rFonts w:asciiTheme="majorBidi" w:hAnsiTheme="majorBidi" w:cstheme="majorBidi"/>
          <w:b/>
          <w:bCs/>
          <w:color w:val="365F91" w:themeColor="accent1" w:themeShade="BF"/>
          <w:sz w:val="32"/>
          <w:szCs w:val="32"/>
          <w:rPrChange w:id="12" w:author="GCBµ" w:date="2020-09-19T16:57:00Z">
            <w:rPr>
              <w:rFonts w:asciiTheme="majorBidi" w:eastAsiaTheme="minorHAnsi" w:hAnsiTheme="majorBidi" w:cstheme="majorBidi"/>
              <w:color w:val="365F91" w:themeColor="accent1" w:themeShade="BF"/>
              <w:sz w:val="32"/>
              <w:szCs w:val="32"/>
              <w:lang w:eastAsia="en-US"/>
            </w:rPr>
          </w:rPrChange>
        </w:rPr>
        <w:t>Histoire de</w:t>
      </w:r>
      <w:del w:id="13" w:author="GCBµ" w:date="2020-09-19T17:01:00Z">
        <w:r w:rsidRPr="00B428C4" w:rsidDel="00B428C4">
          <w:rPr>
            <w:rFonts w:asciiTheme="majorBidi" w:hAnsiTheme="majorBidi" w:cstheme="majorBidi"/>
            <w:b/>
            <w:bCs/>
            <w:color w:val="365F91" w:themeColor="accent1" w:themeShade="BF"/>
            <w:sz w:val="32"/>
            <w:szCs w:val="32"/>
            <w:rPrChange w:id="14" w:author="GCBµ" w:date="2020-09-19T16:57:00Z">
              <w:rPr>
                <w:rFonts w:asciiTheme="majorBidi" w:eastAsiaTheme="minorHAnsi" w:hAnsiTheme="majorBidi" w:cstheme="majorBidi"/>
                <w:color w:val="365F91" w:themeColor="accent1" w:themeShade="BF"/>
                <w:sz w:val="32"/>
                <w:szCs w:val="32"/>
                <w:lang w:eastAsia="en-US"/>
              </w:rPr>
            </w:rPrChange>
          </w:rPr>
          <w:delText>s</w:delText>
        </w:r>
      </w:del>
      <w:r w:rsidRPr="00B428C4">
        <w:rPr>
          <w:rFonts w:asciiTheme="majorBidi" w:hAnsiTheme="majorBidi" w:cstheme="majorBidi"/>
          <w:b/>
          <w:bCs/>
          <w:color w:val="365F91" w:themeColor="accent1" w:themeShade="BF"/>
          <w:sz w:val="32"/>
          <w:szCs w:val="32"/>
          <w:rPrChange w:id="15" w:author="GCBµ" w:date="2020-09-19T16:57:00Z">
            <w:rPr>
              <w:rFonts w:asciiTheme="majorBidi" w:eastAsiaTheme="minorHAnsi" w:hAnsiTheme="majorBidi" w:cstheme="majorBidi"/>
              <w:color w:val="365F91" w:themeColor="accent1" w:themeShade="BF"/>
              <w:sz w:val="32"/>
              <w:szCs w:val="32"/>
              <w:lang w:eastAsia="en-US"/>
            </w:rPr>
          </w:rPrChange>
        </w:rPr>
        <w:t xml:space="preserve"> GED</w:t>
      </w:r>
      <w:bookmarkEnd w:id="7"/>
      <w:bookmarkEnd w:id="8"/>
      <w:bookmarkEnd w:id="9"/>
      <w:bookmarkEnd w:id="10"/>
      <w:bookmarkEnd w:id="11"/>
    </w:p>
    <w:p w14:paraId="32FFEBFB" w14:textId="77777777" w:rsidR="002431CC" w:rsidRPr="00B9387A" w:rsidRDefault="002431CC" w:rsidP="00EF72AB">
      <w:pPr>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À partir des années 1980, un certain nombre de fournisseurs de logiciels informatiques ont commencé à développer des systèmes logiciels pour gérer les documents papiers. Ces systèmes portaient sur des documents papier, qui comprenaient non seulement des documents imprimés et publiés, mais aussi des photographies, des estampes, etc.</w:t>
      </w:r>
    </w:p>
    <w:p w14:paraId="1F0CBEB9" w14:textId="3A304381" w:rsidR="002431CC" w:rsidRPr="00B9387A" w:rsidRDefault="002431CC" w:rsidP="00EF72AB">
      <w:pPr>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Aujourd’hui, les logiciels GED actuels ont beaucoup évolué, ils intègrent plusieurs fonctionnalités telles que la reconnaissance oculaire (OCR), le suivi de l’historique et la traçabilité avec une grande précision.</w:t>
      </w:r>
      <w:r w:rsidR="00EA2C4D">
        <w:rPr>
          <w:rFonts w:asciiTheme="majorBidi" w:hAnsiTheme="majorBidi" w:cstheme="majorBidi"/>
          <w:color w:val="202122"/>
          <w:sz w:val="24"/>
          <w:szCs w:val="24"/>
          <w:shd w:val="clear" w:color="auto" w:fill="FFFFFF"/>
        </w:rPr>
        <w:t xml:space="preserve"> </w:t>
      </w:r>
      <w:sdt>
        <w:sdtPr>
          <w:rPr>
            <w:rFonts w:asciiTheme="majorBidi" w:hAnsiTheme="majorBidi" w:cstheme="majorBidi"/>
            <w:color w:val="202122"/>
            <w:sz w:val="24"/>
            <w:szCs w:val="24"/>
            <w:shd w:val="clear" w:color="auto" w:fill="FFFFFF"/>
          </w:rPr>
          <w:id w:val="-1955166422"/>
          <w:citation/>
        </w:sdtPr>
        <w:sdtContent>
          <w:r w:rsidR="00F15FC8">
            <w:rPr>
              <w:rFonts w:asciiTheme="majorBidi" w:hAnsiTheme="majorBidi" w:cstheme="majorBidi"/>
              <w:color w:val="202122"/>
              <w:sz w:val="24"/>
              <w:szCs w:val="24"/>
              <w:shd w:val="clear" w:color="auto" w:fill="FFFFFF"/>
            </w:rPr>
            <w:fldChar w:fldCharType="begin"/>
          </w:r>
          <w:r w:rsidR="00F15FC8">
            <w:rPr>
              <w:rFonts w:asciiTheme="majorBidi" w:hAnsiTheme="majorBidi" w:cstheme="majorBidi"/>
              <w:color w:val="202122"/>
              <w:sz w:val="24"/>
              <w:szCs w:val="24"/>
              <w:shd w:val="clear" w:color="auto" w:fill="FFFFFF"/>
            </w:rPr>
            <w:instrText xml:space="preserve"> CITATION 1 \l 1036 </w:instrText>
          </w:r>
          <w:r w:rsidR="00F15FC8">
            <w:rPr>
              <w:rFonts w:asciiTheme="majorBidi" w:hAnsiTheme="majorBidi" w:cstheme="majorBidi"/>
              <w:color w:val="202122"/>
              <w:sz w:val="24"/>
              <w:szCs w:val="24"/>
              <w:shd w:val="clear" w:color="auto" w:fill="FFFFFF"/>
            </w:rPr>
            <w:fldChar w:fldCharType="separate"/>
          </w:r>
          <w:r w:rsidR="00974971" w:rsidRPr="00974971">
            <w:rPr>
              <w:rFonts w:asciiTheme="majorBidi" w:hAnsiTheme="majorBidi" w:cstheme="majorBidi"/>
              <w:noProof/>
              <w:color w:val="202122"/>
              <w:sz w:val="24"/>
              <w:szCs w:val="24"/>
              <w:shd w:val="clear" w:color="auto" w:fill="FFFFFF"/>
            </w:rPr>
            <w:t>(1)</w:t>
          </w:r>
          <w:r w:rsidR="00F15FC8">
            <w:rPr>
              <w:rFonts w:asciiTheme="majorBidi" w:hAnsiTheme="majorBidi" w:cstheme="majorBidi"/>
              <w:color w:val="202122"/>
              <w:sz w:val="24"/>
              <w:szCs w:val="24"/>
              <w:shd w:val="clear" w:color="auto" w:fill="FFFFFF"/>
            </w:rPr>
            <w:fldChar w:fldCharType="end"/>
          </w:r>
        </w:sdtContent>
      </w:sdt>
      <w:r w:rsidR="00B428C4">
        <w:rPr>
          <w:rStyle w:val="Marquedecommentaire"/>
        </w:rPr>
        <w:commentReference w:id="16"/>
      </w:r>
    </w:p>
    <w:p w14:paraId="362ACAFB" w14:textId="0CEA3785" w:rsidR="00FB29F4" w:rsidRPr="00233B8C" w:rsidRDefault="00B428C4" w:rsidP="00B428C4">
      <w:pPr>
        <w:pStyle w:val="Paragraphedeliste"/>
        <w:numPr>
          <w:ilvl w:val="1"/>
          <w:numId w:val="6"/>
        </w:numPr>
        <w:outlineLvl w:val="1"/>
        <w:rPr>
          <w:rFonts w:asciiTheme="majorBidi" w:hAnsiTheme="majorBidi" w:cstheme="majorBidi"/>
          <w:b/>
          <w:bCs/>
          <w:color w:val="365F91" w:themeColor="accent1" w:themeShade="BF"/>
          <w:sz w:val="32"/>
          <w:szCs w:val="32"/>
        </w:rPr>
      </w:pPr>
      <w:bookmarkStart w:id="17" w:name="_Toc51021075"/>
      <w:ins w:id="18" w:author="GCBµ" w:date="2020-09-19T17:02:00Z">
        <w:r>
          <w:rPr>
            <w:rFonts w:asciiTheme="majorBidi" w:hAnsiTheme="majorBidi" w:cstheme="majorBidi"/>
            <w:b/>
            <w:bCs/>
            <w:color w:val="365F91" w:themeColor="accent1" w:themeShade="BF"/>
            <w:sz w:val="32"/>
            <w:szCs w:val="32"/>
          </w:rPr>
          <w:t>Définition de</w:t>
        </w:r>
      </w:ins>
      <w:del w:id="19" w:author="GCBµ" w:date="2020-09-19T17:02:00Z">
        <w:r w:rsidR="00FB29F4" w:rsidRPr="00233B8C" w:rsidDel="00B428C4">
          <w:rPr>
            <w:rFonts w:asciiTheme="majorBidi" w:hAnsiTheme="majorBidi" w:cstheme="majorBidi"/>
            <w:b/>
            <w:bCs/>
            <w:color w:val="365F91" w:themeColor="accent1" w:themeShade="BF"/>
            <w:sz w:val="32"/>
            <w:szCs w:val="32"/>
          </w:rPr>
          <w:delText xml:space="preserve">La </w:delText>
        </w:r>
      </w:del>
      <w:ins w:id="20" w:author="GCBµ" w:date="2020-09-19T17:01:00Z">
        <w:r w:rsidRPr="00B428C4">
          <w:rPr>
            <w:rFonts w:asciiTheme="majorBidi" w:hAnsiTheme="majorBidi" w:cstheme="majorBidi"/>
            <w:b/>
            <w:bCs/>
            <w:color w:val="365F91" w:themeColor="accent1" w:themeShade="BF"/>
            <w:sz w:val="32"/>
            <w:szCs w:val="32"/>
          </w:rPr>
          <w:t xml:space="preserve"> </w:t>
        </w:r>
      </w:ins>
      <w:r w:rsidR="00FB29F4" w:rsidRPr="00233B8C">
        <w:rPr>
          <w:rFonts w:asciiTheme="majorBidi" w:hAnsiTheme="majorBidi" w:cstheme="majorBidi"/>
          <w:b/>
          <w:bCs/>
          <w:color w:val="365F91" w:themeColor="accent1" w:themeShade="BF"/>
          <w:sz w:val="32"/>
          <w:szCs w:val="32"/>
        </w:rPr>
        <w:t>GED</w:t>
      </w:r>
      <w:del w:id="21" w:author="GCBµ" w:date="2020-09-19T17:01:00Z">
        <w:r w:rsidR="00FB29F4" w:rsidRPr="00233B8C" w:rsidDel="00B428C4">
          <w:rPr>
            <w:rFonts w:asciiTheme="majorBidi" w:hAnsiTheme="majorBidi" w:cstheme="majorBidi"/>
            <w:b/>
            <w:bCs/>
            <w:color w:val="365F91" w:themeColor="accent1" w:themeShade="BF"/>
            <w:sz w:val="32"/>
            <w:szCs w:val="32"/>
          </w:rPr>
          <w:delText>, qu'est-ce que c'est ?</w:delText>
        </w:r>
      </w:del>
      <w:bookmarkEnd w:id="17"/>
    </w:p>
    <w:p w14:paraId="44F65DC3" w14:textId="1060ADBB" w:rsidR="005A1CCC" w:rsidRPr="00B9387A" w:rsidRDefault="00D331D1" w:rsidP="006B2F1A">
      <w:pPr>
        <w:jc w:val="both"/>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La </w:t>
      </w:r>
      <w:r w:rsidRPr="00B9387A">
        <w:rPr>
          <w:rFonts w:asciiTheme="majorBidi" w:hAnsiTheme="majorBidi" w:cstheme="majorBidi"/>
          <w:b/>
          <w:bCs/>
          <w:color w:val="202122"/>
          <w:sz w:val="24"/>
          <w:szCs w:val="24"/>
          <w:shd w:val="clear" w:color="auto" w:fill="FFFFFF"/>
        </w:rPr>
        <w:t>gestion électronique des documents</w:t>
      </w:r>
      <w:r w:rsidRPr="00B9387A">
        <w:rPr>
          <w:rFonts w:asciiTheme="majorBidi" w:hAnsiTheme="majorBidi" w:cstheme="majorBidi"/>
          <w:color w:val="202122"/>
          <w:sz w:val="24"/>
          <w:szCs w:val="24"/>
          <w:shd w:val="clear" w:color="auto" w:fill="FFFFFF"/>
        </w:rPr>
        <w:t> (</w:t>
      </w:r>
      <w:r w:rsidRPr="00B9387A">
        <w:rPr>
          <w:rFonts w:asciiTheme="majorBidi" w:hAnsiTheme="majorBidi" w:cstheme="majorBidi"/>
          <w:b/>
          <w:bCs/>
          <w:color w:val="202122"/>
          <w:sz w:val="24"/>
          <w:szCs w:val="24"/>
          <w:shd w:val="clear" w:color="auto" w:fill="FFFFFF"/>
        </w:rPr>
        <w:t>GED</w:t>
      </w:r>
      <w:r w:rsidRPr="00B9387A">
        <w:rPr>
          <w:rFonts w:asciiTheme="majorBidi" w:hAnsiTheme="majorBidi" w:cstheme="majorBidi"/>
          <w:color w:val="202122"/>
          <w:sz w:val="24"/>
          <w:szCs w:val="24"/>
          <w:shd w:val="clear" w:color="auto" w:fill="FFFFFF"/>
        </w:rPr>
        <w:t> ou en anglais </w:t>
      </w:r>
      <w:r w:rsidRPr="00B9387A">
        <w:rPr>
          <w:rFonts w:asciiTheme="majorBidi" w:hAnsiTheme="majorBidi" w:cstheme="majorBidi"/>
          <w:b/>
          <w:bCs/>
          <w:color w:val="202122"/>
          <w:sz w:val="24"/>
          <w:szCs w:val="24"/>
          <w:shd w:val="clear" w:color="auto" w:fill="FFFFFF"/>
        </w:rPr>
        <w:t>DMS</w:t>
      </w:r>
      <w:r w:rsidRPr="00B9387A">
        <w:rPr>
          <w:rFonts w:asciiTheme="majorBidi" w:hAnsiTheme="majorBidi" w:cstheme="majorBidi"/>
          <w:color w:val="202122"/>
          <w:sz w:val="24"/>
          <w:szCs w:val="24"/>
          <w:shd w:val="clear" w:color="auto" w:fill="FFFFFF"/>
        </w:rPr>
        <w:t> pour </w:t>
      </w:r>
      <w:r w:rsidRPr="00B9387A">
        <w:rPr>
          <w:rFonts w:asciiTheme="majorBidi" w:hAnsiTheme="majorBidi" w:cstheme="majorBidi"/>
          <w:b/>
          <w:bCs/>
          <w:sz w:val="24"/>
          <w:szCs w:val="24"/>
        </w:rPr>
        <w:t>Document Management System</w:t>
      </w:r>
      <w:r w:rsidRPr="00B9387A">
        <w:rPr>
          <w:rFonts w:asciiTheme="majorBidi" w:hAnsiTheme="majorBidi" w:cstheme="majorBidi"/>
          <w:color w:val="202122"/>
          <w:sz w:val="24"/>
          <w:szCs w:val="24"/>
          <w:shd w:val="clear" w:color="auto" w:fill="FFFFFF"/>
        </w:rPr>
        <w:t> ou </w:t>
      </w:r>
      <w:r w:rsidRPr="00B9387A">
        <w:rPr>
          <w:rFonts w:asciiTheme="majorBidi" w:hAnsiTheme="majorBidi" w:cstheme="majorBidi"/>
          <w:b/>
          <w:bCs/>
          <w:color w:val="202122"/>
          <w:sz w:val="24"/>
          <w:szCs w:val="24"/>
          <w:shd w:val="clear" w:color="auto" w:fill="FFFFFF"/>
        </w:rPr>
        <w:t>EDM</w:t>
      </w:r>
      <w:r w:rsidR="00553C95" w:rsidRPr="00B9387A">
        <w:rPr>
          <w:rFonts w:asciiTheme="majorBidi" w:hAnsiTheme="majorBidi" w:cstheme="majorBidi"/>
          <w:color w:val="202122"/>
          <w:sz w:val="24"/>
          <w:szCs w:val="24"/>
          <w:shd w:val="clear" w:color="auto" w:fill="FFFFFF"/>
        </w:rPr>
        <w:t xml:space="preserve"> </w:t>
      </w:r>
      <w:r w:rsidRPr="00B9387A">
        <w:rPr>
          <w:rFonts w:asciiTheme="majorBidi" w:hAnsiTheme="majorBidi" w:cstheme="majorBidi"/>
          <w:color w:val="202122"/>
          <w:sz w:val="24"/>
          <w:szCs w:val="24"/>
          <w:shd w:val="clear" w:color="auto" w:fill="FFFFFF"/>
        </w:rPr>
        <w:t>pour </w:t>
      </w:r>
      <w:r w:rsidRPr="00B9387A">
        <w:rPr>
          <w:rFonts w:asciiTheme="majorBidi" w:hAnsiTheme="majorBidi" w:cstheme="majorBidi"/>
          <w:b/>
          <w:bCs/>
          <w:sz w:val="24"/>
          <w:szCs w:val="24"/>
        </w:rPr>
        <w:t>Electronic Document Management</w:t>
      </w:r>
      <w:r w:rsidRPr="00B9387A">
        <w:rPr>
          <w:rFonts w:asciiTheme="majorBidi" w:hAnsiTheme="majorBidi" w:cstheme="majorBidi"/>
          <w:color w:val="202122"/>
          <w:sz w:val="24"/>
          <w:szCs w:val="24"/>
          <w:shd w:val="clear" w:color="auto" w:fill="FFFFFF"/>
        </w:rPr>
        <w:t>) désigne un procédé </w:t>
      </w:r>
      <w:r w:rsidR="004615C0" w:rsidRPr="00B9387A">
        <w:rPr>
          <w:rFonts w:asciiTheme="majorBidi" w:hAnsiTheme="majorBidi" w:cstheme="majorBidi"/>
          <w:color w:val="202122"/>
          <w:sz w:val="24"/>
          <w:szCs w:val="24"/>
          <w:shd w:val="clear" w:color="auto" w:fill="FFFFFF"/>
        </w:rPr>
        <w:t xml:space="preserve">informatisé </w:t>
      </w:r>
      <w:hyperlink r:id="rId15" w:tooltip="Informatique" w:history="1"/>
      <w:r w:rsidRPr="00B9387A">
        <w:rPr>
          <w:rFonts w:asciiTheme="majorBidi" w:hAnsiTheme="majorBidi" w:cstheme="majorBidi"/>
          <w:color w:val="202122"/>
          <w:sz w:val="24"/>
          <w:szCs w:val="24"/>
          <w:shd w:val="clear" w:color="auto" w:fill="FFFFFF"/>
        </w:rPr>
        <w:t>visant à définir, concevoir, produire, organiser, diffuser et gérer de</w:t>
      </w:r>
      <w:r w:rsidR="004615C0" w:rsidRPr="00B9387A">
        <w:rPr>
          <w:rFonts w:asciiTheme="majorBidi" w:hAnsiTheme="majorBidi" w:cstheme="majorBidi"/>
          <w:color w:val="202122"/>
          <w:sz w:val="24"/>
          <w:szCs w:val="24"/>
          <w:shd w:val="clear" w:color="auto" w:fill="FFFFFF"/>
        </w:rPr>
        <w:t xml:space="preserve">s informations </w:t>
      </w:r>
      <w:r w:rsidRPr="00B9387A">
        <w:rPr>
          <w:rFonts w:asciiTheme="majorBidi" w:hAnsiTheme="majorBidi" w:cstheme="majorBidi"/>
          <w:color w:val="202122"/>
          <w:sz w:val="24"/>
          <w:szCs w:val="24"/>
          <w:shd w:val="clear" w:color="auto" w:fill="FFFFFF"/>
        </w:rPr>
        <w:t>et des documents papier</w:t>
      </w:r>
      <w:ins w:id="22" w:author="GCBµ" w:date="2020-09-19T17:03:00Z">
        <w:r w:rsidR="00B428C4">
          <w:rPr>
            <w:rFonts w:asciiTheme="majorBidi" w:hAnsiTheme="majorBidi" w:cstheme="majorBidi"/>
            <w:color w:val="202122"/>
            <w:sz w:val="24"/>
            <w:szCs w:val="24"/>
            <w:shd w:val="clear" w:color="auto" w:fill="FFFFFF"/>
          </w:rPr>
          <w:t>s</w:t>
        </w:r>
      </w:ins>
      <w:r w:rsidRPr="00B9387A">
        <w:rPr>
          <w:rFonts w:asciiTheme="majorBidi" w:hAnsiTheme="majorBidi" w:cstheme="majorBidi"/>
          <w:color w:val="202122"/>
          <w:sz w:val="24"/>
          <w:szCs w:val="24"/>
          <w:shd w:val="clear" w:color="auto" w:fill="FFFFFF"/>
        </w:rPr>
        <w:t xml:space="preserve"> ou de</w:t>
      </w:r>
      <w:r w:rsidR="004615C0" w:rsidRPr="00B9387A">
        <w:rPr>
          <w:rFonts w:asciiTheme="majorBidi" w:hAnsiTheme="majorBidi" w:cstheme="majorBidi"/>
          <w:color w:val="202122"/>
          <w:sz w:val="24"/>
          <w:szCs w:val="24"/>
          <w:shd w:val="clear" w:color="auto" w:fill="FFFFFF"/>
        </w:rPr>
        <w:t xml:space="preserve">s documents </w:t>
      </w:r>
      <w:r w:rsidR="00A213A4" w:rsidRPr="00B9387A">
        <w:rPr>
          <w:rFonts w:asciiTheme="majorBidi" w:hAnsiTheme="majorBidi" w:cstheme="majorBidi"/>
          <w:color w:val="202122"/>
          <w:sz w:val="24"/>
          <w:szCs w:val="24"/>
          <w:shd w:val="clear" w:color="auto" w:fill="FFFFFF"/>
        </w:rPr>
        <w:t>électroniques</w:t>
      </w:r>
      <w:r w:rsidR="004615C0" w:rsidRPr="00B9387A">
        <w:rPr>
          <w:rFonts w:asciiTheme="majorBidi" w:hAnsiTheme="majorBidi" w:cstheme="majorBidi"/>
          <w:color w:val="202122"/>
          <w:sz w:val="24"/>
          <w:szCs w:val="24"/>
          <w:shd w:val="clear" w:color="auto" w:fill="FFFFFF"/>
        </w:rPr>
        <w:t xml:space="preserve"> </w:t>
      </w:r>
      <w:r w:rsidRPr="00B9387A">
        <w:rPr>
          <w:rFonts w:asciiTheme="majorBidi" w:hAnsiTheme="majorBidi" w:cstheme="majorBidi"/>
          <w:color w:val="202122"/>
          <w:sz w:val="24"/>
          <w:szCs w:val="24"/>
          <w:shd w:val="clear" w:color="auto" w:fill="FFFFFF"/>
        </w:rPr>
        <w:t>au sein d'un</w:t>
      </w:r>
      <w:r w:rsidR="00A213A4" w:rsidRPr="00B9387A">
        <w:rPr>
          <w:rFonts w:asciiTheme="majorBidi" w:hAnsiTheme="majorBidi" w:cstheme="majorBidi"/>
          <w:color w:val="202122"/>
          <w:sz w:val="24"/>
          <w:szCs w:val="24"/>
          <w:shd w:val="clear" w:color="auto" w:fill="FFFFFF"/>
        </w:rPr>
        <w:t>e organisation</w:t>
      </w:r>
      <w:del w:id="23" w:author="GCBµ" w:date="2020-09-19T16:58:00Z">
        <w:r w:rsidR="00A213A4" w:rsidRPr="00B9387A" w:rsidDel="00B428C4">
          <w:rPr>
            <w:rFonts w:asciiTheme="majorBidi" w:hAnsiTheme="majorBidi" w:cstheme="majorBidi"/>
            <w:color w:val="202122"/>
            <w:sz w:val="24"/>
            <w:szCs w:val="24"/>
            <w:shd w:val="clear" w:color="auto" w:fill="FFFFFF"/>
          </w:rPr>
          <w:delText xml:space="preserve">s </w:delText>
        </w:r>
      </w:del>
      <w:r w:rsidRPr="00B9387A">
        <w:rPr>
          <w:rFonts w:asciiTheme="majorBidi" w:hAnsiTheme="majorBidi" w:cstheme="majorBidi"/>
          <w:color w:val="202122"/>
          <w:sz w:val="24"/>
          <w:szCs w:val="24"/>
          <w:shd w:val="clear" w:color="auto" w:fill="FFFFFF"/>
        </w:rPr>
        <w:t xml:space="preserve">. Le terme </w:t>
      </w:r>
      <w:r w:rsidRPr="00B9387A">
        <w:rPr>
          <w:rFonts w:asciiTheme="majorBidi" w:hAnsiTheme="majorBidi" w:cstheme="majorBidi"/>
          <w:b/>
          <w:bCs/>
          <w:color w:val="202122"/>
          <w:sz w:val="24"/>
          <w:szCs w:val="24"/>
          <w:shd w:val="clear" w:color="auto" w:fill="FFFFFF"/>
        </w:rPr>
        <w:t>GED</w:t>
      </w:r>
      <w:r w:rsidRPr="00B9387A">
        <w:rPr>
          <w:rFonts w:asciiTheme="majorBidi" w:hAnsiTheme="majorBidi" w:cstheme="majorBidi"/>
          <w:color w:val="202122"/>
          <w:sz w:val="24"/>
          <w:szCs w:val="24"/>
          <w:shd w:val="clear" w:color="auto" w:fill="FFFFFF"/>
        </w:rPr>
        <w:t xml:space="preserve"> désigne également les logiciels permettant la gestion de ces contenus documentaires.</w:t>
      </w:r>
    </w:p>
    <w:p w14:paraId="4669DCFA" w14:textId="032C4164" w:rsidR="00D968FE" w:rsidRPr="00B9387A" w:rsidRDefault="00D968FE" w:rsidP="006B2F1A">
      <w:pPr>
        <w:jc w:val="both"/>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 xml:space="preserve">La </w:t>
      </w:r>
      <w:r w:rsidRPr="00B9387A">
        <w:rPr>
          <w:rFonts w:asciiTheme="majorBidi" w:hAnsiTheme="majorBidi" w:cstheme="majorBidi"/>
          <w:b/>
          <w:bCs/>
          <w:color w:val="202122"/>
          <w:sz w:val="24"/>
          <w:szCs w:val="24"/>
          <w:shd w:val="clear" w:color="auto" w:fill="FFFFFF"/>
        </w:rPr>
        <w:t>GED</w:t>
      </w:r>
      <w:r w:rsidRPr="00B9387A">
        <w:rPr>
          <w:rFonts w:asciiTheme="majorBidi" w:hAnsiTheme="majorBidi" w:cstheme="majorBidi"/>
          <w:color w:val="202122"/>
          <w:sz w:val="24"/>
          <w:szCs w:val="24"/>
          <w:shd w:val="clear" w:color="auto" w:fill="FFFFFF"/>
        </w:rPr>
        <w:t xml:space="preserve"> met principalement en œuvre des systèmes d'acquisition (exemple d’utilisation </w:t>
      </w:r>
      <w:r w:rsidR="00F45BD3" w:rsidRPr="00B9387A">
        <w:rPr>
          <w:rFonts w:asciiTheme="majorBidi" w:hAnsiTheme="majorBidi" w:cstheme="majorBidi"/>
          <w:color w:val="202122"/>
          <w:sz w:val="24"/>
          <w:szCs w:val="24"/>
          <w:shd w:val="clear" w:color="auto" w:fill="FFFFFF"/>
        </w:rPr>
        <w:t xml:space="preserve">numérisation </w:t>
      </w:r>
      <w:r w:rsidRPr="00B9387A">
        <w:rPr>
          <w:rFonts w:asciiTheme="majorBidi" w:hAnsiTheme="majorBidi" w:cstheme="majorBidi"/>
          <w:color w:val="202122"/>
          <w:sz w:val="24"/>
          <w:szCs w:val="24"/>
          <w:shd w:val="clear" w:color="auto" w:fill="FFFFFF"/>
        </w:rPr>
        <w:t>de masse de documents en papier), d'indexation, de</w:t>
      </w:r>
      <w:r w:rsidR="00F45BD3" w:rsidRPr="00B9387A">
        <w:rPr>
          <w:rFonts w:asciiTheme="majorBidi" w:hAnsiTheme="majorBidi" w:cstheme="majorBidi"/>
          <w:color w:val="202122"/>
          <w:sz w:val="24"/>
          <w:szCs w:val="24"/>
          <w:shd w:val="clear" w:color="auto" w:fill="FFFFFF"/>
        </w:rPr>
        <w:t xml:space="preserve"> classement</w:t>
      </w:r>
      <w:r w:rsidRPr="00B9387A">
        <w:rPr>
          <w:rFonts w:asciiTheme="majorBidi" w:hAnsiTheme="majorBidi" w:cstheme="majorBidi"/>
          <w:color w:val="202122"/>
          <w:sz w:val="24"/>
          <w:szCs w:val="24"/>
          <w:shd w:val="clear" w:color="auto" w:fill="FFFFFF"/>
        </w:rPr>
        <w:t>, de</w:t>
      </w:r>
      <w:r w:rsidR="00F45BD3" w:rsidRPr="00B9387A">
        <w:rPr>
          <w:rFonts w:asciiTheme="majorBidi" w:hAnsiTheme="majorBidi" w:cstheme="majorBidi"/>
          <w:color w:val="202122"/>
          <w:sz w:val="24"/>
          <w:szCs w:val="24"/>
          <w:shd w:val="clear" w:color="auto" w:fill="FFFFFF"/>
        </w:rPr>
        <w:t xml:space="preserve"> stockage d’information</w:t>
      </w:r>
      <w:r w:rsidRPr="00B9387A">
        <w:rPr>
          <w:rFonts w:asciiTheme="majorBidi" w:hAnsiTheme="majorBidi" w:cstheme="majorBidi"/>
          <w:color w:val="202122"/>
          <w:sz w:val="24"/>
          <w:szCs w:val="24"/>
          <w:shd w:val="clear" w:color="auto" w:fill="FFFFFF"/>
        </w:rPr>
        <w:t xml:space="preserve">, d'accès (navigation et recherche) et de diffusion des documents. La </w:t>
      </w:r>
      <w:r w:rsidRPr="00B9387A">
        <w:rPr>
          <w:rFonts w:asciiTheme="majorBidi" w:hAnsiTheme="majorBidi" w:cstheme="majorBidi"/>
          <w:b/>
          <w:bCs/>
          <w:color w:val="202122"/>
          <w:sz w:val="24"/>
          <w:szCs w:val="24"/>
          <w:shd w:val="clear" w:color="auto" w:fill="FFFFFF"/>
        </w:rPr>
        <w:t>GED</w:t>
      </w:r>
      <w:r w:rsidRPr="00B9387A">
        <w:rPr>
          <w:rFonts w:asciiTheme="majorBidi" w:hAnsiTheme="majorBidi" w:cstheme="majorBidi"/>
          <w:color w:val="202122"/>
          <w:sz w:val="24"/>
          <w:szCs w:val="24"/>
          <w:shd w:val="clear" w:color="auto" w:fill="FFFFFF"/>
        </w:rPr>
        <w:t xml:space="preserve"> participe ainsi aux processus de collaboration, de capitalisation et d'échange d'informations. Elle prend en compte le besoin de gestion des documents selon leur</w:t>
      </w:r>
      <w:r w:rsidR="00644E48" w:rsidRPr="00B9387A">
        <w:rPr>
          <w:rFonts w:asciiTheme="majorBidi" w:hAnsiTheme="majorBidi" w:cstheme="majorBidi"/>
          <w:color w:val="202122"/>
          <w:sz w:val="24"/>
          <w:szCs w:val="24"/>
          <w:shd w:val="clear" w:color="auto" w:fill="FFFFFF"/>
        </w:rPr>
        <w:t xml:space="preserve"> cycle de vie</w:t>
      </w:r>
      <w:r w:rsidRPr="00B9387A">
        <w:rPr>
          <w:rFonts w:asciiTheme="majorBidi" w:hAnsiTheme="majorBidi" w:cstheme="majorBidi"/>
          <w:color w:val="202122"/>
          <w:sz w:val="24"/>
          <w:szCs w:val="24"/>
          <w:shd w:val="clear" w:color="auto" w:fill="FFFFFF"/>
        </w:rPr>
        <w:t>, de la création à l'archivage en passant par la revue, l'approbation électronique et la gestion des différentes version</w:t>
      </w:r>
      <w:r w:rsidR="00B70122" w:rsidRPr="00B9387A">
        <w:rPr>
          <w:rFonts w:asciiTheme="majorBidi" w:hAnsiTheme="majorBidi" w:cstheme="majorBidi"/>
          <w:color w:val="202122"/>
          <w:sz w:val="24"/>
          <w:szCs w:val="24"/>
          <w:shd w:val="clear" w:color="auto" w:fill="FFFFFF"/>
        </w:rPr>
        <w:t>s.</w:t>
      </w:r>
      <w:r w:rsidR="00EA2C4D">
        <w:rPr>
          <w:rFonts w:asciiTheme="majorBidi" w:hAnsiTheme="majorBidi" w:cstheme="majorBidi"/>
          <w:color w:val="202122"/>
          <w:sz w:val="24"/>
          <w:szCs w:val="24"/>
          <w:shd w:val="clear" w:color="auto" w:fill="FFFFFF"/>
        </w:rPr>
        <w:t xml:space="preserve"> </w:t>
      </w:r>
      <w:sdt>
        <w:sdtPr>
          <w:rPr>
            <w:rFonts w:asciiTheme="majorBidi" w:hAnsiTheme="majorBidi" w:cstheme="majorBidi"/>
            <w:color w:val="202122"/>
            <w:sz w:val="24"/>
            <w:szCs w:val="24"/>
            <w:shd w:val="clear" w:color="auto" w:fill="FFFFFF"/>
          </w:rPr>
          <w:id w:val="-2095540287"/>
          <w:citation/>
        </w:sdtPr>
        <w:sdtContent>
          <w:r w:rsidR="00F15FC8">
            <w:rPr>
              <w:rFonts w:asciiTheme="majorBidi" w:hAnsiTheme="majorBidi" w:cstheme="majorBidi"/>
              <w:color w:val="202122"/>
              <w:sz w:val="24"/>
              <w:szCs w:val="24"/>
              <w:shd w:val="clear" w:color="auto" w:fill="FFFFFF"/>
            </w:rPr>
            <w:fldChar w:fldCharType="begin"/>
          </w:r>
          <w:r w:rsidR="00F15FC8">
            <w:rPr>
              <w:rFonts w:asciiTheme="majorBidi" w:hAnsiTheme="majorBidi" w:cstheme="majorBidi"/>
              <w:color w:val="202122"/>
              <w:sz w:val="24"/>
              <w:szCs w:val="24"/>
              <w:shd w:val="clear" w:color="auto" w:fill="FFFFFF"/>
            </w:rPr>
            <w:instrText xml:space="preserve"> CITATION 2 \l 1036 </w:instrText>
          </w:r>
          <w:r w:rsidR="00F15FC8">
            <w:rPr>
              <w:rFonts w:asciiTheme="majorBidi" w:hAnsiTheme="majorBidi" w:cstheme="majorBidi"/>
              <w:color w:val="202122"/>
              <w:sz w:val="24"/>
              <w:szCs w:val="24"/>
              <w:shd w:val="clear" w:color="auto" w:fill="FFFFFF"/>
            </w:rPr>
            <w:fldChar w:fldCharType="separate"/>
          </w:r>
          <w:r w:rsidR="00974971" w:rsidRPr="00974971">
            <w:rPr>
              <w:rFonts w:asciiTheme="majorBidi" w:hAnsiTheme="majorBidi" w:cstheme="majorBidi"/>
              <w:noProof/>
              <w:color w:val="202122"/>
              <w:sz w:val="24"/>
              <w:szCs w:val="24"/>
              <w:shd w:val="clear" w:color="auto" w:fill="FFFFFF"/>
            </w:rPr>
            <w:t>(2)</w:t>
          </w:r>
          <w:r w:rsidR="00F15FC8">
            <w:rPr>
              <w:rFonts w:asciiTheme="majorBidi" w:hAnsiTheme="majorBidi" w:cstheme="majorBidi"/>
              <w:color w:val="202122"/>
              <w:sz w:val="24"/>
              <w:szCs w:val="24"/>
              <w:shd w:val="clear" w:color="auto" w:fill="FFFFFF"/>
            </w:rPr>
            <w:fldChar w:fldCharType="end"/>
          </w:r>
        </w:sdtContent>
      </w:sdt>
    </w:p>
    <w:p w14:paraId="259ADECA" w14:textId="77777777" w:rsidR="00B9387A" w:rsidRDefault="00B9387A" w:rsidP="002015C8">
      <w:pPr>
        <w:rPr>
          <w:rFonts w:asciiTheme="majorBidi" w:hAnsiTheme="majorBidi" w:cstheme="majorBidi"/>
          <w:b/>
          <w:bCs/>
          <w:sz w:val="32"/>
          <w:szCs w:val="32"/>
          <w:u w:val="single"/>
        </w:rPr>
      </w:pPr>
    </w:p>
    <w:p w14:paraId="5D7EFCE6" w14:textId="77777777" w:rsidR="00B9387A" w:rsidRDefault="00B9387A" w:rsidP="002015C8">
      <w:pPr>
        <w:rPr>
          <w:rFonts w:asciiTheme="majorBidi" w:hAnsiTheme="majorBidi" w:cstheme="majorBidi"/>
          <w:b/>
          <w:bCs/>
          <w:sz w:val="32"/>
          <w:szCs w:val="32"/>
          <w:u w:val="single"/>
        </w:rPr>
      </w:pPr>
    </w:p>
    <w:p w14:paraId="2D600562" w14:textId="037C1DAB" w:rsidR="00B9387A" w:rsidRDefault="00B9387A" w:rsidP="002015C8">
      <w:pPr>
        <w:rPr>
          <w:rFonts w:asciiTheme="majorBidi" w:hAnsiTheme="majorBidi" w:cstheme="majorBidi"/>
          <w:b/>
          <w:bCs/>
          <w:sz w:val="32"/>
          <w:szCs w:val="32"/>
          <w:u w:val="single"/>
        </w:rPr>
      </w:pPr>
    </w:p>
    <w:p w14:paraId="4B8ACC90" w14:textId="77777777" w:rsidR="00EF72AB" w:rsidRDefault="00EF72AB" w:rsidP="002015C8">
      <w:pPr>
        <w:rPr>
          <w:rFonts w:asciiTheme="majorBidi" w:hAnsiTheme="majorBidi" w:cstheme="majorBidi"/>
          <w:b/>
          <w:bCs/>
          <w:sz w:val="32"/>
          <w:szCs w:val="32"/>
          <w:u w:val="single"/>
        </w:rPr>
      </w:pPr>
    </w:p>
    <w:p w14:paraId="47840A00" w14:textId="77777777" w:rsidR="00B9387A" w:rsidRDefault="00B9387A" w:rsidP="002015C8">
      <w:pPr>
        <w:rPr>
          <w:rFonts w:asciiTheme="majorBidi" w:hAnsiTheme="majorBidi" w:cstheme="majorBidi"/>
          <w:b/>
          <w:bCs/>
          <w:sz w:val="32"/>
          <w:szCs w:val="32"/>
          <w:u w:val="single"/>
        </w:rPr>
      </w:pPr>
    </w:p>
    <w:p w14:paraId="70F8E34E" w14:textId="77777777" w:rsidR="00B9387A" w:rsidRDefault="00B9387A" w:rsidP="002015C8">
      <w:pPr>
        <w:rPr>
          <w:rFonts w:asciiTheme="majorBidi" w:hAnsiTheme="majorBidi" w:cstheme="majorBidi"/>
          <w:b/>
          <w:bCs/>
          <w:sz w:val="32"/>
          <w:szCs w:val="32"/>
          <w:u w:val="single"/>
        </w:rPr>
      </w:pPr>
    </w:p>
    <w:p w14:paraId="24142287" w14:textId="27AE8365" w:rsidR="006F4EC0" w:rsidRPr="00233B8C" w:rsidRDefault="006F4EC0" w:rsidP="00E25678">
      <w:pPr>
        <w:pStyle w:val="Paragraphedeliste"/>
        <w:numPr>
          <w:ilvl w:val="1"/>
          <w:numId w:val="6"/>
        </w:numPr>
        <w:outlineLvl w:val="1"/>
        <w:rPr>
          <w:rFonts w:asciiTheme="majorBidi" w:hAnsiTheme="majorBidi" w:cstheme="majorBidi"/>
          <w:b/>
          <w:bCs/>
          <w:color w:val="365F91" w:themeColor="accent1" w:themeShade="BF"/>
          <w:sz w:val="32"/>
          <w:szCs w:val="32"/>
        </w:rPr>
      </w:pPr>
      <w:bookmarkStart w:id="24" w:name="_Toc51021076"/>
      <w:r w:rsidRPr="00233B8C">
        <w:rPr>
          <w:rFonts w:asciiTheme="majorBidi" w:hAnsiTheme="majorBidi" w:cstheme="majorBidi"/>
          <w:b/>
          <w:bCs/>
          <w:color w:val="365F91" w:themeColor="accent1" w:themeShade="BF"/>
          <w:sz w:val="32"/>
          <w:szCs w:val="32"/>
        </w:rPr>
        <w:lastRenderedPageBreak/>
        <w:t>Cycle de vie d’un document</w:t>
      </w:r>
      <w:bookmarkEnd w:id="24"/>
      <w:r w:rsidRPr="00233B8C">
        <w:rPr>
          <w:rFonts w:asciiTheme="majorBidi" w:hAnsiTheme="majorBidi" w:cstheme="majorBidi"/>
          <w:b/>
          <w:bCs/>
          <w:color w:val="365F91" w:themeColor="accent1" w:themeShade="BF"/>
          <w:sz w:val="32"/>
          <w:szCs w:val="32"/>
        </w:rPr>
        <w:t> </w:t>
      </w:r>
    </w:p>
    <w:p w14:paraId="5C0E6251" w14:textId="06D1BE62" w:rsidR="00611A2B" w:rsidRDefault="00F84E32" w:rsidP="00611A2B">
      <w:pPr>
        <w:keepNext/>
      </w:pPr>
      <w:r>
        <w:rPr>
          <w:noProof/>
          <w:lang w:eastAsia="fr-FR"/>
        </w:rPr>
        <w:drawing>
          <wp:inline distT="0" distB="0" distL="0" distR="0" wp14:anchorId="73215BA2" wp14:editId="79B222FD">
            <wp:extent cx="5759450" cy="18319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831975"/>
                    </a:xfrm>
                    <a:prstGeom prst="rect">
                      <a:avLst/>
                    </a:prstGeom>
                    <a:noFill/>
                    <a:ln>
                      <a:noFill/>
                    </a:ln>
                  </pic:spPr>
                </pic:pic>
              </a:graphicData>
            </a:graphic>
          </wp:inline>
        </w:drawing>
      </w:r>
    </w:p>
    <w:p w14:paraId="2EF72744" w14:textId="491DA05B" w:rsidR="00CC368B" w:rsidRPr="00611A2B" w:rsidRDefault="00611A2B" w:rsidP="00611A2B">
      <w:pPr>
        <w:pStyle w:val="Lgende"/>
        <w:rPr>
          <w:sz w:val="20"/>
          <w:szCs w:val="20"/>
        </w:rPr>
      </w:pPr>
      <w:r>
        <w:t xml:space="preserve">                                             </w:t>
      </w:r>
      <w:bookmarkStart w:id="25" w:name="_Toc51016600"/>
      <w:r w:rsidRPr="00611A2B">
        <w:rPr>
          <w:sz w:val="20"/>
          <w:szCs w:val="20"/>
        </w:rPr>
        <w:t xml:space="preserve">Figure </w:t>
      </w:r>
      <w:r w:rsidRPr="00611A2B">
        <w:rPr>
          <w:sz w:val="20"/>
          <w:szCs w:val="20"/>
        </w:rPr>
        <w:fldChar w:fldCharType="begin"/>
      </w:r>
      <w:r w:rsidRPr="00611A2B">
        <w:rPr>
          <w:sz w:val="20"/>
          <w:szCs w:val="20"/>
        </w:rPr>
        <w:instrText xml:space="preserve"> SEQ Figure \* ARABIC </w:instrText>
      </w:r>
      <w:r w:rsidRPr="00611A2B">
        <w:rPr>
          <w:sz w:val="20"/>
          <w:szCs w:val="20"/>
        </w:rPr>
        <w:fldChar w:fldCharType="separate"/>
      </w:r>
      <w:r w:rsidR="00EC111E">
        <w:rPr>
          <w:noProof/>
          <w:sz w:val="20"/>
          <w:szCs w:val="20"/>
        </w:rPr>
        <w:t>1</w:t>
      </w:r>
      <w:r w:rsidRPr="00611A2B">
        <w:rPr>
          <w:sz w:val="20"/>
          <w:szCs w:val="20"/>
        </w:rPr>
        <w:fldChar w:fldCharType="end"/>
      </w:r>
      <w:r w:rsidRPr="00611A2B">
        <w:rPr>
          <w:sz w:val="20"/>
          <w:szCs w:val="20"/>
        </w:rPr>
        <w:t>- Cycle de vie d'un document</w:t>
      </w:r>
      <w:bookmarkEnd w:id="25"/>
    </w:p>
    <w:p w14:paraId="5363CF67" w14:textId="601258BF" w:rsidR="00E416C6" w:rsidRDefault="00CC368B" w:rsidP="00611A2B">
      <w:pPr>
        <w:pStyle w:val="Lgende"/>
      </w:pPr>
      <w:r>
        <w:t xml:space="preserve">                                               </w:t>
      </w:r>
    </w:p>
    <w:p w14:paraId="3AE37A84" w14:textId="374FCF14" w:rsidR="007758E7" w:rsidRDefault="007758E7" w:rsidP="00540AB7">
      <w:pPr>
        <w:jc w:val="both"/>
        <w:rPr>
          <w:rFonts w:asciiTheme="majorBidi" w:hAnsiTheme="majorBidi" w:cstheme="majorBidi"/>
          <w:color w:val="202122"/>
          <w:sz w:val="24"/>
          <w:szCs w:val="24"/>
          <w:shd w:val="clear" w:color="auto" w:fill="FFFFFF"/>
        </w:rPr>
      </w:pPr>
      <w:r w:rsidRPr="007758E7">
        <w:rPr>
          <w:rFonts w:asciiTheme="majorBidi" w:hAnsiTheme="majorBidi" w:cstheme="majorBidi"/>
          <w:color w:val="202122"/>
          <w:sz w:val="24"/>
          <w:szCs w:val="24"/>
          <w:shd w:val="clear" w:color="auto" w:fill="FFFFFF"/>
        </w:rPr>
        <w:t>Le </w:t>
      </w:r>
      <w:r w:rsidRPr="00510394">
        <w:rPr>
          <w:rFonts w:asciiTheme="majorBidi" w:hAnsiTheme="majorBidi" w:cstheme="majorBidi"/>
          <w:b/>
          <w:bCs/>
          <w:color w:val="202122"/>
          <w:sz w:val="24"/>
          <w:szCs w:val="24"/>
          <w:shd w:val="clear" w:color="auto" w:fill="FFFFFF"/>
        </w:rPr>
        <w:t>cycle de vie du document</w:t>
      </w:r>
      <w:r w:rsidRPr="007758E7">
        <w:rPr>
          <w:rFonts w:asciiTheme="majorBidi" w:hAnsiTheme="majorBidi" w:cstheme="majorBidi"/>
          <w:color w:val="202122"/>
          <w:sz w:val="24"/>
          <w:szCs w:val="24"/>
          <w:shd w:val="clear" w:color="auto" w:fill="FFFFFF"/>
        </w:rPr>
        <w:t> ou cycle de vie de l'information est un concept en </w:t>
      </w:r>
      <w:hyperlink r:id="rId17" w:tooltip="Records management" w:history="1">
        <w:r w:rsidRPr="00510394">
          <w:rPr>
            <w:rFonts w:asciiTheme="majorBidi" w:hAnsiTheme="majorBidi" w:cstheme="majorBidi"/>
            <w:b/>
            <w:bCs/>
            <w:color w:val="202122"/>
            <w:sz w:val="24"/>
            <w:szCs w:val="24"/>
          </w:rPr>
          <w:t>gestion documentaire</w:t>
        </w:r>
      </w:hyperlink>
      <w:r w:rsidRPr="007758E7">
        <w:rPr>
          <w:rFonts w:asciiTheme="majorBidi" w:hAnsiTheme="majorBidi" w:cstheme="majorBidi"/>
          <w:color w:val="202122"/>
          <w:sz w:val="24"/>
          <w:szCs w:val="24"/>
          <w:shd w:val="clear" w:color="auto" w:fill="FFFFFF"/>
        </w:rPr>
        <w:t> et en </w:t>
      </w:r>
      <w:hyperlink r:id="rId18" w:tooltip="Archivistique" w:history="1">
        <w:r w:rsidRPr="00510394">
          <w:rPr>
            <w:rFonts w:asciiTheme="majorBidi" w:hAnsiTheme="majorBidi" w:cstheme="majorBidi"/>
            <w:b/>
            <w:bCs/>
            <w:color w:val="202122"/>
            <w:sz w:val="24"/>
            <w:szCs w:val="24"/>
          </w:rPr>
          <w:t>archivistique</w:t>
        </w:r>
      </w:hyperlink>
      <w:r w:rsidRPr="007758E7">
        <w:rPr>
          <w:rFonts w:asciiTheme="majorBidi" w:hAnsiTheme="majorBidi" w:cstheme="majorBidi"/>
          <w:color w:val="202122"/>
          <w:sz w:val="24"/>
          <w:szCs w:val="24"/>
          <w:shd w:val="clear" w:color="auto" w:fill="FFFFFF"/>
        </w:rPr>
        <w:t> qui décrit les différentes étapes de l'existence de dossiers, de </w:t>
      </w:r>
      <w:hyperlink r:id="rId19" w:tooltip="Document" w:history="1">
        <w:r w:rsidRPr="007758E7">
          <w:rPr>
            <w:rFonts w:asciiTheme="majorBidi" w:hAnsiTheme="majorBidi" w:cstheme="majorBidi"/>
            <w:color w:val="202122"/>
            <w:sz w:val="24"/>
            <w:szCs w:val="24"/>
          </w:rPr>
          <w:t>documents</w:t>
        </w:r>
      </w:hyperlink>
      <w:r w:rsidRPr="007758E7">
        <w:rPr>
          <w:rFonts w:asciiTheme="majorBidi" w:hAnsiTheme="majorBidi" w:cstheme="majorBidi"/>
          <w:color w:val="202122"/>
          <w:sz w:val="24"/>
          <w:szCs w:val="24"/>
          <w:shd w:val="clear" w:color="auto" w:fill="FFFFFF"/>
        </w:rPr>
        <w:t> ou de </w:t>
      </w:r>
      <w:hyperlink r:id="rId20" w:tooltip="Donnée" w:history="1">
        <w:r w:rsidRPr="007758E7">
          <w:rPr>
            <w:rFonts w:asciiTheme="majorBidi" w:hAnsiTheme="majorBidi" w:cstheme="majorBidi"/>
            <w:color w:val="202122"/>
            <w:sz w:val="24"/>
            <w:szCs w:val="24"/>
          </w:rPr>
          <w:t>données</w:t>
        </w:r>
      </w:hyperlink>
      <w:r w:rsidRPr="007758E7">
        <w:rPr>
          <w:rFonts w:asciiTheme="majorBidi" w:hAnsiTheme="majorBidi" w:cstheme="majorBidi"/>
          <w:color w:val="202122"/>
          <w:sz w:val="24"/>
          <w:szCs w:val="24"/>
          <w:shd w:val="clear" w:color="auto" w:fill="FFFFFF"/>
        </w:rPr>
        <w:t>, depuis la production de l'information (création ou réception) jusqu'à son sort final (élimination ou conservation à long terme (archivage) à des fins mémorielles).</w:t>
      </w:r>
      <w:r w:rsidR="003B0325">
        <w:rPr>
          <w:rFonts w:asciiTheme="majorBidi" w:hAnsiTheme="majorBidi" w:cstheme="majorBidi"/>
          <w:color w:val="202122"/>
          <w:sz w:val="24"/>
          <w:szCs w:val="24"/>
          <w:shd w:val="clear" w:color="auto" w:fill="FFFFFF"/>
        </w:rPr>
        <w:t xml:space="preserve"> </w:t>
      </w:r>
      <w:sdt>
        <w:sdtPr>
          <w:rPr>
            <w:rFonts w:asciiTheme="majorBidi" w:hAnsiTheme="majorBidi" w:cstheme="majorBidi"/>
            <w:color w:val="202122"/>
            <w:sz w:val="24"/>
            <w:szCs w:val="24"/>
            <w:shd w:val="clear" w:color="auto" w:fill="FFFFFF"/>
          </w:rPr>
          <w:id w:val="-1084061785"/>
          <w:citation/>
        </w:sdtPr>
        <w:sdtContent>
          <w:r w:rsidR="003B0325">
            <w:rPr>
              <w:rFonts w:asciiTheme="majorBidi" w:hAnsiTheme="majorBidi" w:cstheme="majorBidi"/>
              <w:color w:val="202122"/>
              <w:sz w:val="24"/>
              <w:szCs w:val="24"/>
              <w:shd w:val="clear" w:color="auto" w:fill="FFFFFF"/>
            </w:rPr>
            <w:fldChar w:fldCharType="begin"/>
          </w:r>
          <w:r w:rsidR="003B0325">
            <w:rPr>
              <w:rFonts w:asciiTheme="majorBidi" w:hAnsiTheme="majorBidi" w:cstheme="majorBidi"/>
              <w:color w:val="202122"/>
              <w:sz w:val="24"/>
              <w:szCs w:val="24"/>
              <w:shd w:val="clear" w:color="auto" w:fill="FFFFFF"/>
            </w:rPr>
            <w:instrText xml:space="preserve"> CITATION 3 \l 1036 </w:instrText>
          </w:r>
          <w:r w:rsidR="003B0325">
            <w:rPr>
              <w:rFonts w:asciiTheme="majorBidi" w:hAnsiTheme="majorBidi" w:cstheme="majorBidi"/>
              <w:color w:val="202122"/>
              <w:sz w:val="24"/>
              <w:szCs w:val="24"/>
              <w:shd w:val="clear" w:color="auto" w:fill="FFFFFF"/>
            </w:rPr>
            <w:fldChar w:fldCharType="separate"/>
          </w:r>
          <w:r w:rsidR="00974971" w:rsidRPr="00974971">
            <w:rPr>
              <w:rFonts w:asciiTheme="majorBidi" w:hAnsiTheme="majorBidi" w:cstheme="majorBidi"/>
              <w:noProof/>
              <w:color w:val="202122"/>
              <w:sz w:val="24"/>
              <w:szCs w:val="24"/>
              <w:shd w:val="clear" w:color="auto" w:fill="FFFFFF"/>
            </w:rPr>
            <w:t>(3)</w:t>
          </w:r>
          <w:r w:rsidR="003B0325">
            <w:rPr>
              <w:rFonts w:asciiTheme="majorBidi" w:hAnsiTheme="majorBidi" w:cstheme="majorBidi"/>
              <w:color w:val="202122"/>
              <w:sz w:val="24"/>
              <w:szCs w:val="24"/>
              <w:shd w:val="clear" w:color="auto" w:fill="FFFFFF"/>
            </w:rPr>
            <w:fldChar w:fldCharType="end"/>
          </w:r>
        </w:sdtContent>
      </w:sdt>
    </w:p>
    <w:p w14:paraId="6853DC56" w14:textId="710D0037" w:rsidR="006E5D76" w:rsidRPr="007758E7" w:rsidRDefault="006E5D76" w:rsidP="00540AB7">
      <w:pPr>
        <w:jc w:val="both"/>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 xml:space="preserve">Chaque </w:t>
      </w:r>
      <w:r w:rsidR="00934551">
        <w:rPr>
          <w:rFonts w:asciiTheme="majorBidi" w:hAnsiTheme="majorBidi" w:cstheme="majorBidi"/>
          <w:color w:val="202122"/>
          <w:sz w:val="24"/>
          <w:szCs w:val="24"/>
          <w:shd w:val="clear" w:color="auto" w:fill="FFFFFF"/>
        </w:rPr>
        <w:t>document</w:t>
      </w:r>
      <w:r>
        <w:rPr>
          <w:rFonts w:asciiTheme="majorBidi" w:hAnsiTheme="majorBidi" w:cstheme="majorBidi"/>
          <w:color w:val="202122"/>
          <w:sz w:val="24"/>
          <w:szCs w:val="24"/>
          <w:shd w:val="clear" w:color="auto" w:fill="FFFFFF"/>
        </w:rPr>
        <w:t xml:space="preserve"> cré</w:t>
      </w:r>
      <w:ins w:id="26" w:author="GCBµ" w:date="2020-09-19T17:06:00Z">
        <w:r w:rsidR="00F45581">
          <w:rPr>
            <w:rFonts w:asciiTheme="majorBidi" w:hAnsiTheme="majorBidi" w:cstheme="majorBidi"/>
            <w:color w:val="202122"/>
            <w:sz w:val="24"/>
            <w:szCs w:val="24"/>
            <w:shd w:val="clear" w:color="auto" w:fill="FFFFFF"/>
          </w:rPr>
          <w:t>é</w:t>
        </w:r>
      </w:ins>
      <w:del w:id="27" w:author="GCBµ" w:date="2020-09-19T17:06:00Z">
        <w:r w:rsidDel="00F45581">
          <w:rPr>
            <w:rFonts w:asciiTheme="majorBidi" w:hAnsiTheme="majorBidi" w:cstheme="majorBidi"/>
            <w:color w:val="202122"/>
            <w:sz w:val="24"/>
            <w:szCs w:val="24"/>
            <w:shd w:val="clear" w:color="auto" w:fill="FFFFFF"/>
          </w:rPr>
          <w:delText>er</w:delText>
        </w:r>
      </w:del>
      <w:r>
        <w:rPr>
          <w:rFonts w:asciiTheme="majorBidi" w:hAnsiTheme="majorBidi" w:cstheme="majorBidi"/>
          <w:color w:val="202122"/>
          <w:sz w:val="24"/>
          <w:szCs w:val="24"/>
          <w:shd w:val="clear" w:color="auto" w:fill="FFFFFF"/>
        </w:rPr>
        <w:t xml:space="preserve"> dans la GED</w:t>
      </w:r>
      <w:ins w:id="28" w:author="GCBµ" w:date="2020-09-19T17:07:00Z">
        <w:r w:rsidR="00F45581">
          <w:rPr>
            <w:rFonts w:asciiTheme="majorBidi" w:hAnsiTheme="majorBidi" w:cstheme="majorBidi"/>
            <w:color w:val="202122"/>
            <w:sz w:val="24"/>
            <w:szCs w:val="24"/>
            <w:shd w:val="clear" w:color="auto" w:fill="FFFFFF"/>
          </w:rPr>
          <w:t>,</w:t>
        </w:r>
      </w:ins>
      <w:del w:id="29" w:author="GCBµ" w:date="2020-09-19T17:07:00Z">
        <w:r w:rsidDel="00F45581">
          <w:rPr>
            <w:rFonts w:asciiTheme="majorBidi" w:hAnsiTheme="majorBidi" w:cstheme="majorBidi"/>
            <w:color w:val="202122"/>
            <w:sz w:val="24"/>
            <w:szCs w:val="24"/>
            <w:shd w:val="clear" w:color="auto" w:fill="FFFFFF"/>
          </w:rPr>
          <w:delText xml:space="preserve"> </w:delText>
        </w:r>
        <w:r w:rsidR="00934551" w:rsidDel="00F45581">
          <w:rPr>
            <w:rFonts w:asciiTheme="majorBidi" w:hAnsiTheme="majorBidi" w:cstheme="majorBidi"/>
            <w:color w:val="202122"/>
            <w:sz w:val="24"/>
            <w:szCs w:val="24"/>
            <w:shd w:val="clear" w:color="auto" w:fill="FFFFFF"/>
          </w:rPr>
          <w:delText>il</w:delText>
        </w:r>
      </w:del>
      <w:r w:rsidR="00F84E32">
        <w:rPr>
          <w:rFonts w:asciiTheme="majorBidi" w:hAnsiTheme="majorBidi" w:cstheme="majorBidi"/>
          <w:color w:val="202122"/>
          <w:sz w:val="24"/>
          <w:szCs w:val="24"/>
          <w:shd w:val="clear" w:color="auto" w:fill="FFFFFF"/>
        </w:rPr>
        <w:t xml:space="preserve"> </w:t>
      </w:r>
      <w:r w:rsidR="00073036">
        <w:rPr>
          <w:rFonts w:asciiTheme="majorBidi" w:hAnsiTheme="majorBidi" w:cstheme="majorBidi"/>
          <w:color w:val="202122"/>
          <w:sz w:val="24"/>
          <w:szCs w:val="24"/>
          <w:shd w:val="clear" w:color="auto" w:fill="FFFFFF"/>
        </w:rPr>
        <w:t>a</w:t>
      </w:r>
      <w:r w:rsidR="00F84E32">
        <w:rPr>
          <w:rFonts w:asciiTheme="majorBidi" w:hAnsiTheme="majorBidi" w:cstheme="majorBidi"/>
          <w:color w:val="202122"/>
          <w:sz w:val="24"/>
          <w:szCs w:val="24"/>
          <w:shd w:val="clear" w:color="auto" w:fill="FFFFFF"/>
        </w:rPr>
        <w:t xml:space="preserve"> le même</w:t>
      </w:r>
      <w:r w:rsidR="00934551">
        <w:rPr>
          <w:rFonts w:asciiTheme="majorBidi" w:hAnsiTheme="majorBidi" w:cstheme="majorBidi"/>
          <w:color w:val="202122"/>
          <w:sz w:val="24"/>
          <w:szCs w:val="24"/>
          <w:shd w:val="clear" w:color="auto" w:fill="FFFFFF"/>
        </w:rPr>
        <w:t xml:space="preserve"> cycle de vie </w:t>
      </w:r>
      <w:r w:rsidR="00F84E32">
        <w:rPr>
          <w:rFonts w:asciiTheme="majorBidi" w:hAnsiTheme="majorBidi" w:cstheme="majorBidi"/>
          <w:color w:val="202122"/>
          <w:sz w:val="24"/>
          <w:szCs w:val="24"/>
          <w:shd w:val="clear" w:color="auto" w:fill="FFFFFF"/>
        </w:rPr>
        <w:t xml:space="preserve">montrer dans la figure </w:t>
      </w:r>
      <w:r w:rsidR="00636F29">
        <w:rPr>
          <w:rFonts w:asciiTheme="majorBidi" w:hAnsiTheme="majorBidi" w:cstheme="majorBidi"/>
          <w:color w:val="202122"/>
          <w:sz w:val="24"/>
          <w:szCs w:val="24"/>
          <w:shd w:val="clear" w:color="auto" w:fill="FFFFFF"/>
        </w:rPr>
        <w:t>au-dessus</w:t>
      </w:r>
      <w:r w:rsidR="00F84E32">
        <w:rPr>
          <w:rFonts w:asciiTheme="majorBidi" w:hAnsiTheme="majorBidi" w:cstheme="majorBidi"/>
          <w:color w:val="202122"/>
          <w:sz w:val="24"/>
          <w:szCs w:val="24"/>
          <w:shd w:val="clear" w:color="auto" w:fill="FFFFFF"/>
        </w:rPr>
        <w:t xml:space="preserve">.  </w:t>
      </w:r>
    </w:p>
    <w:p w14:paraId="12367CED" w14:textId="7248FD64" w:rsidR="00FC5DE8" w:rsidRPr="008516AC" w:rsidRDefault="00FC5DE8" w:rsidP="00E25678">
      <w:pPr>
        <w:pStyle w:val="Paragraphedeliste"/>
        <w:numPr>
          <w:ilvl w:val="1"/>
          <w:numId w:val="6"/>
        </w:numPr>
        <w:outlineLvl w:val="1"/>
        <w:rPr>
          <w:rFonts w:asciiTheme="majorBidi" w:hAnsiTheme="majorBidi" w:cstheme="majorBidi"/>
          <w:b/>
          <w:bCs/>
          <w:sz w:val="32"/>
          <w:szCs w:val="32"/>
        </w:rPr>
      </w:pPr>
      <w:bookmarkStart w:id="30" w:name="_Toc51021077"/>
      <w:r w:rsidRPr="00233B8C">
        <w:rPr>
          <w:rFonts w:asciiTheme="majorBidi" w:hAnsiTheme="majorBidi" w:cstheme="majorBidi"/>
          <w:b/>
          <w:bCs/>
          <w:color w:val="365F91" w:themeColor="accent1" w:themeShade="BF"/>
          <w:sz w:val="32"/>
          <w:szCs w:val="32"/>
        </w:rPr>
        <w:t>Les différentes étapes de la GED</w:t>
      </w:r>
      <w:bookmarkEnd w:id="30"/>
      <w:r w:rsidRPr="00233B8C">
        <w:rPr>
          <w:rFonts w:asciiTheme="majorBidi" w:hAnsiTheme="majorBidi" w:cstheme="majorBidi"/>
          <w:b/>
          <w:bCs/>
          <w:color w:val="365F91" w:themeColor="accent1" w:themeShade="BF"/>
          <w:sz w:val="32"/>
          <w:szCs w:val="32"/>
        </w:rPr>
        <w:t> </w:t>
      </w:r>
    </w:p>
    <w:p w14:paraId="1F6F70E4" w14:textId="77777777" w:rsidR="00FC5DE8" w:rsidRPr="00B9387A" w:rsidRDefault="00FC5DE8" w:rsidP="00FC5DE8">
      <w:pPr>
        <w:pStyle w:val="NormalWeb"/>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B9387A">
        <w:rPr>
          <w:rFonts w:asciiTheme="majorBidi" w:eastAsiaTheme="minorHAnsi" w:hAnsiTheme="majorBidi" w:cstheme="majorBidi"/>
          <w:color w:val="202122"/>
          <w:shd w:val="clear" w:color="auto" w:fill="FFFFFF"/>
          <w:lang w:eastAsia="en-US"/>
        </w:rPr>
        <w:t>La GED comporte plusieurs étapes :</w:t>
      </w:r>
    </w:p>
    <w:p w14:paraId="04170A8A" w14:textId="30BD32FC" w:rsidR="00FC5DE8" w:rsidRPr="00233B8C" w:rsidRDefault="00FC5DE8" w:rsidP="00E25678">
      <w:pPr>
        <w:pStyle w:val="Paragraphedeliste"/>
        <w:numPr>
          <w:ilvl w:val="2"/>
          <w:numId w:val="6"/>
        </w:numPr>
        <w:outlineLvl w:val="2"/>
        <w:rPr>
          <w:rFonts w:asciiTheme="majorBidi" w:hAnsiTheme="majorBidi" w:cstheme="majorBidi"/>
          <w:b/>
          <w:bCs/>
          <w:color w:val="C00000"/>
          <w:sz w:val="24"/>
          <w:szCs w:val="24"/>
        </w:rPr>
      </w:pPr>
      <w:bookmarkStart w:id="31" w:name="_Toc51021078"/>
      <w:r w:rsidRPr="00233B8C">
        <w:rPr>
          <w:rFonts w:asciiTheme="majorBidi" w:hAnsiTheme="majorBidi" w:cstheme="majorBidi"/>
          <w:b/>
          <w:bCs/>
          <w:color w:val="C00000"/>
          <w:sz w:val="24"/>
          <w:szCs w:val="24"/>
        </w:rPr>
        <w:t>Etape 1 : Acquisition des documents</w:t>
      </w:r>
      <w:bookmarkEnd w:id="31"/>
    </w:p>
    <w:p w14:paraId="379C6903" w14:textId="77777777" w:rsidR="00FC5DE8" w:rsidRPr="00F45581" w:rsidRDefault="00FC5DE8" w:rsidP="00F45581">
      <w:pPr>
        <w:jc w:val="both"/>
        <w:rPr>
          <w:rFonts w:asciiTheme="majorBidi" w:hAnsiTheme="majorBidi" w:cstheme="majorBidi"/>
          <w:color w:val="202122"/>
          <w:sz w:val="24"/>
          <w:szCs w:val="24"/>
          <w:shd w:val="clear" w:color="auto" w:fill="FFFFFF"/>
          <w:rPrChange w:id="32" w:author="GCBµ" w:date="2020-09-19T17:07:00Z">
            <w:rPr>
              <w:rFonts w:asciiTheme="majorBidi" w:eastAsiaTheme="minorHAnsi" w:hAnsiTheme="majorBidi" w:cstheme="majorBidi"/>
              <w:color w:val="202122"/>
              <w:shd w:val="clear" w:color="auto" w:fill="FFFFFF"/>
              <w:lang w:eastAsia="en-US"/>
            </w:rPr>
          </w:rPrChange>
        </w:rPr>
        <w:pPrChange w:id="33" w:author="GCBµ" w:date="2020-09-19T17:07:00Z">
          <w:pPr>
            <w:pStyle w:val="NormalWeb"/>
            <w:shd w:val="clear" w:color="auto" w:fill="FFFFFF"/>
            <w:spacing w:before="120" w:beforeAutospacing="0" w:after="120" w:afterAutospacing="0"/>
            <w:jc w:val="both"/>
          </w:pPr>
        </w:pPrChange>
      </w:pPr>
      <w:r w:rsidRPr="00F45581">
        <w:rPr>
          <w:rFonts w:asciiTheme="majorBidi" w:hAnsiTheme="majorBidi" w:cstheme="majorBidi"/>
          <w:color w:val="202122"/>
          <w:sz w:val="24"/>
          <w:szCs w:val="24"/>
          <w:shd w:val="clear" w:color="auto" w:fill="FFFFFF"/>
          <w:rPrChange w:id="34" w:author="GCBµ" w:date="2020-09-19T17:07:00Z">
            <w:rPr>
              <w:rFonts w:asciiTheme="majorBidi" w:eastAsiaTheme="minorHAnsi" w:hAnsiTheme="majorBidi" w:cstheme="majorBidi"/>
              <w:color w:val="202122"/>
              <w:shd w:val="clear" w:color="auto" w:fill="FFFFFF"/>
              <w:lang w:eastAsia="en-US"/>
            </w:rPr>
          </w:rPrChange>
        </w:rPr>
        <w:t xml:space="preserve">La première étape consiste à numériser tous les documents de l'entreprise. Pour cela, l'entreprise peut utiliser un logiciel informatique ou soit mettre en place un réseau informatique grâce un serveur d'entreprise afin de répertorier les </w:t>
      </w:r>
      <w:commentRangeStart w:id="35"/>
      <w:r w:rsidRPr="00F45581">
        <w:rPr>
          <w:rFonts w:asciiTheme="majorBidi" w:hAnsiTheme="majorBidi" w:cstheme="majorBidi"/>
          <w:color w:val="202122"/>
          <w:sz w:val="24"/>
          <w:szCs w:val="24"/>
          <w:shd w:val="clear" w:color="auto" w:fill="FFFFFF"/>
          <w:rPrChange w:id="36" w:author="GCBµ" w:date="2020-09-19T17:07:00Z">
            <w:rPr>
              <w:rFonts w:asciiTheme="majorBidi" w:eastAsiaTheme="minorHAnsi" w:hAnsiTheme="majorBidi" w:cstheme="majorBidi"/>
              <w:color w:val="202122"/>
              <w:shd w:val="clear" w:color="auto" w:fill="FFFFFF"/>
              <w:lang w:eastAsia="en-US"/>
            </w:rPr>
          </w:rPrChange>
        </w:rPr>
        <w:t>documents</w:t>
      </w:r>
      <w:commentRangeEnd w:id="35"/>
      <w:r w:rsidR="00F45581">
        <w:rPr>
          <w:rStyle w:val="Marquedecommentaire"/>
        </w:rPr>
        <w:commentReference w:id="35"/>
      </w:r>
      <w:r w:rsidRPr="00F45581">
        <w:rPr>
          <w:rFonts w:asciiTheme="majorBidi" w:hAnsiTheme="majorBidi" w:cstheme="majorBidi"/>
          <w:color w:val="202122"/>
          <w:sz w:val="24"/>
          <w:szCs w:val="24"/>
          <w:shd w:val="clear" w:color="auto" w:fill="FFFFFF"/>
          <w:rPrChange w:id="37" w:author="GCBµ" w:date="2020-09-19T17:07:00Z">
            <w:rPr>
              <w:rFonts w:asciiTheme="majorBidi" w:eastAsiaTheme="minorHAnsi" w:hAnsiTheme="majorBidi" w:cstheme="majorBidi"/>
              <w:color w:val="202122"/>
              <w:shd w:val="clear" w:color="auto" w:fill="FFFFFF"/>
              <w:lang w:eastAsia="en-US"/>
            </w:rPr>
          </w:rPrChange>
        </w:rPr>
        <w:t xml:space="preserve"> numériques.</w:t>
      </w:r>
    </w:p>
    <w:p w14:paraId="06755BFB" w14:textId="65741988" w:rsidR="00FC5DE8" w:rsidRPr="00B9387A" w:rsidRDefault="00FC5DE8" w:rsidP="00540AB7">
      <w:pPr>
        <w:pStyle w:val="NormalWeb"/>
        <w:shd w:val="clear" w:color="auto" w:fill="FFFFFF"/>
        <w:spacing w:before="120" w:beforeAutospacing="0" w:after="120" w:afterAutospacing="0"/>
        <w:jc w:val="both"/>
        <w:rPr>
          <w:rFonts w:asciiTheme="majorBidi" w:eastAsiaTheme="minorHAnsi" w:hAnsiTheme="majorBidi" w:cstheme="majorBidi"/>
          <w:color w:val="202122"/>
          <w:shd w:val="clear" w:color="auto" w:fill="FFFFFF"/>
          <w:lang w:eastAsia="en-US"/>
        </w:rPr>
      </w:pPr>
      <w:r w:rsidRPr="00B9387A">
        <w:rPr>
          <w:rFonts w:asciiTheme="majorBidi" w:eastAsiaTheme="minorHAnsi" w:hAnsiTheme="majorBidi" w:cstheme="majorBidi"/>
          <w:color w:val="202122"/>
          <w:shd w:val="clear" w:color="auto" w:fill="FFFFFF"/>
          <w:lang w:eastAsia="en-US"/>
        </w:rPr>
        <w:t>Dans certaines entreprises, et notamment dans les grandes entreprises</w:t>
      </w:r>
      <w:ins w:id="38" w:author="GCBµ" w:date="2020-09-19T17:08:00Z">
        <w:r w:rsidR="00F45581">
          <w:rPr>
            <w:rFonts w:asciiTheme="majorBidi" w:eastAsiaTheme="minorHAnsi" w:hAnsiTheme="majorBidi" w:cstheme="majorBidi"/>
            <w:color w:val="202122"/>
            <w:shd w:val="clear" w:color="auto" w:fill="FFFFFF"/>
            <w:lang w:eastAsia="en-US"/>
          </w:rPr>
          <w:t>,</w:t>
        </w:r>
      </w:ins>
      <w:r w:rsidRPr="00B9387A">
        <w:rPr>
          <w:rFonts w:asciiTheme="majorBidi" w:eastAsiaTheme="minorHAnsi" w:hAnsiTheme="majorBidi" w:cstheme="majorBidi"/>
          <w:color w:val="202122"/>
          <w:shd w:val="clear" w:color="auto" w:fill="FFFFFF"/>
          <w:lang w:eastAsia="en-US"/>
        </w:rPr>
        <w:t xml:space="preserve"> les documents disponibles sur le réseau informatique de l'entreprise ne sont pas accessibles par tous. En effet, les documents confidentiels ou sensibles nécessitent des droits d'accès. Pour pouvoir obtenir l'autorisation</w:t>
      </w:r>
      <w:ins w:id="39" w:author="GCBµ" w:date="2020-09-19T17:08:00Z">
        <w:r w:rsidR="00F45581">
          <w:rPr>
            <w:rFonts w:asciiTheme="majorBidi" w:eastAsiaTheme="minorHAnsi" w:hAnsiTheme="majorBidi" w:cstheme="majorBidi"/>
            <w:color w:val="202122"/>
            <w:shd w:val="clear" w:color="auto" w:fill="FFFFFF"/>
            <w:lang w:eastAsia="en-US"/>
          </w:rPr>
          <w:t>.</w:t>
        </w:r>
      </w:ins>
      <w:del w:id="40" w:author="GCBµ" w:date="2020-09-19T17:08:00Z">
        <w:r w:rsidRPr="00B9387A" w:rsidDel="00F45581">
          <w:rPr>
            <w:rFonts w:asciiTheme="majorBidi" w:eastAsiaTheme="minorHAnsi" w:hAnsiTheme="majorBidi" w:cstheme="majorBidi"/>
            <w:color w:val="202122"/>
            <w:shd w:val="clear" w:color="auto" w:fill="FFFFFF"/>
            <w:lang w:eastAsia="en-US"/>
          </w:rPr>
          <w:delText>,</w:delText>
        </w:r>
      </w:del>
      <w:r w:rsidRPr="00B9387A">
        <w:rPr>
          <w:rFonts w:asciiTheme="majorBidi" w:eastAsiaTheme="minorHAnsi" w:hAnsiTheme="majorBidi" w:cstheme="majorBidi"/>
          <w:color w:val="202122"/>
          <w:shd w:val="clear" w:color="auto" w:fill="FFFFFF"/>
          <w:lang w:eastAsia="en-US"/>
        </w:rPr>
        <w:t xml:space="preserve"> </w:t>
      </w:r>
      <w:del w:id="41" w:author="GCBµ" w:date="2020-09-19T17:08:00Z">
        <w:r w:rsidRPr="00B9387A" w:rsidDel="00F45581">
          <w:rPr>
            <w:rFonts w:asciiTheme="majorBidi" w:eastAsiaTheme="minorHAnsi" w:hAnsiTheme="majorBidi" w:cstheme="majorBidi"/>
            <w:color w:val="202122"/>
            <w:shd w:val="clear" w:color="auto" w:fill="FFFFFF"/>
            <w:lang w:eastAsia="en-US"/>
          </w:rPr>
          <w:delText>beaucoup</w:delText>
        </w:r>
      </w:del>
      <w:ins w:id="42" w:author="GCBµ" w:date="2020-09-19T17:08:00Z">
        <w:r w:rsidR="00F45581" w:rsidRPr="00B9387A">
          <w:rPr>
            <w:rFonts w:asciiTheme="majorBidi" w:eastAsiaTheme="minorHAnsi" w:hAnsiTheme="majorBidi" w:cstheme="majorBidi"/>
            <w:color w:val="202122"/>
            <w:shd w:val="clear" w:color="auto" w:fill="FFFFFF"/>
            <w:lang w:eastAsia="en-US"/>
          </w:rPr>
          <w:t>Beaucoup</w:t>
        </w:r>
      </w:ins>
      <w:r w:rsidRPr="00B9387A">
        <w:rPr>
          <w:rFonts w:asciiTheme="majorBidi" w:eastAsiaTheme="minorHAnsi" w:hAnsiTheme="majorBidi" w:cstheme="majorBidi"/>
          <w:color w:val="202122"/>
          <w:shd w:val="clear" w:color="auto" w:fill="FFFFFF"/>
          <w:lang w:eastAsia="en-US"/>
        </w:rPr>
        <w:t xml:space="preserve"> d'entreprises ont mis en place un workflow, c'est-à-dire, une chaîne de validation. L'utilisateur va émettre une demande d'accès via le workflow. Toutes les responsables du workflow doivent valider sa demande pour qu’il puisse avoir accès aux documents.</w:t>
      </w:r>
    </w:p>
    <w:p w14:paraId="1931527C" w14:textId="77777777" w:rsidR="00B9387A" w:rsidRDefault="00B9387A" w:rsidP="001A0DE6">
      <w:pPr>
        <w:rPr>
          <w:rFonts w:asciiTheme="minorBidi" w:hAnsiTheme="minorBidi"/>
          <w:sz w:val="32"/>
          <w:szCs w:val="32"/>
          <w:u w:val="single"/>
        </w:rPr>
      </w:pPr>
    </w:p>
    <w:p w14:paraId="7755BEFA" w14:textId="72C40166" w:rsidR="001A0DE6" w:rsidRPr="00233B8C" w:rsidRDefault="001A0DE6" w:rsidP="00E25678">
      <w:pPr>
        <w:pStyle w:val="Paragraphedeliste"/>
        <w:numPr>
          <w:ilvl w:val="2"/>
          <w:numId w:val="6"/>
        </w:numPr>
        <w:outlineLvl w:val="2"/>
        <w:rPr>
          <w:rFonts w:asciiTheme="majorBidi" w:hAnsiTheme="majorBidi" w:cstheme="majorBidi"/>
          <w:b/>
          <w:bCs/>
          <w:color w:val="C00000"/>
          <w:sz w:val="24"/>
          <w:szCs w:val="24"/>
        </w:rPr>
      </w:pPr>
      <w:bookmarkStart w:id="43" w:name="_Toc51021079"/>
      <w:r w:rsidRPr="00233B8C">
        <w:rPr>
          <w:rFonts w:asciiTheme="majorBidi" w:hAnsiTheme="majorBidi" w:cstheme="majorBidi"/>
          <w:b/>
          <w:bCs/>
          <w:color w:val="C00000"/>
          <w:sz w:val="24"/>
          <w:szCs w:val="24"/>
        </w:rPr>
        <w:t>Etape 2 : Classement des documents</w:t>
      </w:r>
      <w:bookmarkEnd w:id="43"/>
    </w:p>
    <w:p w14:paraId="145FACED" w14:textId="77777777" w:rsidR="001A0DE6" w:rsidRPr="00B9387A" w:rsidRDefault="001A0DE6" w:rsidP="001A0DE6">
      <w:pPr>
        <w:shd w:val="clear" w:color="auto" w:fill="FFFFFF"/>
        <w:spacing w:before="120" w:after="120" w:line="240" w:lineRule="auto"/>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La deuxième étape représente le classement de documents. L’entreprise va classer ses documents en fonction de leurs descriptions et de leurs contenus. Le classement peut se faire de différentes façons, par :</w:t>
      </w:r>
    </w:p>
    <w:p w14:paraId="3579C8C7" w14:textId="77777777" w:rsidR="001A0DE6" w:rsidRPr="00B9387A" w:rsidRDefault="001A0DE6" w:rsidP="001A0DE6">
      <w:pPr>
        <w:numPr>
          <w:ilvl w:val="0"/>
          <w:numId w:val="2"/>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type de documents</w:t>
      </w:r>
    </w:p>
    <w:p w14:paraId="1C185B7A" w14:textId="77777777" w:rsidR="001A0DE6" w:rsidRPr="00B9387A" w:rsidRDefault="001A0DE6" w:rsidP="001A0DE6">
      <w:pPr>
        <w:numPr>
          <w:ilvl w:val="0"/>
          <w:numId w:val="2"/>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auteur</w:t>
      </w:r>
    </w:p>
    <w:p w14:paraId="6D7A2159" w14:textId="77777777" w:rsidR="001A0DE6" w:rsidRPr="00B9387A" w:rsidRDefault="001A0DE6" w:rsidP="001A0DE6">
      <w:pPr>
        <w:numPr>
          <w:ilvl w:val="0"/>
          <w:numId w:val="2"/>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lastRenderedPageBreak/>
        <w:t>intitulé</w:t>
      </w:r>
    </w:p>
    <w:p w14:paraId="015E3EDC" w14:textId="77777777" w:rsidR="001A0DE6" w:rsidRPr="00B9387A" w:rsidRDefault="001A0DE6" w:rsidP="001A0DE6">
      <w:pPr>
        <w:numPr>
          <w:ilvl w:val="0"/>
          <w:numId w:val="2"/>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source</w:t>
      </w:r>
    </w:p>
    <w:p w14:paraId="179E2437" w14:textId="77777777" w:rsidR="001A0DE6" w:rsidRPr="00B9387A" w:rsidRDefault="001A0DE6" w:rsidP="001A0DE6">
      <w:pPr>
        <w:numPr>
          <w:ilvl w:val="0"/>
          <w:numId w:val="2"/>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date</w:t>
      </w:r>
    </w:p>
    <w:p w14:paraId="28DFFE7E" w14:textId="77777777" w:rsidR="001A0DE6" w:rsidRPr="00B9387A" w:rsidRDefault="001A0DE6" w:rsidP="001A0DE6">
      <w:pPr>
        <w:numPr>
          <w:ilvl w:val="0"/>
          <w:numId w:val="2"/>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mots-clés</w:t>
      </w:r>
    </w:p>
    <w:p w14:paraId="3432E2B5" w14:textId="77777777" w:rsidR="001A0DE6" w:rsidRPr="00B9387A" w:rsidRDefault="001A0DE6" w:rsidP="001A0DE6">
      <w:pPr>
        <w:numPr>
          <w:ilvl w:val="0"/>
          <w:numId w:val="2"/>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etc.</w:t>
      </w:r>
    </w:p>
    <w:p w14:paraId="1F2FFB0E" w14:textId="77777777" w:rsidR="001A0DE6" w:rsidRPr="00B9387A" w:rsidRDefault="001A0DE6" w:rsidP="001A0DE6">
      <w:pPr>
        <w:shd w:val="clear" w:color="auto" w:fill="FFFFFF"/>
        <w:spacing w:before="120" w:after="120" w:line="240" w:lineRule="auto"/>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Les entreprises peuvent également classer leurs documents en fonction de leurs propres critères. Par exemple, le classement des documents dans une grande entreprise se fait en fonction de ses activités. Sur le réseau informatique de l'entreprise, on peut trouver différentes catégories, qui représentent les fonctions support de l'entreprise, comme :</w:t>
      </w:r>
    </w:p>
    <w:p w14:paraId="0EBF1A40" w14:textId="77777777" w:rsidR="001A0DE6" w:rsidRPr="00B9387A" w:rsidRDefault="001A0DE6" w:rsidP="001A0DE6">
      <w:pPr>
        <w:numPr>
          <w:ilvl w:val="0"/>
          <w:numId w:val="3"/>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Pilotage Achat</w:t>
      </w:r>
    </w:p>
    <w:p w14:paraId="545EB006" w14:textId="77777777" w:rsidR="001A0DE6" w:rsidRPr="00B9387A" w:rsidRDefault="001A0DE6" w:rsidP="001A0DE6">
      <w:pPr>
        <w:numPr>
          <w:ilvl w:val="0"/>
          <w:numId w:val="3"/>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Pilotage Financier</w:t>
      </w:r>
    </w:p>
    <w:p w14:paraId="4F93C32A" w14:textId="77777777" w:rsidR="001A0DE6" w:rsidRPr="00B9387A" w:rsidRDefault="001A0DE6" w:rsidP="001A0DE6">
      <w:pPr>
        <w:numPr>
          <w:ilvl w:val="0"/>
          <w:numId w:val="3"/>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Pilotage industriel</w:t>
      </w:r>
    </w:p>
    <w:p w14:paraId="72B2F07B" w14:textId="77777777" w:rsidR="001A0DE6" w:rsidRPr="00B9387A" w:rsidRDefault="001A0DE6" w:rsidP="001A0DE6">
      <w:pPr>
        <w:numPr>
          <w:ilvl w:val="0"/>
          <w:numId w:val="3"/>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B9387A">
        <w:rPr>
          <w:rFonts w:asciiTheme="majorBidi" w:hAnsiTheme="majorBidi" w:cstheme="majorBidi"/>
          <w:color w:val="202122"/>
          <w:sz w:val="24"/>
          <w:szCs w:val="24"/>
          <w:shd w:val="clear" w:color="auto" w:fill="FFFFFF"/>
        </w:rPr>
        <w:t>Etc.</w:t>
      </w:r>
    </w:p>
    <w:p w14:paraId="0ECF0172" w14:textId="28AB08F3" w:rsidR="001A0DE6" w:rsidRPr="00A57E31" w:rsidRDefault="001A0DE6" w:rsidP="001A0DE6">
      <w:pPr>
        <w:rPr>
          <w:rFonts w:asciiTheme="minorBidi" w:hAnsiTheme="minorBidi"/>
          <w:sz w:val="32"/>
          <w:szCs w:val="32"/>
          <w:u w:val="single"/>
        </w:rPr>
      </w:pPr>
    </w:p>
    <w:p w14:paraId="73EA92FA" w14:textId="7D442693" w:rsidR="001A0DE6" w:rsidRPr="00233B8C" w:rsidRDefault="001A0DE6" w:rsidP="00E25678">
      <w:pPr>
        <w:pStyle w:val="Paragraphedeliste"/>
        <w:numPr>
          <w:ilvl w:val="2"/>
          <w:numId w:val="6"/>
        </w:numPr>
        <w:outlineLvl w:val="2"/>
        <w:rPr>
          <w:rFonts w:asciiTheme="majorBidi" w:hAnsiTheme="majorBidi" w:cstheme="majorBidi"/>
          <w:b/>
          <w:bCs/>
          <w:color w:val="C00000"/>
          <w:sz w:val="24"/>
          <w:szCs w:val="24"/>
        </w:rPr>
      </w:pPr>
      <w:bookmarkStart w:id="44" w:name="_Toc51021080"/>
      <w:r w:rsidRPr="00233B8C">
        <w:rPr>
          <w:rFonts w:asciiTheme="majorBidi" w:hAnsiTheme="majorBidi" w:cstheme="majorBidi"/>
          <w:b/>
          <w:bCs/>
          <w:color w:val="C00000"/>
          <w:sz w:val="24"/>
          <w:szCs w:val="24"/>
        </w:rPr>
        <w:t xml:space="preserve">Etape </w:t>
      </w:r>
      <w:r w:rsidR="00233B8C" w:rsidRPr="00233B8C">
        <w:rPr>
          <w:rFonts w:asciiTheme="majorBidi" w:hAnsiTheme="majorBidi" w:cstheme="majorBidi"/>
          <w:b/>
          <w:bCs/>
          <w:color w:val="C00000"/>
          <w:sz w:val="24"/>
          <w:szCs w:val="24"/>
        </w:rPr>
        <w:t>3 :</w:t>
      </w:r>
      <w:r w:rsidRPr="00233B8C">
        <w:rPr>
          <w:rFonts w:asciiTheme="majorBidi" w:hAnsiTheme="majorBidi" w:cstheme="majorBidi"/>
          <w:b/>
          <w:bCs/>
          <w:color w:val="C00000"/>
          <w:sz w:val="24"/>
          <w:szCs w:val="24"/>
        </w:rPr>
        <w:t xml:space="preserve"> </w:t>
      </w:r>
      <w:r w:rsidR="008526BC" w:rsidRPr="00233B8C">
        <w:rPr>
          <w:rFonts w:asciiTheme="majorBidi" w:hAnsiTheme="majorBidi" w:cstheme="majorBidi"/>
          <w:b/>
          <w:bCs/>
          <w:color w:val="C00000"/>
          <w:sz w:val="24"/>
          <w:szCs w:val="24"/>
        </w:rPr>
        <w:t>S</w:t>
      </w:r>
      <w:r w:rsidRPr="00233B8C">
        <w:rPr>
          <w:rFonts w:asciiTheme="majorBidi" w:hAnsiTheme="majorBidi" w:cstheme="majorBidi"/>
          <w:b/>
          <w:bCs/>
          <w:color w:val="C00000"/>
          <w:sz w:val="24"/>
          <w:szCs w:val="24"/>
        </w:rPr>
        <w:t>tockage des documents</w:t>
      </w:r>
      <w:bookmarkEnd w:id="44"/>
    </w:p>
    <w:p w14:paraId="644D937F" w14:textId="77777777" w:rsidR="00AC548C" w:rsidRPr="00B9387A" w:rsidRDefault="00AC548C" w:rsidP="00540AB7">
      <w:pPr>
        <w:pStyle w:val="NormalWeb"/>
        <w:shd w:val="clear" w:color="auto" w:fill="FFFFFF"/>
        <w:spacing w:before="120" w:beforeAutospacing="0" w:after="120" w:afterAutospacing="0"/>
        <w:jc w:val="both"/>
        <w:rPr>
          <w:rFonts w:asciiTheme="majorBidi" w:eastAsiaTheme="minorHAnsi" w:hAnsiTheme="majorBidi" w:cstheme="majorBidi"/>
          <w:color w:val="202122"/>
          <w:shd w:val="clear" w:color="auto" w:fill="FFFFFF"/>
          <w:lang w:eastAsia="en-US"/>
        </w:rPr>
      </w:pPr>
      <w:r w:rsidRPr="00B9387A">
        <w:rPr>
          <w:rFonts w:asciiTheme="majorBidi" w:eastAsiaTheme="minorHAnsi" w:hAnsiTheme="majorBidi" w:cstheme="majorBidi"/>
          <w:color w:val="202122"/>
          <w:shd w:val="clear" w:color="auto" w:fill="FFFFFF"/>
          <w:lang w:eastAsia="en-US"/>
        </w:rPr>
        <w:t>La troisième étape consiste à stocker les documents. Le stockage des documents d'entreprise est très important. Beaucoup d'entreprises ont fait le choix d’avoir différents espaces de stockage afin de sauvegarder leurs documents. Par exemple, les grandes entreprises disposent de serveurs complémentaires pour sauvegarder les documents stockés sur le réseau informatique de l'entreprise.</w:t>
      </w:r>
    </w:p>
    <w:p w14:paraId="0F205199" w14:textId="77777777" w:rsidR="00AC548C" w:rsidRPr="00B9387A" w:rsidRDefault="00AC548C" w:rsidP="00540AB7">
      <w:pPr>
        <w:pStyle w:val="NormalWeb"/>
        <w:shd w:val="clear" w:color="auto" w:fill="FFFFFF"/>
        <w:spacing w:before="120" w:beforeAutospacing="0" w:after="120" w:afterAutospacing="0"/>
        <w:jc w:val="both"/>
        <w:rPr>
          <w:rFonts w:asciiTheme="majorBidi" w:eastAsiaTheme="minorHAnsi" w:hAnsiTheme="majorBidi" w:cstheme="majorBidi"/>
          <w:color w:val="202122"/>
          <w:shd w:val="clear" w:color="auto" w:fill="FFFFFF"/>
          <w:lang w:eastAsia="en-US"/>
        </w:rPr>
      </w:pPr>
      <w:r w:rsidRPr="00B9387A">
        <w:rPr>
          <w:rFonts w:asciiTheme="majorBidi" w:eastAsiaTheme="minorHAnsi" w:hAnsiTheme="majorBidi" w:cstheme="majorBidi"/>
          <w:color w:val="202122"/>
          <w:shd w:val="clear" w:color="auto" w:fill="FFFFFF"/>
          <w:lang w:eastAsia="en-US"/>
        </w:rPr>
        <w:t>Beaucoup d'entreprises ont également des systèmes d'archivage. Elles vont décider d'un délai de conservation des documents sur le réseau informatique. Une fois que ce délai est passé, les documents seront archivés automatiquement sur un autre serveur informatique. Cela permet de sécuriser les données de l'entreprise, de faciliter les recherches et de gagner de la place sur le réseau informatique.</w:t>
      </w:r>
    </w:p>
    <w:p w14:paraId="4F4B95B3" w14:textId="77777777" w:rsidR="0028126B" w:rsidRDefault="0028126B" w:rsidP="00AC548C">
      <w:pPr>
        <w:rPr>
          <w:rFonts w:asciiTheme="majorBidi" w:hAnsiTheme="majorBidi" w:cstheme="majorBidi"/>
          <w:b/>
          <w:bCs/>
          <w:sz w:val="24"/>
          <w:szCs w:val="24"/>
          <w:u w:val="single"/>
        </w:rPr>
      </w:pPr>
    </w:p>
    <w:p w14:paraId="15985969" w14:textId="77777777" w:rsidR="0028126B" w:rsidRDefault="0028126B" w:rsidP="00AC548C">
      <w:pPr>
        <w:rPr>
          <w:rFonts w:asciiTheme="majorBidi" w:hAnsiTheme="majorBidi" w:cstheme="majorBidi"/>
          <w:b/>
          <w:bCs/>
          <w:sz w:val="24"/>
          <w:szCs w:val="24"/>
          <w:u w:val="single"/>
        </w:rPr>
      </w:pPr>
    </w:p>
    <w:p w14:paraId="06B09DE9" w14:textId="3ABFBFBC" w:rsidR="00AC548C" w:rsidRPr="00233B8C" w:rsidRDefault="00AC548C" w:rsidP="00E25678">
      <w:pPr>
        <w:pStyle w:val="Paragraphedeliste"/>
        <w:numPr>
          <w:ilvl w:val="2"/>
          <w:numId w:val="6"/>
        </w:numPr>
        <w:outlineLvl w:val="2"/>
        <w:rPr>
          <w:rFonts w:asciiTheme="majorBidi" w:hAnsiTheme="majorBidi" w:cstheme="majorBidi"/>
          <w:b/>
          <w:bCs/>
          <w:color w:val="C00000"/>
          <w:sz w:val="24"/>
          <w:szCs w:val="24"/>
        </w:rPr>
      </w:pPr>
      <w:bookmarkStart w:id="45" w:name="_Toc51021081"/>
      <w:r w:rsidRPr="00233B8C">
        <w:rPr>
          <w:rFonts w:asciiTheme="majorBidi" w:hAnsiTheme="majorBidi" w:cstheme="majorBidi"/>
          <w:b/>
          <w:bCs/>
          <w:color w:val="C00000"/>
          <w:sz w:val="24"/>
          <w:szCs w:val="24"/>
        </w:rPr>
        <w:t xml:space="preserve">Etape </w:t>
      </w:r>
      <w:r w:rsidR="00B9387A" w:rsidRPr="00233B8C">
        <w:rPr>
          <w:rFonts w:asciiTheme="majorBidi" w:hAnsiTheme="majorBidi" w:cstheme="majorBidi"/>
          <w:b/>
          <w:bCs/>
          <w:color w:val="C00000"/>
          <w:sz w:val="24"/>
          <w:szCs w:val="24"/>
        </w:rPr>
        <w:t>4</w:t>
      </w:r>
      <w:r w:rsidRPr="00233B8C">
        <w:rPr>
          <w:rFonts w:asciiTheme="majorBidi" w:hAnsiTheme="majorBidi" w:cstheme="majorBidi"/>
          <w:b/>
          <w:bCs/>
          <w:color w:val="C00000"/>
          <w:sz w:val="24"/>
          <w:szCs w:val="24"/>
        </w:rPr>
        <w:t> : Diffusion des documents</w:t>
      </w:r>
      <w:bookmarkEnd w:id="45"/>
    </w:p>
    <w:p w14:paraId="0970EEBD" w14:textId="504D1E63" w:rsidR="00DF2BB4" w:rsidRPr="0028126B" w:rsidRDefault="00DF2BB4" w:rsidP="00540AB7">
      <w:pPr>
        <w:jc w:val="both"/>
        <w:rPr>
          <w:rFonts w:asciiTheme="majorBidi" w:hAnsiTheme="majorBidi" w:cstheme="majorBidi"/>
          <w:color w:val="202122"/>
          <w:sz w:val="24"/>
          <w:szCs w:val="24"/>
          <w:shd w:val="clear" w:color="auto" w:fill="FFFFFF"/>
        </w:rPr>
      </w:pPr>
      <w:r w:rsidRPr="0028126B">
        <w:rPr>
          <w:rFonts w:asciiTheme="majorBidi" w:hAnsiTheme="majorBidi" w:cstheme="majorBidi"/>
          <w:color w:val="202122"/>
          <w:sz w:val="24"/>
          <w:szCs w:val="24"/>
          <w:shd w:val="clear" w:color="auto" w:fill="FFFFFF"/>
        </w:rPr>
        <w:t>La quatrième étape de la gestion électronique documentaire représente la diffusion de documents. Celle-ci s'effectue par e-mail, via l’Intranet (réseau informatique interne de l'entreprise) ou via Internet. De nombreuses entreprises s'échangent les documents par e-mail, mais de plus en plus d'entreprises mettent à disposition des informations et certains documents sur l'Intranet et sur Internet. Certaines utilisent mêmes un Sharepoint, c'est-à-dire un site web créé par l'entreprise et qui est accessible qu'en interne. Ce Sharepoint nécessite des droits d'accès, certains utilisateurs de l'entreprise n'y ont pas accès contrairement à l'Intranet. Par exemple, le sharepoint permet de partager des documents et des informations entre filiales ou entre deux sociétés d'un groupe qui travaillent ensemble sans que les autres sociétés du groupe puisse accéder à leurs documents.</w:t>
      </w:r>
      <w:r w:rsidR="0076262F">
        <w:rPr>
          <w:rFonts w:asciiTheme="majorBidi" w:hAnsiTheme="majorBidi" w:cstheme="majorBidi"/>
          <w:color w:val="202122"/>
          <w:sz w:val="24"/>
          <w:szCs w:val="24"/>
          <w:shd w:val="clear" w:color="auto" w:fill="FFFFFF"/>
        </w:rPr>
        <w:t xml:space="preserve"> </w:t>
      </w:r>
      <w:sdt>
        <w:sdtPr>
          <w:rPr>
            <w:rFonts w:asciiTheme="majorBidi" w:hAnsiTheme="majorBidi" w:cstheme="majorBidi"/>
            <w:color w:val="202122"/>
            <w:sz w:val="24"/>
            <w:szCs w:val="24"/>
            <w:shd w:val="clear" w:color="auto" w:fill="FFFFFF"/>
          </w:rPr>
          <w:id w:val="-158080358"/>
          <w:citation/>
        </w:sdtPr>
        <w:sdtContent>
          <w:r w:rsidR="003B0325">
            <w:rPr>
              <w:rFonts w:asciiTheme="majorBidi" w:hAnsiTheme="majorBidi" w:cstheme="majorBidi"/>
              <w:color w:val="202122"/>
              <w:sz w:val="24"/>
              <w:szCs w:val="24"/>
              <w:shd w:val="clear" w:color="auto" w:fill="FFFFFF"/>
            </w:rPr>
            <w:fldChar w:fldCharType="begin"/>
          </w:r>
          <w:r w:rsidR="003B0325">
            <w:rPr>
              <w:rFonts w:asciiTheme="majorBidi" w:hAnsiTheme="majorBidi" w:cstheme="majorBidi"/>
              <w:color w:val="202122"/>
              <w:sz w:val="24"/>
              <w:szCs w:val="24"/>
              <w:shd w:val="clear" w:color="auto" w:fill="FFFFFF"/>
            </w:rPr>
            <w:instrText xml:space="preserve"> CITATION 4 \l 1036 </w:instrText>
          </w:r>
          <w:r w:rsidR="003B0325">
            <w:rPr>
              <w:rFonts w:asciiTheme="majorBidi" w:hAnsiTheme="majorBidi" w:cstheme="majorBidi"/>
              <w:color w:val="202122"/>
              <w:sz w:val="24"/>
              <w:szCs w:val="24"/>
              <w:shd w:val="clear" w:color="auto" w:fill="FFFFFF"/>
            </w:rPr>
            <w:fldChar w:fldCharType="separate"/>
          </w:r>
          <w:r w:rsidR="00974971" w:rsidRPr="00974971">
            <w:rPr>
              <w:rFonts w:asciiTheme="majorBidi" w:hAnsiTheme="majorBidi" w:cstheme="majorBidi"/>
              <w:noProof/>
              <w:color w:val="202122"/>
              <w:sz w:val="24"/>
              <w:szCs w:val="24"/>
              <w:shd w:val="clear" w:color="auto" w:fill="FFFFFF"/>
            </w:rPr>
            <w:t>(4)</w:t>
          </w:r>
          <w:r w:rsidR="003B0325">
            <w:rPr>
              <w:rFonts w:asciiTheme="majorBidi" w:hAnsiTheme="majorBidi" w:cstheme="majorBidi"/>
              <w:color w:val="202122"/>
              <w:sz w:val="24"/>
              <w:szCs w:val="24"/>
              <w:shd w:val="clear" w:color="auto" w:fill="FFFFFF"/>
            </w:rPr>
            <w:fldChar w:fldCharType="end"/>
          </w:r>
        </w:sdtContent>
      </w:sdt>
    </w:p>
    <w:p w14:paraId="49410C33" w14:textId="39B5F285" w:rsidR="00792DEA" w:rsidRDefault="00792DEA" w:rsidP="00AC548C">
      <w:pPr>
        <w:rPr>
          <w:rFonts w:ascii="Arial" w:hAnsi="Arial" w:cs="Arial"/>
          <w:color w:val="202122"/>
          <w:sz w:val="28"/>
          <w:szCs w:val="28"/>
          <w:shd w:val="clear" w:color="auto" w:fill="FFFFFF"/>
        </w:rPr>
      </w:pPr>
    </w:p>
    <w:p w14:paraId="1425A199" w14:textId="77777777" w:rsidR="00540AB7" w:rsidRPr="00A57E31" w:rsidRDefault="00540AB7" w:rsidP="00AC548C">
      <w:pPr>
        <w:rPr>
          <w:rFonts w:ascii="Arial" w:hAnsi="Arial" w:cs="Arial"/>
          <w:color w:val="202122"/>
          <w:sz w:val="28"/>
          <w:szCs w:val="28"/>
          <w:shd w:val="clear" w:color="auto" w:fill="FFFFFF"/>
        </w:rPr>
      </w:pPr>
    </w:p>
    <w:p w14:paraId="7BA4C901" w14:textId="7DF096F5" w:rsidR="00792DEA" w:rsidRPr="008516AC" w:rsidRDefault="00792DEA" w:rsidP="00E25678">
      <w:pPr>
        <w:pStyle w:val="Paragraphedeliste"/>
        <w:numPr>
          <w:ilvl w:val="1"/>
          <w:numId w:val="6"/>
        </w:numPr>
        <w:outlineLvl w:val="1"/>
        <w:rPr>
          <w:rFonts w:asciiTheme="majorBidi" w:hAnsiTheme="majorBidi" w:cstheme="majorBidi"/>
          <w:b/>
          <w:bCs/>
          <w:sz w:val="32"/>
          <w:szCs w:val="32"/>
        </w:rPr>
      </w:pPr>
      <w:bookmarkStart w:id="46" w:name="_Toc51021082"/>
      <w:r w:rsidRPr="00233B8C">
        <w:rPr>
          <w:rFonts w:asciiTheme="majorBidi" w:hAnsiTheme="majorBidi" w:cstheme="majorBidi"/>
          <w:b/>
          <w:bCs/>
          <w:color w:val="365F91" w:themeColor="accent1" w:themeShade="BF"/>
          <w:sz w:val="32"/>
          <w:szCs w:val="32"/>
        </w:rPr>
        <w:t>Les avantages de la GED</w:t>
      </w:r>
      <w:bookmarkEnd w:id="46"/>
      <w:r w:rsidRPr="00233B8C">
        <w:rPr>
          <w:rFonts w:asciiTheme="majorBidi" w:hAnsiTheme="majorBidi" w:cstheme="majorBidi"/>
          <w:b/>
          <w:bCs/>
          <w:color w:val="365F91" w:themeColor="accent1" w:themeShade="BF"/>
          <w:sz w:val="32"/>
          <w:szCs w:val="32"/>
        </w:rPr>
        <w:t> </w:t>
      </w:r>
      <w:r w:rsidR="00233B8C">
        <w:rPr>
          <w:rFonts w:asciiTheme="majorBidi" w:hAnsiTheme="majorBidi" w:cstheme="majorBidi"/>
          <w:b/>
          <w:bCs/>
          <w:sz w:val="32"/>
          <w:szCs w:val="32"/>
        </w:rPr>
        <w:t xml:space="preserve"> </w:t>
      </w:r>
    </w:p>
    <w:p w14:paraId="67A06540" w14:textId="77777777" w:rsidR="000A65C2" w:rsidRPr="00027BCE" w:rsidRDefault="000A65C2" w:rsidP="000A65C2">
      <w:pPr>
        <w:numPr>
          <w:ilvl w:val="0"/>
          <w:numId w:val="4"/>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027BCE">
        <w:rPr>
          <w:rFonts w:asciiTheme="majorBidi" w:hAnsiTheme="majorBidi" w:cstheme="majorBidi"/>
          <w:color w:val="202122"/>
          <w:sz w:val="24"/>
          <w:szCs w:val="24"/>
          <w:shd w:val="clear" w:color="auto" w:fill="FFFFFF"/>
        </w:rPr>
        <w:t>Une baisse des coûts de papier. En scannant les documents importants au lieu de les imprimer cela est un gain pour l'entreprise.</w:t>
      </w:r>
    </w:p>
    <w:p w14:paraId="0F5931FA" w14:textId="77777777" w:rsidR="000A65C2" w:rsidRPr="00027BCE" w:rsidRDefault="000A65C2" w:rsidP="000A65C2">
      <w:pPr>
        <w:numPr>
          <w:ilvl w:val="0"/>
          <w:numId w:val="4"/>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027BCE">
        <w:rPr>
          <w:rFonts w:asciiTheme="majorBidi" w:hAnsiTheme="majorBidi" w:cstheme="majorBidi"/>
          <w:color w:val="202122"/>
          <w:sz w:val="24"/>
          <w:szCs w:val="24"/>
          <w:shd w:val="clear" w:color="auto" w:fill="FFFFFF"/>
        </w:rPr>
        <w:t>Un gain de temps permanent pour la recherche et la classification des documents. La GED permet aux salariés de trouver plus rapidement leurs documents grâce à un moteur de recherche.</w:t>
      </w:r>
    </w:p>
    <w:p w14:paraId="6BDF029C" w14:textId="77777777" w:rsidR="000A65C2" w:rsidRPr="00027BCE" w:rsidRDefault="000A65C2" w:rsidP="000A65C2">
      <w:pPr>
        <w:numPr>
          <w:ilvl w:val="0"/>
          <w:numId w:val="4"/>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027BCE">
        <w:rPr>
          <w:rFonts w:asciiTheme="majorBidi" w:hAnsiTheme="majorBidi" w:cstheme="majorBidi"/>
          <w:color w:val="202122"/>
          <w:sz w:val="24"/>
          <w:szCs w:val="24"/>
          <w:shd w:val="clear" w:color="auto" w:fill="FFFFFF"/>
        </w:rPr>
        <w:t>Une optimisation de l'espace dans l'entreprise</w:t>
      </w:r>
    </w:p>
    <w:p w14:paraId="5D7D0681" w14:textId="1E39FEAC" w:rsidR="00D85609" w:rsidRPr="0073576D" w:rsidRDefault="000A65C2" w:rsidP="0073576D">
      <w:pPr>
        <w:numPr>
          <w:ilvl w:val="0"/>
          <w:numId w:val="4"/>
        </w:numPr>
        <w:shd w:val="clear" w:color="auto" w:fill="FFFFFF"/>
        <w:spacing w:before="100" w:beforeAutospacing="1" w:after="24" w:line="240" w:lineRule="auto"/>
        <w:ind w:left="384"/>
        <w:rPr>
          <w:rFonts w:asciiTheme="majorBidi" w:hAnsiTheme="majorBidi" w:cstheme="majorBidi"/>
          <w:color w:val="202122"/>
          <w:sz w:val="24"/>
          <w:szCs w:val="24"/>
          <w:shd w:val="clear" w:color="auto" w:fill="FFFFFF"/>
        </w:rPr>
      </w:pPr>
      <w:r w:rsidRPr="00027BCE">
        <w:rPr>
          <w:rFonts w:asciiTheme="majorBidi" w:hAnsiTheme="majorBidi" w:cstheme="majorBidi"/>
          <w:color w:val="202122"/>
          <w:sz w:val="24"/>
          <w:szCs w:val="24"/>
          <w:shd w:val="clear" w:color="auto" w:fill="FFFFFF"/>
        </w:rPr>
        <w:t>Une communication et une transmission des documents plus rapide</w:t>
      </w:r>
      <w:r w:rsidR="004C74BC">
        <w:rPr>
          <w:rFonts w:asciiTheme="majorBidi" w:hAnsiTheme="majorBidi" w:cstheme="majorBidi"/>
          <w:color w:val="202122"/>
          <w:sz w:val="24"/>
          <w:szCs w:val="24"/>
          <w:shd w:val="clear" w:color="auto" w:fill="FFFFFF"/>
        </w:rPr>
        <w:t xml:space="preserve"> </w:t>
      </w:r>
      <w:sdt>
        <w:sdtPr>
          <w:rPr>
            <w:rFonts w:asciiTheme="majorBidi" w:hAnsiTheme="majorBidi" w:cstheme="majorBidi"/>
            <w:color w:val="202122"/>
            <w:sz w:val="24"/>
            <w:szCs w:val="24"/>
            <w:shd w:val="clear" w:color="auto" w:fill="FFFFFF"/>
          </w:rPr>
          <w:id w:val="2101220677"/>
          <w:citation/>
        </w:sdtPr>
        <w:sdtContent>
          <w:r w:rsidR="00C101FC">
            <w:rPr>
              <w:rFonts w:asciiTheme="majorBidi" w:hAnsiTheme="majorBidi" w:cstheme="majorBidi"/>
              <w:color w:val="202122"/>
              <w:sz w:val="24"/>
              <w:szCs w:val="24"/>
              <w:shd w:val="clear" w:color="auto" w:fill="FFFFFF"/>
            </w:rPr>
            <w:fldChar w:fldCharType="begin"/>
          </w:r>
          <w:r w:rsidR="00C101FC">
            <w:rPr>
              <w:rFonts w:asciiTheme="majorBidi" w:hAnsiTheme="majorBidi" w:cstheme="majorBidi"/>
              <w:color w:val="202122"/>
              <w:sz w:val="24"/>
              <w:szCs w:val="24"/>
              <w:shd w:val="clear" w:color="auto" w:fill="FFFFFF"/>
            </w:rPr>
            <w:instrText xml:space="preserve"> CITATION 4 \l 1036 </w:instrText>
          </w:r>
          <w:r w:rsidR="00C101FC">
            <w:rPr>
              <w:rFonts w:asciiTheme="majorBidi" w:hAnsiTheme="majorBidi" w:cstheme="majorBidi"/>
              <w:color w:val="202122"/>
              <w:sz w:val="24"/>
              <w:szCs w:val="24"/>
              <w:shd w:val="clear" w:color="auto" w:fill="FFFFFF"/>
            </w:rPr>
            <w:fldChar w:fldCharType="separate"/>
          </w:r>
          <w:r w:rsidR="00974971" w:rsidRPr="00974971">
            <w:rPr>
              <w:rFonts w:asciiTheme="majorBidi" w:hAnsiTheme="majorBidi" w:cstheme="majorBidi"/>
              <w:noProof/>
              <w:color w:val="202122"/>
              <w:sz w:val="24"/>
              <w:szCs w:val="24"/>
              <w:shd w:val="clear" w:color="auto" w:fill="FFFFFF"/>
            </w:rPr>
            <w:t>(4)</w:t>
          </w:r>
          <w:r w:rsidR="00C101FC">
            <w:rPr>
              <w:rFonts w:asciiTheme="majorBidi" w:hAnsiTheme="majorBidi" w:cstheme="majorBidi"/>
              <w:color w:val="202122"/>
              <w:sz w:val="24"/>
              <w:szCs w:val="24"/>
              <w:shd w:val="clear" w:color="auto" w:fill="FFFFFF"/>
            </w:rPr>
            <w:fldChar w:fldCharType="end"/>
          </w:r>
        </w:sdtContent>
      </w:sdt>
    </w:p>
    <w:p w14:paraId="75E19E80" w14:textId="77777777" w:rsidR="00027BCE" w:rsidRPr="00D85609" w:rsidRDefault="00027BCE" w:rsidP="00D85609"/>
    <w:p w14:paraId="2CC22FFD" w14:textId="0B96710E" w:rsidR="0070564A" w:rsidRPr="008516AC" w:rsidRDefault="0070564A" w:rsidP="00E25678">
      <w:pPr>
        <w:pStyle w:val="Paragraphedeliste"/>
        <w:numPr>
          <w:ilvl w:val="0"/>
          <w:numId w:val="6"/>
        </w:numPr>
        <w:outlineLvl w:val="1"/>
        <w:rPr>
          <w:rFonts w:asciiTheme="majorBidi" w:hAnsiTheme="majorBidi" w:cstheme="majorBidi"/>
          <w:b/>
          <w:bCs/>
          <w:sz w:val="32"/>
          <w:szCs w:val="32"/>
        </w:rPr>
      </w:pPr>
      <w:bookmarkStart w:id="47" w:name="_Toc51021083"/>
      <w:r w:rsidRPr="008516AC">
        <w:rPr>
          <w:rFonts w:asciiTheme="majorBidi" w:hAnsiTheme="majorBidi" w:cstheme="majorBidi"/>
          <w:b/>
          <w:bCs/>
          <w:sz w:val="32"/>
          <w:szCs w:val="32"/>
        </w:rPr>
        <w:t>La GED en mode SAAS</w:t>
      </w:r>
      <w:bookmarkEnd w:id="47"/>
    </w:p>
    <w:p w14:paraId="30B7C0F2" w14:textId="0FF9259D" w:rsidR="0070564A" w:rsidRPr="0073576D" w:rsidRDefault="0070564A"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r w:rsidRPr="0073576D">
        <w:rPr>
          <w:rFonts w:asciiTheme="majorBidi" w:eastAsiaTheme="minorHAnsi" w:hAnsiTheme="majorBidi" w:cstheme="majorBidi"/>
          <w:color w:val="202122"/>
          <w:shd w:val="clear" w:color="auto" w:fill="FFFFFF"/>
          <w:lang w:eastAsia="en-US"/>
        </w:rPr>
        <w:t xml:space="preserve">La </w:t>
      </w:r>
      <w:r w:rsidRPr="0073576D">
        <w:rPr>
          <w:rFonts w:asciiTheme="majorBidi" w:eastAsiaTheme="minorHAnsi" w:hAnsiTheme="majorBidi" w:cstheme="majorBidi"/>
          <w:b/>
          <w:bCs/>
          <w:color w:val="202122"/>
          <w:shd w:val="clear" w:color="auto" w:fill="FFFFFF"/>
          <w:lang w:eastAsia="en-US"/>
        </w:rPr>
        <w:t>gestion électronique de documents</w:t>
      </w:r>
      <w:r w:rsidRPr="0073576D">
        <w:rPr>
          <w:rFonts w:asciiTheme="majorBidi" w:eastAsiaTheme="minorHAnsi" w:hAnsiTheme="majorBidi" w:cstheme="majorBidi"/>
          <w:color w:val="202122"/>
          <w:shd w:val="clear" w:color="auto" w:fill="FFFFFF"/>
          <w:lang w:eastAsia="en-US"/>
        </w:rPr>
        <w:t xml:space="preserve"> en mode </w:t>
      </w:r>
      <w:r w:rsidRPr="0073576D">
        <w:rPr>
          <w:rFonts w:asciiTheme="majorBidi" w:eastAsiaTheme="minorHAnsi" w:hAnsiTheme="majorBidi" w:cstheme="majorBidi"/>
          <w:b/>
          <w:bCs/>
          <w:color w:val="202122"/>
          <w:shd w:val="clear" w:color="auto" w:fill="FFFFFF"/>
          <w:lang w:eastAsia="en-US"/>
        </w:rPr>
        <w:t>SAAS</w:t>
      </w:r>
      <w:r w:rsidRPr="0073576D">
        <w:rPr>
          <w:rFonts w:asciiTheme="majorBidi" w:eastAsiaTheme="minorHAnsi" w:hAnsiTheme="majorBidi" w:cstheme="majorBidi"/>
          <w:color w:val="202122"/>
          <w:shd w:val="clear" w:color="auto" w:fill="FFFFFF"/>
          <w:lang w:eastAsia="en-US"/>
        </w:rPr>
        <w:t xml:space="preserve"> (</w:t>
      </w:r>
      <w:r w:rsidRPr="0073576D">
        <w:rPr>
          <w:rFonts w:asciiTheme="majorBidi" w:eastAsiaTheme="minorHAnsi" w:hAnsiTheme="majorBidi" w:cstheme="majorBidi"/>
          <w:b/>
          <w:bCs/>
          <w:color w:val="202122"/>
          <w:shd w:val="clear" w:color="auto" w:fill="FFFFFF"/>
          <w:lang w:eastAsia="en-US"/>
        </w:rPr>
        <w:t>Software As A Service</w:t>
      </w:r>
      <w:r w:rsidRPr="0073576D">
        <w:rPr>
          <w:rFonts w:asciiTheme="majorBidi" w:eastAsiaTheme="minorHAnsi" w:hAnsiTheme="majorBidi" w:cstheme="majorBidi"/>
          <w:color w:val="202122"/>
          <w:shd w:val="clear" w:color="auto" w:fill="FFFFFF"/>
          <w:lang w:eastAsia="en-US"/>
        </w:rPr>
        <w:t xml:space="preserve">) est une architecture logicielle proposée sous la forme d’abonnement et non sous la forme d’achat de licence classique. L’infrastructure informatique serveur est mutualisée pour plusieurs clients, en s’appuyant sur un code source unique. Les informations sont </w:t>
      </w:r>
      <w:r w:rsidRPr="0073576D">
        <w:rPr>
          <w:rFonts w:asciiTheme="majorBidi" w:eastAsiaTheme="minorHAnsi" w:hAnsiTheme="majorBidi" w:cstheme="majorBidi"/>
          <w:b/>
          <w:bCs/>
          <w:color w:val="202122"/>
          <w:shd w:val="clear" w:color="auto" w:fill="FFFFFF"/>
          <w:lang w:eastAsia="en-US"/>
        </w:rPr>
        <w:t>très sécurisées</w:t>
      </w:r>
      <w:r w:rsidRPr="0073576D">
        <w:rPr>
          <w:rFonts w:asciiTheme="majorBidi" w:eastAsiaTheme="minorHAnsi" w:hAnsiTheme="majorBidi" w:cstheme="majorBidi"/>
          <w:color w:val="202122"/>
          <w:shd w:val="clear" w:color="auto" w:fill="FFFFFF"/>
          <w:lang w:eastAsia="en-US"/>
        </w:rPr>
        <w:t xml:space="preserve"> et compartimentées : chaque client possède sa propre base de données et son paramétrage.</w:t>
      </w:r>
      <w:r w:rsidR="00DF2DC4">
        <w:rPr>
          <w:rFonts w:asciiTheme="majorBidi" w:eastAsiaTheme="minorHAnsi" w:hAnsiTheme="majorBidi" w:cstheme="majorBidi"/>
          <w:color w:val="202122"/>
          <w:shd w:val="clear" w:color="auto" w:fill="FFFFFF"/>
          <w:lang w:eastAsia="en-US"/>
        </w:rPr>
        <w:t xml:space="preserve"> </w:t>
      </w:r>
      <w:sdt>
        <w:sdtPr>
          <w:rPr>
            <w:rFonts w:asciiTheme="majorBidi" w:eastAsiaTheme="minorHAnsi" w:hAnsiTheme="majorBidi" w:cstheme="majorBidi"/>
            <w:color w:val="202122"/>
            <w:shd w:val="clear" w:color="auto" w:fill="FFFFFF"/>
            <w:lang w:eastAsia="en-US"/>
          </w:rPr>
          <w:id w:val="-1032799640"/>
          <w:citation/>
        </w:sdtPr>
        <w:sdtContent>
          <w:r w:rsidR="00E91D72">
            <w:rPr>
              <w:rFonts w:asciiTheme="majorBidi" w:eastAsiaTheme="minorHAnsi" w:hAnsiTheme="majorBidi" w:cstheme="majorBidi"/>
              <w:color w:val="202122"/>
              <w:shd w:val="clear" w:color="auto" w:fill="FFFFFF"/>
              <w:lang w:eastAsia="en-US"/>
            </w:rPr>
            <w:fldChar w:fldCharType="begin"/>
          </w:r>
          <w:r w:rsidR="00E91D72">
            <w:rPr>
              <w:rFonts w:asciiTheme="majorBidi" w:eastAsiaTheme="minorHAnsi" w:hAnsiTheme="majorBidi" w:cstheme="majorBidi"/>
              <w:color w:val="202122"/>
              <w:shd w:val="clear" w:color="auto" w:fill="FFFFFF"/>
              <w:lang w:eastAsia="en-US"/>
            </w:rPr>
            <w:instrText xml:space="preserve"> CITATION 5 \l 1036 </w:instrText>
          </w:r>
          <w:r w:rsidR="00E91D72">
            <w:rPr>
              <w:rFonts w:asciiTheme="majorBidi" w:eastAsiaTheme="minorHAnsi" w:hAnsiTheme="majorBidi" w:cstheme="majorBidi"/>
              <w:color w:val="202122"/>
              <w:shd w:val="clear" w:color="auto" w:fill="FFFFFF"/>
              <w:lang w:eastAsia="en-US"/>
            </w:rPr>
            <w:fldChar w:fldCharType="separate"/>
          </w:r>
          <w:r w:rsidR="00974971" w:rsidRPr="00974971">
            <w:rPr>
              <w:rFonts w:asciiTheme="majorBidi" w:eastAsiaTheme="minorHAnsi" w:hAnsiTheme="majorBidi" w:cstheme="majorBidi"/>
              <w:noProof/>
              <w:color w:val="202122"/>
              <w:shd w:val="clear" w:color="auto" w:fill="FFFFFF"/>
              <w:lang w:eastAsia="en-US"/>
            </w:rPr>
            <w:t>(5)</w:t>
          </w:r>
          <w:r w:rsidR="00E91D72">
            <w:rPr>
              <w:rFonts w:asciiTheme="majorBidi" w:eastAsiaTheme="minorHAnsi" w:hAnsiTheme="majorBidi" w:cstheme="majorBidi"/>
              <w:color w:val="202122"/>
              <w:shd w:val="clear" w:color="auto" w:fill="FFFFFF"/>
              <w:lang w:eastAsia="en-US"/>
            </w:rPr>
            <w:fldChar w:fldCharType="end"/>
          </w:r>
        </w:sdtContent>
      </w:sdt>
    </w:p>
    <w:p w14:paraId="6EEF3D93" w14:textId="267D0343" w:rsidR="0070564A" w:rsidRDefault="00FC1A2C" w:rsidP="00E25678">
      <w:pPr>
        <w:pStyle w:val="Paragraphedeliste"/>
        <w:numPr>
          <w:ilvl w:val="0"/>
          <w:numId w:val="6"/>
        </w:numPr>
        <w:shd w:val="clear" w:color="auto" w:fill="FFFFFF"/>
        <w:spacing w:before="100" w:beforeAutospacing="1" w:after="24" w:line="240" w:lineRule="auto"/>
        <w:outlineLvl w:val="1"/>
        <w:rPr>
          <w:rFonts w:asciiTheme="majorBidi" w:hAnsiTheme="majorBidi" w:cstheme="majorBidi"/>
          <w:b/>
          <w:bCs/>
          <w:sz w:val="32"/>
          <w:szCs w:val="32"/>
        </w:rPr>
      </w:pPr>
      <w:bookmarkStart w:id="48" w:name="_Toc51021084"/>
      <w:r w:rsidRPr="008516AC">
        <w:rPr>
          <w:rFonts w:asciiTheme="majorBidi" w:hAnsiTheme="majorBidi" w:cstheme="majorBidi"/>
          <w:b/>
          <w:bCs/>
          <w:sz w:val="32"/>
          <w:szCs w:val="32"/>
        </w:rPr>
        <w:t>Gestion de contenu d’entreprise (ECM)</w:t>
      </w:r>
      <w:bookmarkEnd w:id="48"/>
    </w:p>
    <w:p w14:paraId="24F2F616" w14:textId="77777777" w:rsidR="008516AC" w:rsidRPr="008516AC" w:rsidRDefault="008516AC" w:rsidP="008516AC">
      <w:pPr>
        <w:pStyle w:val="Paragraphedeliste"/>
        <w:shd w:val="clear" w:color="auto" w:fill="FFFFFF"/>
        <w:spacing w:before="100" w:beforeAutospacing="1" w:after="24" w:line="240" w:lineRule="auto"/>
        <w:outlineLvl w:val="1"/>
        <w:rPr>
          <w:rFonts w:asciiTheme="majorBidi" w:hAnsiTheme="majorBidi" w:cstheme="majorBidi"/>
          <w:b/>
          <w:bCs/>
          <w:sz w:val="32"/>
          <w:szCs w:val="32"/>
        </w:rPr>
      </w:pPr>
    </w:p>
    <w:p w14:paraId="31337AAF" w14:textId="4DF6286A" w:rsidR="001F181E" w:rsidRPr="0073576D" w:rsidRDefault="008962EF"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r w:rsidRPr="0073576D">
        <w:rPr>
          <w:rFonts w:asciiTheme="majorBidi" w:eastAsiaTheme="minorHAnsi" w:hAnsiTheme="majorBidi" w:cstheme="majorBidi"/>
          <w:color w:val="202122"/>
          <w:shd w:val="clear" w:color="auto" w:fill="FFFFFF"/>
          <w:lang w:eastAsia="en-US"/>
        </w:rPr>
        <w:t xml:space="preserve">Gestion de contenu d’entreprise </w:t>
      </w:r>
      <w:r w:rsidR="001F181E" w:rsidRPr="0073576D">
        <w:rPr>
          <w:rFonts w:asciiTheme="majorBidi" w:eastAsiaTheme="minorHAnsi" w:hAnsiTheme="majorBidi" w:cstheme="majorBidi"/>
          <w:color w:val="202122"/>
          <w:shd w:val="clear" w:color="auto" w:fill="FFFFFF"/>
          <w:lang w:eastAsia="en-US"/>
        </w:rPr>
        <w:t>vise à gérer l'ensemble des contenus d'une</w:t>
      </w:r>
      <w:r w:rsidR="00DE3E52" w:rsidRPr="0073576D">
        <w:rPr>
          <w:rFonts w:asciiTheme="majorBidi" w:eastAsiaTheme="minorHAnsi" w:hAnsiTheme="majorBidi" w:cstheme="majorBidi"/>
          <w:color w:val="202122"/>
          <w:shd w:val="clear" w:color="auto" w:fill="FFFFFF"/>
          <w:lang w:eastAsia="en-US"/>
        </w:rPr>
        <w:t xml:space="preserve"> organisation</w:t>
      </w:r>
      <w:r w:rsidR="001F181E" w:rsidRPr="0073576D">
        <w:rPr>
          <w:rFonts w:asciiTheme="majorBidi" w:eastAsiaTheme="minorHAnsi" w:hAnsiTheme="majorBidi" w:cstheme="majorBidi"/>
          <w:color w:val="202122"/>
          <w:shd w:val="clear" w:color="auto" w:fill="FFFFFF"/>
          <w:lang w:eastAsia="en-US"/>
        </w:rPr>
        <w:t>. Il s'agit de prendre en compte sous forme électronique les informations qui ne sont pas structurées, comme les </w:t>
      </w:r>
      <w:hyperlink r:id="rId21" w:tooltip="Documents électroniques" w:history="1">
        <w:r w:rsidR="001F181E" w:rsidRPr="0073576D">
          <w:rPr>
            <w:rFonts w:asciiTheme="majorBidi" w:eastAsiaTheme="minorHAnsi" w:hAnsiTheme="majorBidi" w:cstheme="majorBidi"/>
            <w:color w:val="202122"/>
            <w:shd w:val="clear" w:color="auto" w:fill="FFFFFF"/>
            <w:lang w:eastAsia="en-US"/>
          </w:rPr>
          <w:t>documents</w:t>
        </w:r>
      </w:hyperlink>
      <w:r w:rsidRPr="0073576D">
        <w:rPr>
          <w:rFonts w:asciiTheme="majorBidi" w:eastAsiaTheme="minorHAnsi" w:hAnsiTheme="majorBidi" w:cstheme="majorBidi"/>
          <w:color w:val="202122"/>
          <w:shd w:val="clear" w:color="auto" w:fill="FFFFFF"/>
          <w:lang w:eastAsia="en-US"/>
        </w:rPr>
        <w:t xml:space="preserve"> électronique</w:t>
      </w:r>
      <w:r w:rsidR="001F181E" w:rsidRPr="0073576D">
        <w:rPr>
          <w:rFonts w:asciiTheme="majorBidi" w:eastAsiaTheme="minorHAnsi" w:hAnsiTheme="majorBidi" w:cstheme="majorBidi"/>
          <w:color w:val="202122"/>
          <w:shd w:val="clear" w:color="auto" w:fill="FFFFFF"/>
          <w:lang w:eastAsia="en-US"/>
        </w:rPr>
        <w:t>, par opposition à celles déjà structurées dans les</w:t>
      </w:r>
      <w:r w:rsidR="009A4C87" w:rsidRPr="0073576D">
        <w:rPr>
          <w:rFonts w:asciiTheme="majorBidi" w:eastAsiaTheme="minorHAnsi" w:hAnsiTheme="majorBidi" w:cstheme="majorBidi"/>
          <w:color w:val="202122"/>
          <w:shd w:val="clear" w:color="auto" w:fill="FFFFFF"/>
          <w:lang w:eastAsia="en-US"/>
        </w:rPr>
        <w:t xml:space="preserve"> bases de données</w:t>
      </w:r>
      <w:r w:rsidR="001F181E" w:rsidRPr="0073576D">
        <w:rPr>
          <w:rFonts w:asciiTheme="majorBidi" w:eastAsiaTheme="minorHAnsi" w:hAnsiTheme="majorBidi" w:cstheme="majorBidi"/>
          <w:color w:val="202122"/>
          <w:shd w:val="clear" w:color="auto" w:fill="FFFFFF"/>
          <w:lang w:eastAsia="en-US"/>
        </w:rPr>
        <w:t>. Elle comprend les phases de création/capture, stockage, indexation, gestion, nettoyage, distribution, publication, recherche et archivage, en faisant le lien du contenu avec les processus métier</w:t>
      </w:r>
      <w:r w:rsidR="00547EC8" w:rsidRPr="0073576D">
        <w:rPr>
          <w:rFonts w:asciiTheme="majorBidi" w:eastAsiaTheme="minorHAnsi" w:hAnsiTheme="majorBidi" w:cstheme="majorBidi"/>
          <w:color w:val="202122"/>
          <w:shd w:val="clear" w:color="auto" w:fill="FFFFFF"/>
          <w:lang w:eastAsia="en-US"/>
        </w:rPr>
        <w:t>.</w:t>
      </w:r>
    </w:p>
    <w:p w14:paraId="77795A00" w14:textId="568FD916" w:rsidR="00547EC8" w:rsidRDefault="00547EC8"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r w:rsidRPr="0073576D">
        <w:rPr>
          <w:rFonts w:asciiTheme="majorBidi" w:eastAsiaTheme="minorHAnsi" w:hAnsiTheme="majorBidi" w:cstheme="majorBidi"/>
          <w:color w:val="202122"/>
          <w:shd w:val="clear" w:color="auto" w:fill="FFFFFF"/>
          <w:lang w:eastAsia="en-US"/>
        </w:rPr>
        <w:t>À titre d'exemple, une application de gestion de contenu servira à gérer l'ensemble des</w:t>
      </w:r>
      <w:r w:rsidR="00DB2DDC" w:rsidRPr="0073576D">
        <w:rPr>
          <w:rFonts w:asciiTheme="majorBidi" w:eastAsiaTheme="minorHAnsi" w:hAnsiTheme="majorBidi" w:cstheme="majorBidi"/>
          <w:color w:val="202122"/>
          <w:shd w:val="clear" w:color="auto" w:fill="FFFFFF"/>
          <w:lang w:eastAsia="en-US"/>
        </w:rPr>
        <w:t xml:space="preserve"> informations</w:t>
      </w:r>
      <w:r w:rsidRPr="0073576D">
        <w:rPr>
          <w:rFonts w:asciiTheme="majorBidi" w:eastAsiaTheme="minorHAnsi" w:hAnsiTheme="majorBidi" w:cstheme="majorBidi"/>
          <w:color w:val="202122"/>
          <w:shd w:val="clear" w:color="auto" w:fill="FFFFFF"/>
          <w:lang w:eastAsia="en-US"/>
        </w:rPr>
        <w:t> d'un dossier</w:t>
      </w:r>
      <w:r w:rsidR="00A114CB" w:rsidRPr="0073576D">
        <w:rPr>
          <w:rFonts w:asciiTheme="majorBidi" w:eastAsiaTheme="minorHAnsi" w:hAnsiTheme="majorBidi" w:cstheme="majorBidi"/>
          <w:color w:val="202122"/>
          <w:shd w:val="clear" w:color="auto" w:fill="FFFFFF"/>
          <w:lang w:eastAsia="en-US"/>
        </w:rPr>
        <w:t xml:space="preserve"> client</w:t>
      </w:r>
      <w:r w:rsidRPr="0073576D">
        <w:rPr>
          <w:rFonts w:asciiTheme="majorBidi" w:eastAsiaTheme="minorHAnsi" w:hAnsiTheme="majorBidi" w:cstheme="majorBidi"/>
          <w:color w:val="202122"/>
          <w:shd w:val="clear" w:color="auto" w:fill="FFFFFF"/>
          <w:lang w:eastAsia="en-US"/>
        </w:rPr>
        <w:t xml:space="preserve"> : courriers papier, courriels, télécopie, </w:t>
      </w:r>
      <w:r w:rsidR="00DB2DDC" w:rsidRPr="0073576D">
        <w:rPr>
          <w:rFonts w:asciiTheme="majorBidi" w:eastAsiaTheme="minorHAnsi" w:hAnsiTheme="majorBidi" w:cstheme="majorBidi"/>
          <w:color w:val="202122"/>
          <w:shd w:val="clear" w:color="auto" w:fill="FFFFFF"/>
          <w:lang w:eastAsia="en-US"/>
        </w:rPr>
        <w:t>contrats</w:t>
      </w:r>
      <w:r w:rsidRPr="0073576D">
        <w:rPr>
          <w:rFonts w:asciiTheme="majorBidi" w:eastAsiaTheme="minorHAnsi" w:hAnsiTheme="majorBidi" w:cstheme="majorBidi"/>
          <w:color w:val="202122"/>
          <w:shd w:val="clear" w:color="auto" w:fill="FFFFFF"/>
          <w:lang w:eastAsia="en-US"/>
        </w:rPr>
        <w:t>, etc., dans une même</w:t>
      </w:r>
      <w:r w:rsidR="00A114CB" w:rsidRPr="0073576D">
        <w:rPr>
          <w:rFonts w:asciiTheme="majorBidi" w:eastAsiaTheme="minorHAnsi" w:hAnsiTheme="majorBidi" w:cstheme="majorBidi"/>
          <w:color w:val="202122"/>
          <w:shd w:val="clear" w:color="auto" w:fill="FFFFFF"/>
          <w:lang w:eastAsia="en-US"/>
        </w:rPr>
        <w:t xml:space="preserve"> infrastructure. </w:t>
      </w:r>
      <w:sdt>
        <w:sdtPr>
          <w:rPr>
            <w:rFonts w:asciiTheme="majorBidi" w:eastAsiaTheme="minorHAnsi" w:hAnsiTheme="majorBidi" w:cstheme="majorBidi"/>
            <w:color w:val="202122"/>
            <w:shd w:val="clear" w:color="auto" w:fill="FFFFFF"/>
            <w:lang w:eastAsia="en-US"/>
          </w:rPr>
          <w:id w:val="1643616795"/>
          <w:citation/>
        </w:sdtPr>
        <w:sdtContent>
          <w:r w:rsidR="00E91D72">
            <w:rPr>
              <w:rFonts w:asciiTheme="majorBidi" w:eastAsiaTheme="minorHAnsi" w:hAnsiTheme="majorBidi" w:cstheme="majorBidi"/>
              <w:color w:val="202122"/>
              <w:shd w:val="clear" w:color="auto" w:fill="FFFFFF"/>
              <w:lang w:eastAsia="en-US"/>
            </w:rPr>
            <w:fldChar w:fldCharType="begin"/>
          </w:r>
          <w:r w:rsidR="00E91D72">
            <w:rPr>
              <w:rFonts w:asciiTheme="majorBidi" w:eastAsiaTheme="minorHAnsi" w:hAnsiTheme="majorBidi" w:cstheme="majorBidi"/>
              <w:color w:val="202122"/>
              <w:shd w:val="clear" w:color="auto" w:fill="FFFFFF"/>
              <w:lang w:eastAsia="en-US"/>
            </w:rPr>
            <w:instrText xml:space="preserve"> CITATION 6 \l 1036 </w:instrText>
          </w:r>
          <w:r w:rsidR="00E91D72">
            <w:rPr>
              <w:rFonts w:asciiTheme="majorBidi" w:eastAsiaTheme="minorHAnsi" w:hAnsiTheme="majorBidi" w:cstheme="majorBidi"/>
              <w:color w:val="202122"/>
              <w:shd w:val="clear" w:color="auto" w:fill="FFFFFF"/>
              <w:lang w:eastAsia="en-US"/>
            </w:rPr>
            <w:fldChar w:fldCharType="separate"/>
          </w:r>
          <w:r w:rsidR="00974971" w:rsidRPr="00974971">
            <w:rPr>
              <w:rFonts w:asciiTheme="majorBidi" w:eastAsiaTheme="minorHAnsi" w:hAnsiTheme="majorBidi" w:cstheme="majorBidi"/>
              <w:noProof/>
              <w:color w:val="202122"/>
              <w:shd w:val="clear" w:color="auto" w:fill="FFFFFF"/>
              <w:lang w:eastAsia="en-US"/>
            </w:rPr>
            <w:t>(6)</w:t>
          </w:r>
          <w:r w:rsidR="00E91D72">
            <w:rPr>
              <w:rFonts w:asciiTheme="majorBidi" w:eastAsiaTheme="minorHAnsi" w:hAnsiTheme="majorBidi" w:cstheme="majorBidi"/>
              <w:color w:val="202122"/>
              <w:shd w:val="clear" w:color="auto" w:fill="FFFFFF"/>
              <w:lang w:eastAsia="en-US"/>
            </w:rPr>
            <w:fldChar w:fldCharType="end"/>
          </w:r>
        </w:sdtContent>
      </w:sdt>
    </w:p>
    <w:p w14:paraId="4FC12D49" w14:textId="40F332F2" w:rsidR="00636F29" w:rsidRDefault="00636F29"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p>
    <w:p w14:paraId="4CF63732" w14:textId="1CB0455E" w:rsidR="00636F29" w:rsidRDefault="00636F29"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p>
    <w:p w14:paraId="3161F693" w14:textId="163D2D90" w:rsidR="00636F29" w:rsidRDefault="00636F29"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p>
    <w:p w14:paraId="44099DB7" w14:textId="3FF45C5B" w:rsidR="00636F29" w:rsidRDefault="00636F29"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p>
    <w:p w14:paraId="1C87F7F6" w14:textId="2740573C" w:rsidR="00636F29" w:rsidRDefault="00636F29"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p>
    <w:p w14:paraId="6A5F5B7B" w14:textId="674570D9" w:rsidR="00636F29" w:rsidRDefault="00636F29"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p>
    <w:p w14:paraId="6E0715A3" w14:textId="20D60222" w:rsidR="00636F29" w:rsidRDefault="00636F29"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p>
    <w:p w14:paraId="4D1C85D4" w14:textId="5A46E7B0" w:rsidR="00636F29" w:rsidRDefault="00636F29"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p>
    <w:p w14:paraId="6D332453" w14:textId="5E0578BD" w:rsidR="00636F29" w:rsidRDefault="00636F29"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p>
    <w:p w14:paraId="12F5DCC7" w14:textId="77777777" w:rsidR="00636F29" w:rsidRPr="0073576D" w:rsidRDefault="00636F29" w:rsidP="00540AB7">
      <w:pPr>
        <w:pStyle w:val="NormalWeb"/>
        <w:shd w:val="clear" w:color="auto" w:fill="FFFFFF"/>
        <w:spacing w:before="0" w:beforeAutospacing="0" w:after="150" w:afterAutospacing="0"/>
        <w:jc w:val="both"/>
        <w:rPr>
          <w:rFonts w:asciiTheme="majorBidi" w:eastAsiaTheme="minorHAnsi" w:hAnsiTheme="majorBidi" w:cstheme="majorBidi"/>
          <w:color w:val="202122"/>
          <w:shd w:val="clear" w:color="auto" w:fill="FFFFFF"/>
          <w:lang w:eastAsia="en-US"/>
        </w:rPr>
      </w:pPr>
    </w:p>
    <w:p w14:paraId="242E4D54" w14:textId="1F595457" w:rsidR="007C7B70" w:rsidRDefault="007C7B70" w:rsidP="002105AC">
      <w:pPr>
        <w:rPr>
          <w:rFonts w:ascii="Arial" w:eastAsia="Times New Roman" w:hAnsi="Arial" w:cs="Arial"/>
          <w:color w:val="000000"/>
          <w:sz w:val="24"/>
          <w:szCs w:val="24"/>
          <w:lang w:eastAsia="fr-FR"/>
        </w:rPr>
      </w:pPr>
    </w:p>
    <w:p w14:paraId="41054E02" w14:textId="64F3F6BC" w:rsidR="007C7B70" w:rsidRPr="008516AC" w:rsidRDefault="007C7B70" w:rsidP="00E25678">
      <w:pPr>
        <w:pStyle w:val="Paragraphedeliste"/>
        <w:numPr>
          <w:ilvl w:val="0"/>
          <w:numId w:val="6"/>
        </w:numPr>
        <w:outlineLvl w:val="1"/>
        <w:rPr>
          <w:rFonts w:asciiTheme="majorBidi" w:hAnsiTheme="majorBidi" w:cstheme="majorBidi"/>
          <w:b/>
          <w:bCs/>
          <w:sz w:val="32"/>
          <w:szCs w:val="32"/>
        </w:rPr>
      </w:pPr>
      <w:bookmarkStart w:id="49" w:name="_Toc51021085"/>
      <w:r w:rsidRPr="008516AC">
        <w:rPr>
          <w:rFonts w:asciiTheme="majorBidi" w:hAnsiTheme="majorBidi" w:cstheme="majorBidi"/>
          <w:b/>
          <w:bCs/>
          <w:sz w:val="32"/>
          <w:szCs w:val="32"/>
        </w:rPr>
        <w:t>Système de gestion de contenu (CMS)</w:t>
      </w:r>
      <w:bookmarkEnd w:id="49"/>
      <w:r w:rsidRPr="008516AC">
        <w:rPr>
          <w:rFonts w:asciiTheme="majorBidi" w:hAnsiTheme="majorBidi" w:cstheme="majorBidi"/>
          <w:b/>
          <w:bCs/>
          <w:sz w:val="32"/>
          <w:szCs w:val="32"/>
        </w:rPr>
        <w:t> </w:t>
      </w:r>
    </w:p>
    <w:p w14:paraId="5EE9C377" w14:textId="7D238A44" w:rsidR="00540AB7" w:rsidRPr="00AB7461" w:rsidRDefault="00B6057D" w:rsidP="00636F29">
      <w:pPr>
        <w:pStyle w:val="NormalWeb"/>
        <w:shd w:val="clear" w:color="auto" w:fill="FFFFFF"/>
        <w:spacing w:before="0" w:beforeAutospacing="0" w:after="150" w:afterAutospacing="0"/>
        <w:rPr>
          <w:rFonts w:asciiTheme="majorBidi" w:eastAsiaTheme="minorHAnsi" w:hAnsiTheme="majorBidi" w:cstheme="majorBidi"/>
          <w:color w:val="202122"/>
          <w:shd w:val="clear" w:color="auto" w:fill="FFFFFF"/>
          <w:lang w:eastAsia="en-US"/>
        </w:rPr>
      </w:pPr>
      <w:r w:rsidRPr="00AB7461">
        <w:rPr>
          <w:rFonts w:asciiTheme="majorBidi" w:eastAsiaTheme="minorHAnsi" w:hAnsiTheme="majorBidi" w:cstheme="majorBidi"/>
          <w:color w:val="202122"/>
          <w:shd w:val="clear" w:color="auto" w:fill="FFFFFF"/>
          <w:lang w:eastAsia="en-US"/>
        </w:rPr>
        <w:t>Un système de gestion de contenu ou SGC (content management system ou CMS en anglais) est une famille de </w:t>
      </w:r>
      <w:hyperlink r:id="rId22" w:tooltip="Logiciel" w:history="1">
        <w:r w:rsidRPr="00AB7461">
          <w:rPr>
            <w:rFonts w:asciiTheme="majorBidi" w:eastAsiaTheme="minorHAnsi" w:hAnsiTheme="majorBidi" w:cstheme="majorBidi"/>
            <w:color w:val="202122"/>
            <w:shd w:val="clear" w:color="auto" w:fill="FFFFFF"/>
            <w:lang w:eastAsia="en-US"/>
          </w:rPr>
          <w:t>logiciels</w:t>
        </w:r>
      </w:hyperlink>
      <w:r w:rsidRPr="00AB7461">
        <w:rPr>
          <w:rFonts w:asciiTheme="majorBidi" w:eastAsiaTheme="minorHAnsi" w:hAnsiTheme="majorBidi" w:cstheme="majorBidi"/>
          <w:color w:val="202122"/>
          <w:shd w:val="clear" w:color="auto" w:fill="FFFFFF"/>
          <w:lang w:eastAsia="en-US"/>
        </w:rPr>
        <w:t> destinés à la conception et à la mise à jour dynamique de </w:t>
      </w:r>
      <w:hyperlink r:id="rId23" w:tooltip="Site web" w:history="1">
        <w:r w:rsidRPr="00AB7461">
          <w:rPr>
            <w:rFonts w:asciiTheme="majorBidi" w:eastAsiaTheme="minorHAnsi" w:hAnsiTheme="majorBidi" w:cstheme="majorBidi"/>
            <w:color w:val="202122"/>
            <w:shd w:val="clear" w:color="auto" w:fill="FFFFFF"/>
            <w:lang w:eastAsia="en-US"/>
          </w:rPr>
          <w:t>sites Web</w:t>
        </w:r>
      </w:hyperlink>
      <w:r w:rsidRPr="00AB7461">
        <w:rPr>
          <w:rFonts w:asciiTheme="majorBidi" w:eastAsiaTheme="minorHAnsi" w:hAnsiTheme="majorBidi" w:cstheme="majorBidi"/>
          <w:color w:val="202122"/>
          <w:shd w:val="clear" w:color="auto" w:fill="FFFFFF"/>
          <w:lang w:eastAsia="en-US"/>
        </w:rPr>
        <w:t> ou d'applications multimédia. Ils partagent les fonctionnalités suivantes :</w:t>
      </w:r>
    </w:p>
    <w:p w14:paraId="162F7BEF" w14:textId="792957CD" w:rsidR="00B6057D" w:rsidRPr="00AB7461" w:rsidRDefault="00B6057D" w:rsidP="00DF7CF2">
      <w:pPr>
        <w:pStyle w:val="NormalWeb"/>
        <w:numPr>
          <w:ilvl w:val="0"/>
          <w:numId w:val="1"/>
        </w:numPr>
        <w:shd w:val="clear" w:color="auto" w:fill="FFFFFF"/>
        <w:spacing w:before="0" w:beforeAutospacing="0" w:after="150" w:afterAutospacing="0"/>
        <w:rPr>
          <w:rFonts w:asciiTheme="majorBidi" w:eastAsiaTheme="minorHAnsi" w:hAnsiTheme="majorBidi" w:cstheme="majorBidi"/>
          <w:color w:val="202122"/>
          <w:shd w:val="clear" w:color="auto" w:fill="FFFFFF"/>
          <w:lang w:eastAsia="en-US"/>
        </w:rPr>
      </w:pPr>
      <w:r w:rsidRPr="00AB7461">
        <w:rPr>
          <w:rFonts w:asciiTheme="majorBidi" w:eastAsiaTheme="minorHAnsi" w:hAnsiTheme="majorBidi" w:cstheme="majorBidi"/>
          <w:color w:val="202122"/>
          <w:shd w:val="clear" w:color="auto" w:fill="FFFFFF"/>
          <w:lang w:eastAsia="en-US"/>
        </w:rPr>
        <w:t>Ils permettent à plusieurs individus de travailler sur un même document</w:t>
      </w:r>
    </w:p>
    <w:p w14:paraId="36B24CED" w14:textId="46EC2690" w:rsidR="00B6057D" w:rsidRPr="00AB7461" w:rsidRDefault="00B6057D" w:rsidP="00DF7CF2">
      <w:pPr>
        <w:pStyle w:val="NormalWeb"/>
        <w:numPr>
          <w:ilvl w:val="0"/>
          <w:numId w:val="1"/>
        </w:numPr>
        <w:shd w:val="clear" w:color="auto" w:fill="FFFFFF"/>
        <w:spacing w:before="0" w:beforeAutospacing="0" w:after="150" w:afterAutospacing="0"/>
        <w:rPr>
          <w:rFonts w:asciiTheme="majorBidi" w:eastAsiaTheme="minorHAnsi" w:hAnsiTheme="majorBidi" w:cstheme="majorBidi"/>
          <w:color w:val="202122"/>
          <w:shd w:val="clear" w:color="auto" w:fill="FFFFFF"/>
          <w:lang w:eastAsia="en-US"/>
        </w:rPr>
      </w:pPr>
      <w:r w:rsidRPr="00AB7461">
        <w:rPr>
          <w:rFonts w:asciiTheme="majorBidi" w:eastAsiaTheme="minorHAnsi" w:hAnsiTheme="majorBidi" w:cstheme="majorBidi"/>
          <w:color w:val="202122"/>
          <w:shd w:val="clear" w:color="auto" w:fill="FFFFFF"/>
          <w:lang w:eastAsia="en-US"/>
        </w:rPr>
        <w:t>Ils fournissent une chaîne de publication (</w:t>
      </w:r>
      <w:hyperlink r:id="rId24" w:tooltip="Workflow" w:history="1">
        <w:r w:rsidRPr="00AB7461">
          <w:rPr>
            <w:rFonts w:asciiTheme="majorBidi" w:eastAsiaTheme="minorHAnsi" w:hAnsiTheme="majorBidi" w:cstheme="majorBidi"/>
            <w:color w:val="202122"/>
            <w:shd w:val="clear" w:color="auto" w:fill="FFFFFF"/>
            <w:lang w:eastAsia="en-US"/>
          </w:rPr>
          <w:t>workflow</w:t>
        </w:r>
      </w:hyperlink>
      <w:r w:rsidRPr="00AB7461">
        <w:rPr>
          <w:rFonts w:asciiTheme="majorBidi" w:eastAsiaTheme="minorHAnsi" w:hAnsiTheme="majorBidi" w:cstheme="majorBidi"/>
          <w:color w:val="202122"/>
          <w:shd w:val="clear" w:color="auto" w:fill="FFFFFF"/>
          <w:lang w:eastAsia="en-US"/>
        </w:rPr>
        <w:t>) offrant par exemple la possibilité de mettre en ligne le contenu des documents </w:t>
      </w:r>
    </w:p>
    <w:p w14:paraId="713DF66A" w14:textId="0F89369B" w:rsidR="00B6057D" w:rsidRPr="00AB7461" w:rsidRDefault="00B6057D" w:rsidP="00DF7CF2">
      <w:pPr>
        <w:pStyle w:val="NormalWeb"/>
        <w:numPr>
          <w:ilvl w:val="0"/>
          <w:numId w:val="1"/>
        </w:numPr>
        <w:shd w:val="clear" w:color="auto" w:fill="FFFFFF"/>
        <w:spacing w:before="0" w:beforeAutospacing="0" w:after="150" w:afterAutospacing="0"/>
        <w:rPr>
          <w:rFonts w:asciiTheme="majorBidi" w:eastAsiaTheme="minorHAnsi" w:hAnsiTheme="majorBidi" w:cstheme="majorBidi"/>
          <w:color w:val="202122"/>
          <w:shd w:val="clear" w:color="auto" w:fill="FFFFFF"/>
          <w:lang w:eastAsia="en-US"/>
        </w:rPr>
      </w:pPr>
      <w:r w:rsidRPr="00AB7461">
        <w:rPr>
          <w:rFonts w:asciiTheme="majorBidi" w:eastAsiaTheme="minorHAnsi" w:hAnsiTheme="majorBidi" w:cstheme="majorBidi"/>
          <w:color w:val="202122"/>
          <w:shd w:val="clear" w:color="auto" w:fill="FFFFFF"/>
          <w:lang w:eastAsia="en-US"/>
        </w:rPr>
        <w:t>Ils permettent de séparer les opérations de gestion de la forme et du contenu </w:t>
      </w:r>
    </w:p>
    <w:p w14:paraId="712323EF" w14:textId="4113EE2A" w:rsidR="00B6057D" w:rsidRPr="00AB7461" w:rsidRDefault="00B6057D" w:rsidP="00DF7CF2">
      <w:pPr>
        <w:pStyle w:val="NormalWeb"/>
        <w:numPr>
          <w:ilvl w:val="0"/>
          <w:numId w:val="1"/>
        </w:numPr>
        <w:shd w:val="clear" w:color="auto" w:fill="FFFFFF"/>
        <w:spacing w:before="0" w:beforeAutospacing="0" w:after="150" w:afterAutospacing="0"/>
        <w:rPr>
          <w:rFonts w:asciiTheme="majorBidi" w:eastAsiaTheme="minorHAnsi" w:hAnsiTheme="majorBidi" w:cstheme="majorBidi"/>
          <w:color w:val="202122"/>
          <w:shd w:val="clear" w:color="auto" w:fill="FFFFFF"/>
          <w:lang w:eastAsia="en-US"/>
        </w:rPr>
      </w:pPr>
      <w:r w:rsidRPr="00AB7461">
        <w:rPr>
          <w:rFonts w:asciiTheme="majorBidi" w:eastAsiaTheme="minorHAnsi" w:hAnsiTheme="majorBidi" w:cstheme="majorBidi"/>
          <w:color w:val="202122"/>
          <w:shd w:val="clear" w:color="auto" w:fill="FFFFFF"/>
          <w:lang w:eastAsia="en-US"/>
        </w:rPr>
        <w:t>Ils permettent de structurer le contenu (utilisation de </w:t>
      </w:r>
      <w:hyperlink r:id="rId25" w:tooltip="Foire aux questions" w:history="1">
        <w:r w:rsidRPr="00AB7461">
          <w:rPr>
            <w:rFonts w:asciiTheme="majorBidi" w:eastAsiaTheme="minorHAnsi" w:hAnsiTheme="majorBidi" w:cstheme="majorBidi"/>
            <w:color w:val="202122"/>
            <w:shd w:val="clear" w:color="auto" w:fill="FFFFFF"/>
            <w:lang w:eastAsia="en-US"/>
          </w:rPr>
          <w:t>FAQ</w:t>
        </w:r>
      </w:hyperlink>
      <w:r w:rsidRPr="00AB7461">
        <w:rPr>
          <w:rFonts w:asciiTheme="majorBidi" w:eastAsiaTheme="minorHAnsi" w:hAnsiTheme="majorBidi" w:cstheme="majorBidi"/>
          <w:color w:val="202122"/>
          <w:shd w:val="clear" w:color="auto" w:fill="FFFFFF"/>
          <w:lang w:eastAsia="en-US"/>
        </w:rPr>
        <w:t>, de documents, de </w:t>
      </w:r>
      <w:hyperlink r:id="rId26" w:tooltip="Blog" w:history="1">
        <w:r w:rsidRPr="00AB7461">
          <w:rPr>
            <w:rFonts w:asciiTheme="majorBidi" w:eastAsiaTheme="minorHAnsi" w:hAnsiTheme="majorBidi" w:cstheme="majorBidi"/>
            <w:color w:val="202122"/>
            <w:shd w:val="clear" w:color="auto" w:fill="FFFFFF"/>
            <w:lang w:eastAsia="en-US"/>
          </w:rPr>
          <w:t>blogs</w:t>
        </w:r>
      </w:hyperlink>
      <w:r w:rsidRPr="00AB7461">
        <w:rPr>
          <w:rFonts w:asciiTheme="majorBidi" w:eastAsiaTheme="minorHAnsi" w:hAnsiTheme="majorBidi" w:cstheme="majorBidi"/>
          <w:color w:val="202122"/>
          <w:shd w:val="clear" w:color="auto" w:fill="FFFFFF"/>
          <w:lang w:eastAsia="en-US"/>
        </w:rPr>
        <w:t>, de </w:t>
      </w:r>
      <w:hyperlink r:id="rId27" w:tooltip="Forum (informatique)" w:history="1">
        <w:r w:rsidRPr="00AB7461">
          <w:rPr>
            <w:rFonts w:asciiTheme="majorBidi" w:eastAsiaTheme="minorHAnsi" w:hAnsiTheme="majorBidi" w:cstheme="majorBidi"/>
            <w:color w:val="202122"/>
            <w:shd w:val="clear" w:color="auto" w:fill="FFFFFF"/>
            <w:lang w:eastAsia="en-US"/>
          </w:rPr>
          <w:t>forums de discussion</w:t>
        </w:r>
      </w:hyperlink>
      <w:r w:rsidRPr="00AB7461">
        <w:rPr>
          <w:rFonts w:asciiTheme="majorBidi" w:eastAsiaTheme="minorHAnsi" w:hAnsiTheme="majorBidi" w:cstheme="majorBidi"/>
          <w:color w:val="202122"/>
          <w:shd w:val="clear" w:color="auto" w:fill="FFFFFF"/>
          <w:lang w:eastAsia="en-US"/>
        </w:rPr>
        <w:t>, etc.) </w:t>
      </w:r>
    </w:p>
    <w:p w14:paraId="6C268986" w14:textId="6910354C" w:rsidR="00B6057D" w:rsidRPr="00AB7461" w:rsidRDefault="00B6057D" w:rsidP="00DF7CF2">
      <w:pPr>
        <w:pStyle w:val="NormalWeb"/>
        <w:numPr>
          <w:ilvl w:val="0"/>
          <w:numId w:val="1"/>
        </w:numPr>
        <w:shd w:val="clear" w:color="auto" w:fill="FFFFFF"/>
        <w:spacing w:before="0" w:beforeAutospacing="0" w:after="150" w:afterAutospacing="0"/>
        <w:rPr>
          <w:rFonts w:asciiTheme="majorBidi" w:eastAsiaTheme="minorHAnsi" w:hAnsiTheme="majorBidi" w:cstheme="majorBidi"/>
          <w:color w:val="202122"/>
          <w:shd w:val="clear" w:color="auto" w:fill="FFFFFF"/>
          <w:lang w:eastAsia="en-US"/>
        </w:rPr>
      </w:pPr>
      <w:r w:rsidRPr="00AB7461">
        <w:rPr>
          <w:rFonts w:asciiTheme="majorBidi" w:eastAsiaTheme="minorHAnsi" w:hAnsiTheme="majorBidi" w:cstheme="majorBidi"/>
          <w:color w:val="202122"/>
          <w:shd w:val="clear" w:color="auto" w:fill="FFFFFF"/>
          <w:lang w:eastAsia="en-US"/>
        </w:rPr>
        <w:t>Ils permettent de hiérarchiser les utilisateurs et de leur attribuer des rôles et des permissions (utilisateur anonyme, administrateur, contributeur, etc.) </w:t>
      </w:r>
    </w:p>
    <w:p w14:paraId="75D9D53E" w14:textId="0A7AC103" w:rsidR="00B6057D" w:rsidRPr="00AB7461" w:rsidRDefault="005E375D" w:rsidP="00D85609">
      <w:pPr>
        <w:pStyle w:val="NormalWeb"/>
        <w:shd w:val="clear" w:color="auto" w:fill="FFFFFF"/>
        <w:spacing w:before="0" w:beforeAutospacing="0" w:after="150" w:afterAutospacing="0"/>
        <w:rPr>
          <w:rFonts w:asciiTheme="majorBidi" w:eastAsiaTheme="minorHAnsi" w:hAnsiTheme="majorBidi" w:cstheme="majorBidi"/>
          <w:color w:val="202122"/>
          <w:shd w:val="clear" w:color="auto" w:fill="FFFFFF"/>
          <w:lang w:eastAsia="en-US"/>
        </w:rPr>
      </w:pPr>
      <w:r w:rsidRPr="00AB7461">
        <w:rPr>
          <w:rFonts w:asciiTheme="majorBidi" w:eastAsiaTheme="minorHAnsi" w:hAnsiTheme="majorBidi" w:cstheme="majorBidi"/>
          <w:color w:val="202122"/>
          <w:shd w:val="clear" w:color="auto" w:fill="FFFFFF"/>
          <w:lang w:eastAsia="en-US"/>
        </w:rPr>
        <w:t>Les SGC ne doivent pas être confondus avec les systèmes de </w:t>
      </w:r>
      <w:hyperlink r:id="rId28" w:tooltip="Gestion électronique des documents" w:history="1">
        <w:r w:rsidRPr="00AB7461">
          <w:rPr>
            <w:rFonts w:asciiTheme="majorBidi" w:eastAsiaTheme="minorHAnsi" w:hAnsiTheme="majorBidi" w:cstheme="majorBidi"/>
            <w:color w:val="202122"/>
            <w:shd w:val="clear" w:color="auto" w:fill="FFFFFF"/>
            <w:lang w:eastAsia="en-US"/>
          </w:rPr>
          <w:t>gestion électronique des documents</w:t>
        </w:r>
      </w:hyperlink>
      <w:r w:rsidRPr="00AB7461">
        <w:rPr>
          <w:rFonts w:asciiTheme="majorBidi" w:eastAsiaTheme="minorHAnsi" w:hAnsiTheme="majorBidi" w:cstheme="majorBidi"/>
          <w:color w:val="202122"/>
          <w:shd w:val="clear" w:color="auto" w:fill="FFFFFF"/>
          <w:lang w:eastAsia="en-US"/>
        </w:rPr>
        <w:t> (GED) qui permettent de réaliser la </w:t>
      </w:r>
      <w:hyperlink r:id="rId29" w:tooltip="Gestion de contenu" w:history="1">
        <w:r w:rsidRPr="00AB7461">
          <w:rPr>
            <w:rFonts w:asciiTheme="majorBidi" w:eastAsiaTheme="minorHAnsi" w:hAnsiTheme="majorBidi" w:cstheme="majorBidi"/>
            <w:color w:val="202122"/>
            <w:shd w:val="clear" w:color="auto" w:fill="FFFFFF"/>
            <w:lang w:eastAsia="en-US"/>
          </w:rPr>
          <w:t>gestion de contenu</w:t>
        </w:r>
      </w:hyperlink>
      <w:r w:rsidRPr="00AB7461">
        <w:rPr>
          <w:rFonts w:asciiTheme="majorBidi" w:eastAsiaTheme="minorHAnsi" w:hAnsiTheme="majorBidi" w:cstheme="majorBidi"/>
          <w:color w:val="202122"/>
          <w:shd w:val="clear" w:color="auto" w:fill="FFFFFF"/>
          <w:lang w:eastAsia="en-US"/>
        </w:rPr>
        <w:t> dans l'entreprise (notamment le cycle de vie des documents).</w:t>
      </w:r>
      <w:r w:rsidR="00DC5096">
        <w:rPr>
          <w:rFonts w:asciiTheme="majorBidi" w:eastAsiaTheme="minorHAnsi" w:hAnsiTheme="majorBidi" w:cstheme="majorBidi"/>
          <w:color w:val="202122"/>
          <w:shd w:val="clear" w:color="auto" w:fill="FFFFFF"/>
          <w:lang w:eastAsia="en-US"/>
        </w:rPr>
        <w:t xml:space="preserve"> </w:t>
      </w:r>
      <w:sdt>
        <w:sdtPr>
          <w:rPr>
            <w:rFonts w:asciiTheme="majorBidi" w:eastAsiaTheme="minorHAnsi" w:hAnsiTheme="majorBidi" w:cstheme="majorBidi"/>
            <w:color w:val="202122"/>
            <w:shd w:val="clear" w:color="auto" w:fill="FFFFFF"/>
            <w:lang w:eastAsia="en-US"/>
          </w:rPr>
          <w:id w:val="1732035079"/>
          <w:citation/>
        </w:sdtPr>
        <w:sdtContent>
          <w:r w:rsidR="003A1926">
            <w:rPr>
              <w:rFonts w:asciiTheme="majorBidi" w:eastAsiaTheme="minorHAnsi" w:hAnsiTheme="majorBidi" w:cstheme="majorBidi"/>
              <w:color w:val="202122"/>
              <w:shd w:val="clear" w:color="auto" w:fill="FFFFFF"/>
              <w:lang w:eastAsia="en-US"/>
            </w:rPr>
            <w:fldChar w:fldCharType="begin"/>
          </w:r>
          <w:r w:rsidR="003A1926">
            <w:rPr>
              <w:rFonts w:asciiTheme="majorBidi" w:eastAsiaTheme="minorHAnsi" w:hAnsiTheme="majorBidi" w:cstheme="majorBidi"/>
              <w:color w:val="202122"/>
              <w:shd w:val="clear" w:color="auto" w:fill="FFFFFF"/>
              <w:lang w:eastAsia="en-US"/>
            </w:rPr>
            <w:instrText xml:space="preserve"> CITATION 7 \l 1036 </w:instrText>
          </w:r>
          <w:r w:rsidR="003A1926">
            <w:rPr>
              <w:rFonts w:asciiTheme="majorBidi" w:eastAsiaTheme="minorHAnsi" w:hAnsiTheme="majorBidi" w:cstheme="majorBidi"/>
              <w:color w:val="202122"/>
              <w:shd w:val="clear" w:color="auto" w:fill="FFFFFF"/>
              <w:lang w:eastAsia="en-US"/>
            </w:rPr>
            <w:fldChar w:fldCharType="separate"/>
          </w:r>
          <w:r w:rsidR="00974971" w:rsidRPr="00974971">
            <w:rPr>
              <w:rFonts w:asciiTheme="majorBidi" w:eastAsiaTheme="minorHAnsi" w:hAnsiTheme="majorBidi" w:cstheme="majorBidi"/>
              <w:noProof/>
              <w:color w:val="202122"/>
              <w:shd w:val="clear" w:color="auto" w:fill="FFFFFF"/>
              <w:lang w:eastAsia="en-US"/>
            </w:rPr>
            <w:t>(7)</w:t>
          </w:r>
          <w:r w:rsidR="003A1926">
            <w:rPr>
              <w:rFonts w:asciiTheme="majorBidi" w:eastAsiaTheme="minorHAnsi" w:hAnsiTheme="majorBidi" w:cstheme="majorBidi"/>
              <w:color w:val="202122"/>
              <w:shd w:val="clear" w:color="auto" w:fill="FFFFFF"/>
              <w:lang w:eastAsia="en-US"/>
            </w:rPr>
            <w:fldChar w:fldCharType="end"/>
          </w:r>
        </w:sdtContent>
      </w:sdt>
    </w:p>
    <w:p w14:paraId="2696510E" w14:textId="77777777" w:rsidR="00FC1A2C" w:rsidRPr="00FC1A2C" w:rsidRDefault="00FC1A2C" w:rsidP="0070564A">
      <w:pPr>
        <w:shd w:val="clear" w:color="auto" w:fill="FFFFFF"/>
        <w:spacing w:before="100" w:beforeAutospacing="1" w:after="24" w:line="240" w:lineRule="auto"/>
        <w:rPr>
          <w:rFonts w:asciiTheme="minorBidi" w:hAnsiTheme="minorBidi"/>
          <w:b/>
          <w:bCs/>
          <w:sz w:val="32"/>
          <w:szCs w:val="32"/>
          <w:u w:val="single"/>
        </w:rPr>
      </w:pPr>
    </w:p>
    <w:p w14:paraId="25C72F9C" w14:textId="75F18048" w:rsidR="001B2630" w:rsidRPr="008516AC" w:rsidRDefault="0048658D" w:rsidP="00E25678">
      <w:pPr>
        <w:pStyle w:val="Paragraphedeliste"/>
        <w:numPr>
          <w:ilvl w:val="0"/>
          <w:numId w:val="6"/>
        </w:numPr>
        <w:outlineLvl w:val="1"/>
        <w:rPr>
          <w:rFonts w:asciiTheme="majorBidi" w:hAnsiTheme="majorBidi" w:cstheme="majorBidi"/>
          <w:b/>
          <w:bCs/>
          <w:sz w:val="32"/>
          <w:szCs w:val="32"/>
        </w:rPr>
      </w:pPr>
      <w:bookmarkStart w:id="50" w:name="_Toc51021086"/>
      <w:r w:rsidRPr="008516AC">
        <w:rPr>
          <w:rFonts w:asciiTheme="majorBidi" w:hAnsiTheme="majorBidi" w:cstheme="majorBidi"/>
          <w:b/>
          <w:bCs/>
          <w:sz w:val="32"/>
          <w:szCs w:val="32"/>
        </w:rPr>
        <w:t>Etude de l’existant</w:t>
      </w:r>
      <w:bookmarkEnd w:id="50"/>
      <w:r w:rsidRPr="008516AC">
        <w:rPr>
          <w:rFonts w:asciiTheme="majorBidi" w:hAnsiTheme="majorBidi" w:cstheme="majorBidi"/>
          <w:b/>
          <w:bCs/>
          <w:sz w:val="32"/>
          <w:szCs w:val="32"/>
        </w:rPr>
        <w:t> </w:t>
      </w:r>
    </w:p>
    <w:p w14:paraId="5B82CBC6" w14:textId="426035BF" w:rsidR="001B2630" w:rsidRPr="00E10398" w:rsidRDefault="001B2630" w:rsidP="00D85609">
      <w:pPr>
        <w:pStyle w:val="NormalWeb"/>
        <w:shd w:val="clear" w:color="auto" w:fill="FFFFFF"/>
        <w:spacing w:before="0" w:beforeAutospacing="0" w:after="150" w:afterAutospacing="0"/>
        <w:rPr>
          <w:rFonts w:asciiTheme="majorBidi" w:eastAsiaTheme="minorHAnsi" w:hAnsiTheme="majorBidi" w:cstheme="majorBidi"/>
          <w:color w:val="202122"/>
          <w:shd w:val="clear" w:color="auto" w:fill="FFFFFF"/>
          <w:lang w:eastAsia="en-US"/>
        </w:rPr>
      </w:pPr>
      <w:r w:rsidRPr="00E10398">
        <w:rPr>
          <w:rFonts w:asciiTheme="majorBidi" w:eastAsiaTheme="minorHAnsi" w:hAnsiTheme="majorBidi" w:cstheme="majorBidi"/>
          <w:color w:val="202122"/>
          <w:shd w:val="clear" w:color="auto" w:fill="FFFFFF"/>
          <w:lang w:eastAsia="en-US"/>
        </w:rPr>
        <w:t>Nous allons présenter quelques logiciels web applications qui existe déjà</w:t>
      </w:r>
      <w:r w:rsidR="0077604F" w:rsidRPr="00E10398">
        <w:rPr>
          <w:rFonts w:asciiTheme="majorBidi" w:eastAsiaTheme="minorHAnsi" w:hAnsiTheme="majorBidi" w:cstheme="majorBidi"/>
          <w:color w:val="202122"/>
          <w:shd w:val="clear" w:color="auto" w:fill="FFFFFF"/>
          <w:lang w:eastAsia="en-US"/>
        </w:rPr>
        <w:t xml:space="preserve"> et se base sur </w:t>
      </w:r>
      <w:del w:id="51" w:author="GCBµ" w:date="2020-09-19T21:29:00Z">
        <w:r w:rsidR="0077604F" w:rsidRPr="00E10398" w:rsidDel="00036BF3">
          <w:rPr>
            <w:rFonts w:asciiTheme="majorBidi" w:eastAsiaTheme="minorHAnsi" w:hAnsiTheme="majorBidi" w:cstheme="majorBidi"/>
            <w:color w:val="202122"/>
            <w:shd w:val="clear" w:color="auto" w:fill="FFFFFF"/>
            <w:lang w:eastAsia="en-US"/>
          </w:rPr>
          <w:delText xml:space="preserve">La </w:delText>
        </w:r>
      </w:del>
      <w:ins w:id="52" w:author="GCBµ" w:date="2020-09-19T21:29:00Z">
        <w:r w:rsidR="00036BF3">
          <w:rPr>
            <w:rFonts w:asciiTheme="majorBidi" w:eastAsiaTheme="minorHAnsi" w:hAnsiTheme="majorBidi" w:cstheme="majorBidi"/>
            <w:color w:val="202122"/>
            <w:shd w:val="clear" w:color="auto" w:fill="FFFFFF"/>
            <w:lang w:eastAsia="en-US"/>
          </w:rPr>
          <w:t>l</w:t>
        </w:r>
        <w:r w:rsidR="00036BF3" w:rsidRPr="00E10398">
          <w:rPr>
            <w:rFonts w:asciiTheme="majorBidi" w:eastAsiaTheme="minorHAnsi" w:hAnsiTheme="majorBidi" w:cstheme="majorBidi"/>
            <w:color w:val="202122"/>
            <w:shd w:val="clear" w:color="auto" w:fill="FFFFFF"/>
            <w:lang w:eastAsia="en-US"/>
          </w:rPr>
          <w:t xml:space="preserve">a </w:t>
        </w:r>
      </w:ins>
      <w:r w:rsidR="0077604F" w:rsidRPr="00E10398">
        <w:rPr>
          <w:rFonts w:asciiTheme="majorBidi" w:eastAsiaTheme="minorHAnsi" w:hAnsiTheme="majorBidi" w:cstheme="majorBidi"/>
          <w:color w:val="202122"/>
          <w:shd w:val="clear" w:color="auto" w:fill="FFFFFF"/>
          <w:lang w:eastAsia="en-US"/>
        </w:rPr>
        <w:t>GED</w:t>
      </w:r>
      <w:r w:rsidRPr="00E10398">
        <w:rPr>
          <w:rFonts w:asciiTheme="majorBidi" w:eastAsiaTheme="minorHAnsi" w:hAnsiTheme="majorBidi" w:cstheme="majorBidi"/>
          <w:color w:val="202122"/>
          <w:shd w:val="clear" w:color="auto" w:fill="FFFFFF"/>
          <w:lang w:eastAsia="en-US"/>
        </w:rPr>
        <w:t> :</w:t>
      </w:r>
      <w:r w:rsidR="00ED1F6C">
        <w:rPr>
          <w:rFonts w:asciiTheme="majorBidi" w:eastAsiaTheme="minorHAnsi" w:hAnsiTheme="majorBidi" w:cstheme="majorBidi"/>
          <w:color w:val="202122"/>
          <w:shd w:val="clear" w:color="auto" w:fill="FFFFFF"/>
          <w:lang w:eastAsia="en-US"/>
        </w:rPr>
        <w:t xml:space="preserve">  </w:t>
      </w:r>
    </w:p>
    <w:p w14:paraId="29D276CE" w14:textId="0A247A48" w:rsidR="00D85609" w:rsidRDefault="00D85609" w:rsidP="00D85609">
      <w:pPr>
        <w:pStyle w:val="NormalWeb"/>
        <w:shd w:val="clear" w:color="auto" w:fill="FFFFFF"/>
        <w:spacing w:before="0" w:beforeAutospacing="0" w:after="150" w:afterAutospacing="0"/>
        <w:rPr>
          <w:rFonts w:ascii="Arial" w:hAnsi="Arial" w:cs="Arial"/>
          <w:color w:val="202122"/>
          <w:sz w:val="28"/>
          <w:szCs w:val="28"/>
        </w:rPr>
      </w:pPr>
    </w:p>
    <w:p w14:paraId="3473CD89" w14:textId="59A0CF25" w:rsidR="00D85609" w:rsidRDefault="00D85609" w:rsidP="00D85609">
      <w:pPr>
        <w:pStyle w:val="NormalWeb"/>
        <w:shd w:val="clear" w:color="auto" w:fill="FFFFFF"/>
        <w:spacing w:before="0" w:beforeAutospacing="0" w:after="150" w:afterAutospacing="0"/>
        <w:rPr>
          <w:rFonts w:ascii="Arial" w:hAnsi="Arial" w:cs="Arial"/>
          <w:color w:val="202122"/>
          <w:sz w:val="28"/>
          <w:szCs w:val="28"/>
        </w:rPr>
      </w:pPr>
    </w:p>
    <w:p w14:paraId="09379822" w14:textId="22B7F3B2" w:rsidR="00D85609" w:rsidRDefault="00D85609" w:rsidP="00D85609">
      <w:pPr>
        <w:pStyle w:val="NormalWeb"/>
        <w:shd w:val="clear" w:color="auto" w:fill="FFFFFF"/>
        <w:spacing w:before="0" w:beforeAutospacing="0" w:after="150" w:afterAutospacing="0"/>
        <w:rPr>
          <w:rFonts w:ascii="Arial" w:hAnsi="Arial" w:cs="Arial"/>
          <w:color w:val="202122"/>
          <w:sz w:val="28"/>
          <w:szCs w:val="28"/>
        </w:rPr>
      </w:pPr>
    </w:p>
    <w:p w14:paraId="060CA74B" w14:textId="2E7AA17E" w:rsidR="008B31DA" w:rsidRDefault="008B31DA" w:rsidP="00D85609">
      <w:pPr>
        <w:pStyle w:val="NormalWeb"/>
        <w:shd w:val="clear" w:color="auto" w:fill="FFFFFF"/>
        <w:spacing w:before="0" w:beforeAutospacing="0" w:after="150" w:afterAutospacing="0"/>
        <w:rPr>
          <w:rFonts w:ascii="Arial" w:hAnsi="Arial" w:cs="Arial"/>
          <w:color w:val="202122"/>
          <w:sz w:val="28"/>
          <w:szCs w:val="28"/>
        </w:rPr>
      </w:pPr>
    </w:p>
    <w:p w14:paraId="31922FEC" w14:textId="50453FB5" w:rsidR="008B31DA" w:rsidRDefault="008B31DA" w:rsidP="00D85609">
      <w:pPr>
        <w:pStyle w:val="NormalWeb"/>
        <w:shd w:val="clear" w:color="auto" w:fill="FFFFFF"/>
        <w:spacing w:before="0" w:beforeAutospacing="0" w:after="150" w:afterAutospacing="0"/>
        <w:rPr>
          <w:rFonts w:ascii="Arial" w:hAnsi="Arial" w:cs="Arial"/>
          <w:color w:val="202122"/>
          <w:sz w:val="28"/>
          <w:szCs w:val="28"/>
        </w:rPr>
      </w:pPr>
    </w:p>
    <w:p w14:paraId="0BA9EDD4" w14:textId="02B536CA" w:rsidR="008B31DA" w:rsidRDefault="008B31DA" w:rsidP="00D85609">
      <w:pPr>
        <w:pStyle w:val="NormalWeb"/>
        <w:shd w:val="clear" w:color="auto" w:fill="FFFFFF"/>
        <w:spacing w:before="0" w:beforeAutospacing="0" w:after="150" w:afterAutospacing="0"/>
        <w:rPr>
          <w:rFonts w:ascii="Arial" w:hAnsi="Arial" w:cs="Arial"/>
          <w:color w:val="202122"/>
          <w:sz w:val="28"/>
          <w:szCs w:val="28"/>
        </w:rPr>
      </w:pPr>
    </w:p>
    <w:p w14:paraId="7D038C71" w14:textId="0C2FB993" w:rsidR="00540AB7" w:rsidRDefault="00540AB7" w:rsidP="00D85609">
      <w:pPr>
        <w:pStyle w:val="NormalWeb"/>
        <w:shd w:val="clear" w:color="auto" w:fill="FFFFFF"/>
        <w:spacing w:before="0" w:beforeAutospacing="0" w:after="150" w:afterAutospacing="0"/>
        <w:rPr>
          <w:rFonts w:ascii="Arial" w:hAnsi="Arial" w:cs="Arial"/>
          <w:color w:val="202122"/>
          <w:sz w:val="28"/>
          <w:szCs w:val="28"/>
        </w:rPr>
      </w:pPr>
    </w:p>
    <w:p w14:paraId="1DEF03D0" w14:textId="7571FA02" w:rsidR="00540AB7" w:rsidRDefault="00540AB7" w:rsidP="00D85609">
      <w:pPr>
        <w:pStyle w:val="NormalWeb"/>
        <w:shd w:val="clear" w:color="auto" w:fill="FFFFFF"/>
        <w:spacing w:before="0" w:beforeAutospacing="0" w:after="150" w:afterAutospacing="0"/>
        <w:rPr>
          <w:rFonts w:ascii="Arial" w:hAnsi="Arial" w:cs="Arial"/>
          <w:color w:val="202122"/>
          <w:sz w:val="28"/>
          <w:szCs w:val="28"/>
        </w:rPr>
      </w:pPr>
    </w:p>
    <w:p w14:paraId="30910874" w14:textId="46FE0901" w:rsidR="00540AB7" w:rsidRDefault="00540AB7" w:rsidP="00D85609">
      <w:pPr>
        <w:pStyle w:val="NormalWeb"/>
        <w:shd w:val="clear" w:color="auto" w:fill="FFFFFF"/>
        <w:spacing w:before="0" w:beforeAutospacing="0" w:after="150" w:afterAutospacing="0"/>
        <w:rPr>
          <w:rFonts w:ascii="Arial" w:hAnsi="Arial" w:cs="Arial"/>
          <w:color w:val="202122"/>
          <w:sz w:val="28"/>
          <w:szCs w:val="28"/>
        </w:rPr>
      </w:pPr>
    </w:p>
    <w:p w14:paraId="1AAC546A" w14:textId="602F334F" w:rsidR="00540AB7" w:rsidRDefault="00540AB7" w:rsidP="00D85609">
      <w:pPr>
        <w:pStyle w:val="NormalWeb"/>
        <w:shd w:val="clear" w:color="auto" w:fill="FFFFFF"/>
        <w:spacing w:before="0" w:beforeAutospacing="0" w:after="150" w:afterAutospacing="0"/>
        <w:rPr>
          <w:rFonts w:ascii="Arial" w:hAnsi="Arial" w:cs="Arial"/>
          <w:color w:val="202122"/>
          <w:sz w:val="28"/>
          <w:szCs w:val="28"/>
        </w:rPr>
      </w:pPr>
    </w:p>
    <w:p w14:paraId="0DD03E83" w14:textId="08FACEC8" w:rsidR="00540AB7" w:rsidRDefault="00540AB7" w:rsidP="00D85609">
      <w:pPr>
        <w:pStyle w:val="NormalWeb"/>
        <w:shd w:val="clear" w:color="auto" w:fill="FFFFFF"/>
        <w:spacing w:before="0" w:beforeAutospacing="0" w:after="150" w:afterAutospacing="0"/>
        <w:rPr>
          <w:rFonts w:ascii="Arial" w:hAnsi="Arial" w:cs="Arial"/>
          <w:color w:val="202122"/>
          <w:sz w:val="28"/>
          <w:szCs w:val="28"/>
        </w:rPr>
      </w:pPr>
    </w:p>
    <w:p w14:paraId="18DB820F" w14:textId="38194427" w:rsidR="00540AB7" w:rsidRDefault="00540AB7" w:rsidP="00D85609">
      <w:pPr>
        <w:pStyle w:val="NormalWeb"/>
        <w:shd w:val="clear" w:color="auto" w:fill="FFFFFF"/>
        <w:spacing w:before="0" w:beforeAutospacing="0" w:after="150" w:afterAutospacing="0"/>
        <w:rPr>
          <w:rFonts w:ascii="Arial" w:hAnsi="Arial" w:cs="Arial"/>
          <w:color w:val="202122"/>
          <w:sz w:val="28"/>
          <w:szCs w:val="28"/>
        </w:rPr>
      </w:pPr>
    </w:p>
    <w:p w14:paraId="3C5869AE" w14:textId="77777777" w:rsidR="00540AB7" w:rsidRDefault="00540AB7" w:rsidP="00D85609">
      <w:pPr>
        <w:pStyle w:val="NormalWeb"/>
        <w:shd w:val="clear" w:color="auto" w:fill="FFFFFF"/>
        <w:spacing w:before="0" w:beforeAutospacing="0" w:after="150" w:afterAutospacing="0"/>
        <w:rPr>
          <w:rFonts w:ascii="Arial" w:hAnsi="Arial" w:cs="Arial"/>
          <w:color w:val="202122"/>
          <w:sz w:val="28"/>
          <w:szCs w:val="28"/>
        </w:rPr>
      </w:pPr>
    </w:p>
    <w:p w14:paraId="06BA1B13" w14:textId="2CAD5935" w:rsidR="008B31DA" w:rsidRDefault="008B31DA" w:rsidP="00D85609">
      <w:pPr>
        <w:pStyle w:val="NormalWeb"/>
        <w:shd w:val="clear" w:color="auto" w:fill="FFFFFF"/>
        <w:spacing w:before="0" w:beforeAutospacing="0" w:after="150" w:afterAutospacing="0"/>
        <w:rPr>
          <w:rFonts w:ascii="Arial" w:hAnsi="Arial" w:cs="Arial"/>
          <w:color w:val="202122"/>
          <w:sz w:val="28"/>
          <w:szCs w:val="28"/>
        </w:rPr>
      </w:pPr>
    </w:p>
    <w:p w14:paraId="11440DAA" w14:textId="77777777" w:rsidR="008B31DA" w:rsidRDefault="008B31DA" w:rsidP="00D85609">
      <w:pPr>
        <w:pStyle w:val="NormalWeb"/>
        <w:shd w:val="clear" w:color="auto" w:fill="FFFFFF"/>
        <w:spacing w:before="0" w:beforeAutospacing="0" w:after="150" w:afterAutospacing="0"/>
        <w:rPr>
          <w:rFonts w:ascii="Arial" w:hAnsi="Arial" w:cs="Arial"/>
          <w:color w:val="202122"/>
          <w:sz w:val="28"/>
          <w:szCs w:val="28"/>
        </w:rPr>
      </w:pPr>
    </w:p>
    <w:p w14:paraId="2FE8F827" w14:textId="1784C9A3" w:rsidR="00D85609" w:rsidRDefault="00D85609" w:rsidP="00D85609">
      <w:pPr>
        <w:pStyle w:val="NormalWeb"/>
        <w:shd w:val="clear" w:color="auto" w:fill="FFFFFF"/>
        <w:spacing w:before="0" w:beforeAutospacing="0" w:after="150" w:afterAutospacing="0"/>
        <w:rPr>
          <w:rFonts w:ascii="Arial" w:hAnsi="Arial" w:cs="Arial"/>
          <w:color w:val="202122"/>
          <w:sz w:val="28"/>
          <w:szCs w:val="28"/>
        </w:rPr>
      </w:pPr>
    </w:p>
    <w:p w14:paraId="5C38210B" w14:textId="705890FD" w:rsidR="00D85609" w:rsidRDefault="00D85609" w:rsidP="00D85609">
      <w:pPr>
        <w:pStyle w:val="NormalWeb"/>
        <w:shd w:val="clear" w:color="auto" w:fill="FFFFFF"/>
        <w:spacing w:before="0" w:beforeAutospacing="0" w:after="150" w:afterAutospacing="0"/>
        <w:rPr>
          <w:rFonts w:ascii="Arial" w:hAnsi="Arial" w:cs="Arial"/>
          <w:color w:val="202122"/>
          <w:sz w:val="28"/>
          <w:szCs w:val="28"/>
        </w:rPr>
      </w:pPr>
    </w:p>
    <w:p w14:paraId="10BF2CA1" w14:textId="111FD390" w:rsidR="00D85609" w:rsidRDefault="00D85609" w:rsidP="00D85609">
      <w:pPr>
        <w:pStyle w:val="NormalWeb"/>
        <w:shd w:val="clear" w:color="auto" w:fill="FFFFFF"/>
        <w:spacing w:before="0" w:beforeAutospacing="0" w:after="150" w:afterAutospacing="0"/>
        <w:rPr>
          <w:rFonts w:ascii="Arial" w:hAnsi="Arial" w:cs="Arial"/>
          <w:color w:val="202122"/>
          <w:sz w:val="28"/>
          <w:szCs w:val="28"/>
        </w:rPr>
      </w:pPr>
    </w:p>
    <w:p w14:paraId="0F34DF1B" w14:textId="77777777" w:rsidR="00D85609" w:rsidRPr="00D85609" w:rsidRDefault="00D85609" w:rsidP="00D85609">
      <w:pPr>
        <w:pStyle w:val="NormalWeb"/>
        <w:shd w:val="clear" w:color="auto" w:fill="FFFFFF"/>
        <w:spacing w:before="0" w:beforeAutospacing="0" w:after="150" w:afterAutospacing="0"/>
        <w:rPr>
          <w:rFonts w:ascii="Arial" w:hAnsi="Arial" w:cs="Arial"/>
          <w:color w:val="202122"/>
          <w:sz w:val="28"/>
          <w:szCs w:val="28"/>
        </w:rPr>
      </w:pPr>
    </w:p>
    <w:p w14:paraId="3E5A9637" w14:textId="36295648" w:rsidR="00A77633" w:rsidRDefault="00A77633" w:rsidP="00A77633">
      <w:pPr>
        <w:pStyle w:val="Lgende"/>
        <w:keepNext/>
      </w:pPr>
      <w:r>
        <w:t xml:space="preserve">                                                                      </w:t>
      </w:r>
      <w:bookmarkStart w:id="53" w:name="_Toc51016617"/>
      <w:r>
        <w:t xml:space="preserve">Tableau </w:t>
      </w:r>
      <w:fldSimple w:instr=" SEQ Tableau \* ARABIC ">
        <w:r w:rsidR="00BE2A57">
          <w:rPr>
            <w:noProof/>
          </w:rPr>
          <w:t>1</w:t>
        </w:r>
      </w:fldSimple>
      <w:r>
        <w:t>- tableau des logiciels GED</w:t>
      </w:r>
      <w:bookmarkEnd w:id="53"/>
    </w:p>
    <w:tbl>
      <w:tblPr>
        <w:tblStyle w:val="Grilledutableau"/>
        <w:tblpPr w:leftFromText="141" w:rightFromText="141" w:vertAnchor="text" w:horzAnchor="margin" w:tblpXSpec="center" w:tblpY="347"/>
        <w:tblW w:w="11886" w:type="dxa"/>
        <w:tblLayout w:type="fixed"/>
        <w:tblLook w:val="04A0" w:firstRow="1" w:lastRow="0" w:firstColumn="1" w:lastColumn="0" w:noHBand="0" w:noVBand="1"/>
      </w:tblPr>
      <w:tblGrid>
        <w:gridCol w:w="2405"/>
        <w:gridCol w:w="2604"/>
        <w:gridCol w:w="2219"/>
        <w:gridCol w:w="2411"/>
        <w:gridCol w:w="2247"/>
      </w:tblGrid>
      <w:tr w:rsidR="005E375D" w:rsidRPr="00A07B7E" w14:paraId="4DD32100" w14:textId="77777777" w:rsidTr="00AB207B">
        <w:trPr>
          <w:trHeight w:val="732"/>
        </w:trPr>
        <w:tc>
          <w:tcPr>
            <w:tcW w:w="2405" w:type="dxa"/>
            <w:shd w:val="clear" w:color="auto" w:fill="BFBFBF" w:themeFill="background1" w:themeFillShade="BF"/>
          </w:tcPr>
          <w:p w14:paraId="7EC39198" w14:textId="77777777" w:rsidR="005E375D" w:rsidRPr="00A07B7E" w:rsidRDefault="005E375D" w:rsidP="005E375D">
            <w:pPr>
              <w:rPr>
                <w:rFonts w:asciiTheme="majorHAnsi" w:hAnsiTheme="majorHAnsi" w:cstheme="majorBidi"/>
                <w:b/>
                <w:bCs/>
                <w:color w:val="FFFFFF" w:themeColor="background1"/>
                <w:sz w:val="27"/>
                <w:szCs w:val="27"/>
              </w:rPr>
            </w:pPr>
            <w:r w:rsidRPr="00A07B7E">
              <w:rPr>
                <w:rFonts w:asciiTheme="majorHAnsi" w:hAnsiTheme="majorHAnsi" w:cstheme="majorBidi"/>
                <w:b/>
                <w:bCs/>
                <w:color w:val="FFFFFF" w:themeColor="background1"/>
                <w:sz w:val="32"/>
                <w:szCs w:val="32"/>
              </w:rPr>
              <w:t>Logiciels</w:t>
            </w:r>
          </w:p>
        </w:tc>
        <w:tc>
          <w:tcPr>
            <w:tcW w:w="2604" w:type="dxa"/>
            <w:shd w:val="clear" w:color="auto" w:fill="BFBFBF" w:themeFill="background1" w:themeFillShade="BF"/>
          </w:tcPr>
          <w:p w14:paraId="2FB57D6A"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b/>
                <w:bCs/>
                <w:color w:val="FFFFFF" w:themeColor="background1"/>
                <w:sz w:val="32"/>
                <w:szCs w:val="32"/>
              </w:rPr>
              <w:t>Microsoft SharePoint</w:t>
            </w:r>
          </w:p>
        </w:tc>
        <w:tc>
          <w:tcPr>
            <w:tcW w:w="2219" w:type="dxa"/>
            <w:shd w:val="clear" w:color="auto" w:fill="BFBFBF" w:themeFill="background1" w:themeFillShade="BF"/>
          </w:tcPr>
          <w:p w14:paraId="60991576" w14:textId="77777777" w:rsidR="005E375D" w:rsidRPr="00A07B7E" w:rsidRDefault="005E375D" w:rsidP="005E375D">
            <w:pPr>
              <w:rPr>
                <w:rFonts w:asciiTheme="majorHAnsi" w:hAnsiTheme="majorHAnsi" w:cstheme="majorBidi"/>
                <w:b/>
                <w:bCs/>
                <w:color w:val="FFFFFF" w:themeColor="background1"/>
                <w:sz w:val="32"/>
                <w:szCs w:val="32"/>
              </w:rPr>
            </w:pPr>
            <w:r w:rsidRPr="00A07B7E">
              <w:rPr>
                <w:rFonts w:asciiTheme="majorHAnsi" w:hAnsiTheme="majorHAnsi" w:cstheme="majorBidi"/>
                <w:b/>
                <w:bCs/>
                <w:color w:val="FFFFFF" w:themeColor="background1"/>
                <w:sz w:val="32"/>
                <w:szCs w:val="32"/>
              </w:rPr>
              <w:t>Alfresco</w:t>
            </w:r>
          </w:p>
          <w:p w14:paraId="6BD9346B" w14:textId="77777777" w:rsidR="005E375D" w:rsidRPr="00A07B7E" w:rsidRDefault="005E375D" w:rsidP="005E375D">
            <w:pPr>
              <w:rPr>
                <w:rFonts w:asciiTheme="majorHAnsi" w:hAnsiTheme="majorHAnsi" w:cstheme="majorBidi"/>
                <w:b/>
                <w:bCs/>
                <w:sz w:val="27"/>
                <w:szCs w:val="27"/>
              </w:rPr>
            </w:pPr>
          </w:p>
        </w:tc>
        <w:tc>
          <w:tcPr>
            <w:tcW w:w="2411" w:type="dxa"/>
            <w:shd w:val="clear" w:color="auto" w:fill="BFBFBF" w:themeFill="background1" w:themeFillShade="BF"/>
          </w:tcPr>
          <w:p w14:paraId="06BCE3F0" w14:textId="77777777" w:rsidR="005E375D" w:rsidRPr="00A07B7E" w:rsidRDefault="005E375D" w:rsidP="005E375D">
            <w:pPr>
              <w:rPr>
                <w:rFonts w:asciiTheme="majorHAnsi" w:hAnsiTheme="majorHAnsi" w:cstheme="majorBidi"/>
                <w:b/>
                <w:bCs/>
                <w:color w:val="FFFFFF" w:themeColor="background1"/>
                <w:sz w:val="27"/>
                <w:szCs w:val="27"/>
              </w:rPr>
            </w:pPr>
            <w:r w:rsidRPr="00A07B7E">
              <w:rPr>
                <w:rFonts w:asciiTheme="majorHAnsi" w:hAnsiTheme="majorHAnsi" w:cstheme="majorBidi"/>
                <w:b/>
                <w:bCs/>
                <w:color w:val="FFFFFF" w:themeColor="background1"/>
                <w:sz w:val="32"/>
                <w:szCs w:val="32"/>
              </w:rPr>
              <w:t>LogicalDOC</w:t>
            </w:r>
          </w:p>
        </w:tc>
        <w:tc>
          <w:tcPr>
            <w:tcW w:w="2247" w:type="dxa"/>
            <w:shd w:val="clear" w:color="auto" w:fill="BFBFBF" w:themeFill="background1" w:themeFillShade="BF"/>
          </w:tcPr>
          <w:p w14:paraId="1781136E"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b/>
                <w:bCs/>
                <w:color w:val="FFFFFF" w:themeColor="background1"/>
                <w:sz w:val="32"/>
                <w:szCs w:val="32"/>
              </w:rPr>
              <w:t>Nuxeo</w:t>
            </w:r>
          </w:p>
        </w:tc>
      </w:tr>
      <w:tr w:rsidR="005E375D" w:rsidRPr="00A07B7E" w14:paraId="688F78DA" w14:textId="77777777" w:rsidTr="00AB207B">
        <w:trPr>
          <w:trHeight w:val="365"/>
        </w:trPr>
        <w:tc>
          <w:tcPr>
            <w:tcW w:w="2405" w:type="dxa"/>
            <w:shd w:val="clear" w:color="auto" w:fill="365F91" w:themeFill="accent1" w:themeFillShade="BF"/>
          </w:tcPr>
          <w:p w14:paraId="37A5E620"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b/>
                <w:bCs/>
                <w:color w:val="FFFFFF" w:themeColor="background1"/>
                <w:sz w:val="32"/>
                <w:szCs w:val="32"/>
              </w:rPr>
              <w:t>Développé par</w:t>
            </w:r>
          </w:p>
        </w:tc>
        <w:tc>
          <w:tcPr>
            <w:tcW w:w="2604" w:type="dxa"/>
          </w:tcPr>
          <w:p w14:paraId="727A2D64"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sz w:val="28"/>
                <w:szCs w:val="28"/>
              </w:rPr>
              <w:t>Miscrosoft</w:t>
            </w:r>
          </w:p>
        </w:tc>
        <w:tc>
          <w:tcPr>
            <w:tcW w:w="2219" w:type="dxa"/>
          </w:tcPr>
          <w:p w14:paraId="542C5860"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sz w:val="28"/>
                <w:szCs w:val="28"/>
              </w:rPr>
              <w:t>Alfresco software</w:t>
            </w:r>
          </w:p>
        </w:tc>
        <w:tc>
          <w:tcPr>
            <w:tcW w:w="2411" w:type="dxa"/>
          </w:tcPr>
          <w:p w14:paraId="44474F3D"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sz w:val="28"/>
                <w:szCs w:val="28"/>
              </w:rPr>
              <w:t>logicalDOC Srl</w:t>
            </w:r>
          </w:p>
        </w:tc>
        <w:tc>
          <w:tcPr>
            <w:tcW w:w="2247" w:type="dxa"/>
          </w:tcPr>
          <w:p w14:paraId="7EB7B45E"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sz w:val="28"/>
                <w:szCs w:val="28"/>
              </w:rPr>
              <w:t>Nuxeo</w:t>
            </w:r>
          </w:p>
        </w:tc>
      </w:tr>
      <w:tr w:rsidR="005E375D" w:rsidRPr="00A07B7E" w14:paraId="68C85ADA" w14:textId="77777777" w:rsidTr="00AB207B">
        <w:trPr>
          <w:trHeight w:val="365"/>
        </w:trPr>
        <w:tc>
          <w:tcPr>
            <w:tcW w:w="2405" w:type="dxa"/>
            <w:shd w:val="clear" w:color="auto" w:fill="365F91" w:themeFill="accent1" w:themeFillShade="BF"/>
          </w:tcPr>
          <w:p w14:paraId="631C2307"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b/>
                <w:bCs/>
                <w:color w:val="FFFFFF" w:themeColor="background1"/>
                <w:sz w:val="32"/>
                <w:szCs w:val="32"/>
              </w:rPr>
              <w:t>Environnement</w:t>
            </w:r>
          </w:p>
        </w:tc>
        <w:tc>
          <w:tcPr>
            <w:tcW w:w="2604" w:type="dxa"/>
          </w:tcPr>
          <w:p w14:paraId="4978A998"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sz w:val="28"/>
                <w:szCs w:val="28"/>
              </w:rPr>
              <w:t>C#</w:t>
            </w:r>
          </w:p>
        </w:tc>
        <w:tc>
          <w:tcPr>
            <w:tcW w:w="2219" w:type="dxa"/>
          </w:tcPr>
          <w:p w14:paraId="350F1532"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sz w:val="28"/>
                <w:szCs w:val="28"/>
              </w:rPr>
              <w:t>Java</w:t>
            </w:r>
          </w:p>
        </w:tc>
        <w:tc>
          <w:tcPr>
            <w:tcW w:w="2411" w:type="dxa"/>
          </w:tcPr>
          <w:p w14:paraId="1EACE500"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sz w:val="28"/>
                <w:szCs w:val="28"/>
              </w:rPr>
              <w:t>Java</w:t>
            </w:r>
          </w:p>
        </w:tc>
        <w:tc>
          <w:tcPr>
            <w:tcW w:w="2247" w:type="dxa"/>
          </w:tcPr>
          <w:p w14:paraId="69D9EF90"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sz w:val="28"/>
                <w:szCs w:val="28"/>
              </w:rPr>
              <w:t>Java</w:t>
            </w:r>
          </w:p>
        </w:tc>
      </w:tr>
      <w:tr w:rsidR="005E375D" w:rsidRPr="00A07B7E" w14:paraId="0D8D9087" w14:textId="77777777" w:rsidTr="00AB207B">
        <w:trPr>
          <w:trHeight w:val="6093"/>
        </w:trPr>
        <w:tc>
          <w:tcPr>
            <w:tcW w:w="2405" w:type="dxa"/>
            <w:shd w:val="clear" w:color="auto" w:fill="365F91" w:themeFill="accent1" w:themeFillShade="BF"/>
          </w:tcPr>
          <w:p w14:paraId="69523A7B"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b/>
                <w:bCs/>
                <w:color w:val="FFFFFF" w:themeColor="background1"/>
                <w:sz w:val="32"/>
                <w:szCs w:val="32"/>
              </w:rPr>
              <w:t>Description</w:t>
            </w:r>
          </w:p>
        </w:tc>
        <w:tc>
          <w:tcPr>
            <w:tcW w:w="2604" w:type="dxa"/>
          </w:tcPr>
          <w:p w14:paraId="129A5FFF" w14:textId="065A0C40" w:rsidR="005E375D" w:rsidRPr="00A07B7E" w:rsidRDefault="005E375D" w:rsidP="005E375D">
            <w:pPr>
              <w:rPr>
                <w:rFonts w:asciiTheme="majorHAnsi" w:hAnsiTheme="majorHAnsi" w:cstheme="majorBidi"/>
                <w:sz w:val="28"/>
                <w:szCs w:val="28"/>
              </w:rPr>
            </w:pPr>
            <w:r w:rsidRPr="00A07B7E">
              <w:rPr>
                <w:rFonts w:asciiTheme="majorHAnsi" w:hAnsiTheme="majorHAnsi" w:cstheme="majorBidi"/>
                <w:sz w:val="28"/>
                <w:szCs w:val="28"/>
              </w:rPr>
              <w:t>Type :CMS,</w:t>
            </w:r>
            <w:r w:rsidR="00DF7CF2" w:rsidRPr="00A07B7E">
              <w:rPr>
                <w:rFonts w:asciiTheme="majorHAnsi" w:hAnsiTheme="majorHAnsi" w:cstheme="majorBidi"/>
                <w:sz w:val="28"/>
                <w:szCs w:val="28"/>
              </w:rPr>
              <w:t xml:space="preserve"> </w:t>
            </w:r>
            <w:r w:rsidRPr="00A07B7E">
              <w:rPr>
                <w:rFonts w:asciiTheme="majorHAnsi" w:hAnsiTheme="majorHAnsi" w:cstheme="majorBidi"/>
                <w:sz w:val="28"/>
                <w:szCs w:val="28"/>
              </w:rPr>
              <w:t>potaille,</w:t>
            </w:r>
            <w:r w:rsidR="00DF7CF2" w:rsidRPr="00A07B7E">
              <w:rPr>
                <w:rFonts w:asciiTheme="majorHAnsi" w:hAnsiTheme="majorHAnsi" w:cstheme="majorBidi"/>
                <w:sz w:val="28"/>
                <w:szCs w:val="28"/>
              </w:rPr>
              <w:t xml:space="preserve"> </w:t>
            </w:r>
            <w:r w:rsidRPr="00A07B7E">
              <w:rPr>
                <w:rFonts w:asciiTheme="majorHAnsi" w:hAnsiTheme="majorHAnsi" w:cstheme="majorBidi"/>
                <w:sz w:val="28"/>
                <w:szCs w:val="28"/>
              </w:rPr>
              <w:t>groupeware.</w:t>
            </w:r>
          </w:p>
          <w:p w14:paraId="47616EE9" w14:textId="77777777" w:rsidR="005E375D" w:rsidRPr="00A07B7E" w:rsidRDefault="005E375D" w:rsidP="005E375D">
            <w:pPr>
              <w:rPr>
                <w:rFonts w:asciiTheme="majorHAnsi" w:hAnsiTheme="majorHAnsi" w:cstheme="majorBidi"/>
                <w:sz w:val="28"/>
                <w:szCs w:val="28"/>
              </w:rPr>
            </w:pPr>
          </w:p>
          <w:p w14:paraId="7D5B532A" w14:textId="77777777" w:rsidR="00DF7CF2" w:rsidRPr="00A07B7E" w:rsidRDefault="005E375D" w:rsidP="00DF7CF2">
            <w:pPr>
              <w:rPr>
                <w:rFonts w:asciiTheme="majorHAnsi" w:hAnsiTheme="majorHAnsi" w:cstheme="majorBidi"/>
                <w:sz w:val="28"/>
                <w:szCs w:val="28"/>
              </w:rPr>
            </w:pPr>
            <w:r w:rsidRPr="00A07B7E">
              <w:rPr>
                <w:rFonts w:asciiTheme="majorHAnsi" w:hAnsiTheme="majorHAnsi" w:cstheme="majorBidi"/>
                <w:sz w:val="28"/>
                <w:szCs w:val="28"/>
              </w:rPr>
              <w:t>Les fonctionnalités des produits SharePoint sont la </w:t>
            </w:r>
            <w:hyperlink r:id="rId30" w:tooltip="Système de gestion de contenu" w:history="1">
              <w:r w:rsidRPr="00A07B7E">
                <w:rPr>
                  <w:rFonts w:asciiTheme="majorHAnsi" w:hAnsiTheme="majorHAnsi" w:cstheme="majorBidi"/>
                  <w:sz w:val="28"/>
                  <w:szCs w:val="28"/>
                </w:rPr>
                <w:t>gestion de contenu</w:t>
              </w:r>
            </w:hyperlink>
            <w:r w:rsidRPr="00A07B7E">
              <w:rPr>
                <w:rFonts w:asciiTheme="majorHAnsi" w:hAnsiTheme="majorHAnsi" w:cstheme="majorBidi"/>
                <w:sz w:val="28"/>
                <w:szCs w:val="28"/>
              </w:rPr>
              <w:t>, les </w:t>
            </w:r>
            <w:hyperlink r:id="rId31" w:tooltip="Moteur de recherche" w:history="1">
              <w:r w:rsidRPr="00A07B7E">
                <w:rPr>
                  <w:rFonts w:asciiTheme="majorHAnsi" w:hAnsiTheme="majorHAnsi" w:cstheme="majorBidi"/>
                  <w:sz w:val="28"/>
                  <w:szCs w:val="28"/>
                </w:rPr>
                <w:t>moteurs de recherche</w:t>
              </w:r>
            </w:hyperlink>
            <w:r w:rsidRPr="00A07B7E">
              <w:rPr>
                <w:rFonts w:asciiTheme="majorHAnsi" w:hAnsiTheme="majorHAnsi" w:cstheme="majorBidi"/>
                <w:sz w:val="28"/>
                <w:szCs w:val="28"/>
              </w:rPr>
              <w:t>, la </w:t>
            </w:r>
            <w:hyperlink r:id="rId32" w:tooltip="Gestion électronique de documents" w:history="1">
              <w:r w:rsidRPr="00A07B7E">
                <w:rPr>
                  <w:rFonts w:asciiTheme="majorHAnsi" w:hAnsiTheme="majorHAnsi" w:cstheme="majorBidi"/>
                  <w:sz w:val="28"/>
                  <w:szCs w:val="28"/>
                </w:rPr>
                <w:t>gestion électronique de documents</w:t>
              </w:r>
            </w:hyperlink>
            <w:r w:rsidRPr="00A07B7E">
              <w:rPr>
                <w:rFonts w:asciiTheme="majorHAnsi" w:hAnsiTheme="majorHAnsi" w:cstheme="majorBidi"/>
                <w:sz w:val="28"/>
                <w:szCs w:val="28"/>
              </w:rPr>
              <w:t>, les </w:t>
            </w:r>
            <w:hyperlink r:id="rId33" w:tooltip="Forum Internet" w:history="1">
              <w:r w:rsidRPr="00A07B7E">
                <w:rPr>
                  <w:rFonts w:asciiTheme="majorHAnsi" w:hAnsiTheme="majorHAnsi" w:cstheme="majorBidi"/>
                  <w:sz w:val="28"/>
                  <w:szCs w:val="28"/>
                </w:rPr>
                <w:t>forums</w:t>
              </w:r>
            </w:hyperlink>
            <w:r w:rsidRPr="00A07B7E">
              <w:rPr>
                <w:rFonts w:asciiTheme="majorHAnsi" w:hAnsiTheme="majorHAnsi" w:cstheme="majorBidi"/>
                <w:sz w:val="28"/>
                <w:szCs w:val="28"/>
              </w:rPr>
              <w:t>, la possibilité de créer des </w:t>
            </w:r>
            <w:hyperlink r:id="rId34" w:tooltip="Formulaire" w:history="1">
              <w:r w:rsidRPr="00A07B7E">
                <w:rPr>
                  <w:rFonts w:asciiTheme="majorHAnsi" w:hAnsiTheme="majorHAnsi" w:cstheme="majorBidi"/>
                  <w:sz w:val="28"/>
                  <w:szCs w:val="28"/>
                </w:rPr>
                <w:t>formulaires</w:t>
              </w:r>
            </w:hyperlink>
            <w:r w:rsidRPr="00A07B7E">
              <w:rPr>
                <w:rFonts w:asciiTheme="majorHAnsi" w:hAnsiTheme="majorHAnsi" w:cstheme="majorBidi"/>
                <w:sz w:val="28"/>
                <w:szCs w:val="28"/>
              </w:rPr>
              <w:t> et des statistique</w:t>
            </w:r>
            <w:r w:rsidR="00DF7CF2" w:rsidRPr="00A07B7E">
              <w:rPr>
                <w:rFonts w:asciiTheme="majorHAnsi" w:hAnsiTheme="majorHAnsi" w:cstheme="majorBidi"/>
                <w:sz w:val="28"/>
                <w:szCs w:val="28"/>
              </w:rPr>
              <w:t>s</w:t>
            </w:r>
          </w:p>
          <w:p w14:paraId="7FE8C019" w14:textId="0B595695" w:rsidR="005E375D" w:rsidRPr="00A07B7E" w:rsidRDefault="005E375D" w:rsidP="00DF7CF2">
            <w:pPr>
              <w:rPr>
                <w:rFonts w:asciiTheme="majorHAnsi" w:hAnsiTheme="majorHAnsi" w:cstheme="majorBidi"/>
                <w:sz w:val="28"/>
                <w:szCs w:val="28"/>
              </w:rPr>
            </w:pPr>
            <w:r w:rsidRPr="00A07B7E">
              <w:rPr>
                <w:rFonts w:asciiTheme="majorHAnsi" w:hAnsiTheme="majorHAnsi" w:cstheme="majorBidi"/>
                <w:sz w:val="28"/>
                <w:szCs w:val="28"/>
              </w:rPr>
              <w:t> </w:t>
            </w:r>
            <w:hyperlink r:id="rId35" w:history="1">
              <w:r w:rsidRPr="00A07B7E">
                <w:rPr>
                  <w:rFonts w:asciiTheme="majorHAnsi" w:hAnsiTheme="majorHAnsi" w:cstheme="majorBidi"/>
                  <w:sz w:val="28"/>
                  <w:szCs w:val="28"/>
                </w:rPr>
                <w:t>décisionnelles</w:t>
              </w:r>
            </w:hyperlink>
          </w:p>
          <w:p w14:paraId="1F1E8F06" w14:textId="77777777" w:rsidR="005E375D" w:rsidRPr="00A07B7E" w:rsidRDefault="005E375D" w:rsidP="005E375D">
            <w:pPr>
              <w:rPr>
                <w:rFonts w:asciiTheme="majorHAnsi" w:hAnsiTheme="majorHAnsi" w:cstheme="majorBidi"/>
                <w:b/>
                <w:bCs/>
                <w:sz w:val="27"/>
                <w:szCs w:val="27"/>
              </w:rPr>
            </w:pPr>
          </w:p>
        </w:tc>
        <w:tc>
          <w:tcPr>
            <w:tcW w:w="2219" w:type="dxa"/>
          </w:tcPr>
          <w:p w14:paraId="72618A1B" w14:textId="77777777" w:rsidR="005E375D" w:rsidRPr="00A07B7E" w:rsidRDefault="005E375D" w:rsidP="005E375D">
            <w:pPr>
              <w:rPr>
                <w:rFonts w:asciiTheme="majorHAnsi" w:hAnsiTheme="majorHAnsi" w:cstheme="majorBidi"/>
                <w:sz w:val="28"/>
                <w:szCs w:val="28"/>
              </w:rPr>
            </w:pPr>
            <w:r w:rsidRPr="00A07B7E">
              <w:rPr>
                <w:rFonts w:asciiTheme="majorHAnsi" w:hAnsiTheme="majorHAnsi" w:cstheme="majorBidi"/>
                <w:sz w:val="28"/>
                <w:szCs w:val="28"/>
              </w:rPr>
              <w:t>Type : ECM.</w:t>
            </w:r>
          </w:p>
          <w:p w14:paraId="22FC1F1A" w14:textId="77777777" w:rsidR="005E375D" w:rsidRPr="00A07B7E" w:rsidRDefault="005E375D" w:rsidP="005E375D">
            <w:pPr>
              <w:rPr>
                <w:rFonts w:asciiTheme="majorHAnsi" w:hAnsiTheme="majorHAnsi" w:cstheme="majorBidi"/>
                <w:sz w:val="28"/>
                <w:szCs w:val="28"/>
              </w:rPr>
            </w:pPr>
          </w:p>
          <w:p w14:paraId="3D41F47F" w14:textId="77777777" w:rsidR="005E375D" w:rsidRPr="00A07B7E" w:rsidRDefault="005E375D" w:rsidP="005E375D">
            <w:pPr>
              <w:rPr>
                <w:rFonts w:asciiTheme="majorHAnsi" w:hAnsiTheme="majorHAnsi" w:cstheme="majorBidi"/>
                <w:sz w:val="28"/>
                <w:szCs w:val="28"/>
              </w:rPr>
            </w:pPr>
            <w:r w:rsidRPr="00A07B7E">
              <w:rPr>
                <w:rFonts w:asciiTheme="majorHAnsi" w:hAnsiTheme="majorHAnsi" w:cstheme="majorBidi"/>
                <w:sz w:val="28"/>
                <w:szCs w:val="28"/>
              </w:rPr>
              <w:t>Un logiciel de GED résolument destiné à un usage en entreprise. La gestion des flux de documents, contenus web, images et référentiel sont parfaitement intégrés.</w:t>
            </w:r>
          </w:p>
          <w:p w14:paraId="264D93FD" w14:textId="77777777" w:rsidR="005E375D" w:rsidRPr="00A07B7E" w:rsidRDefault="005E375D" w:rsidP="005E375D">
            <w:pPr>
              <w:rPr>
                <w:rFonts w:asciiTheme="majorHAnsi" w:hAnsiTheme="majorHAnsi" w:cstheme="majorBidi"/>
                <w:b/>
                <w:bCs/>
                <w:sz w:val="27"/>
                <w:szCs w:val="27"/>
              </w:rPr>
            </w:pPr>
          </w:p>
        </w:tc>
        <w:tc>
          <w:tcPr>
            <w:tcW w:w="2411" w:type="dxa"/>
          </w:tcPr>
          <w:p w14:paraId="09332150" w14:textId="77777777" w:rsidR="005E375D" w:rsidRPr="00A07B7E" w:rsidRDefault="005E375D" w:rsidP="005E375D">
            <w:pPr>
              <w:rPr>
                <w:rFonts w:asciiTheme="majorHAnsi" w:hAnsiTheme="majorHAnsi" w:cstheme="majorBidi"/>
                <w:sz w:val="28"/>
                <w:szCs w:val="28"/>
              </w:rPr>
            </w:pPr>
            <w:r w:rsidRPr="00A07B7E">
              <w:rPr>
                <w:rFonts w:asciiTheme="majorHAnsi" w:hAnsiTheme="majorHAnsi" w:cstheme="majorBidi"/>
                <w:sz w:val="28"/>
                <w:szCs w:val="28"/>
              </w:rPr>
              <w:t>Type : ECM.</w:t>
            </w:r>
          </w:p>
          <w:p w14:paraId="0991A9B8" w14:textId="77777777" w:rsidR="005E375D" w:rsidRPr="00A07B7E" w:rsidRDefault="005E375D" w:rsidP="005E375D">
            <w:pPr>
              <w:rPr>
                <w:rFonts w:asciiTheme="majorHAnsi" w:hAnsiTheme="majorHAnsi" w:cstheme="majorBidi"/>
                <w:sz w:val="28"/>
                <w:szCs w:val="28"/>
              </w:rPr>
            </w:pPr>
          </w:p>
          <w:p w14:paraId="3428BF67" w14:textId="77777777" w:rsidR="005E375D" w:rsidRPr="00A07B7E" w:rsidRDefault="005E375D" w:rsidP="005E375D">
            <w:pPr>
              <w:rPr>
                <w:rFonts w:asciiTheme="majorHAnsi" w:hAnsiTheme="majorHAnsi" w:cstheme="majorBidi"/>
                <w:sz w:val="28"/>
                <w:szCs w:val="28"/>
              </w:rPr>
            </w:pPr>
            <w:r w:rsidRPr="00A07B7E">
              <w:rPr>
                <w:rFonts w:asciiTheme="majorHAnsi" w:hAnsiTheme="majorHAnsi" w:cstheme="majorBidi"/>
                <w:sz w:val="28"/>
                <w:szCs w:val="28"/>
              </w:rPr>
              <w:t>Un système </w:t>
            </w:r>
            <w:hyperlink r:id="rId36" w:tooltip="Logiciel libre" w:history="1">
              <w:r w:rsidRPr="00A07B7E">
                <w:rPr>
                  <w:rFonts w:asciiTheme="majorHAnsi" w:hAnsiTheme="majorHAnsi" w:cstheme="majorBidi"/>
                  <w:sz w:val="28"/>
                  <w:szCs w:val="28"/>
                </w:rPr>
                <w:t>libre</w:t>
              </w:r>
            </w:hyperlink>
            <w:r w:rsidRPr="00A07B7E">
              <w:rPr>
                <w:rFonts w:asciiTheme="majorHAnsi" w:hAnsiTheme="majorHAnsi" w:cstheme="majorBidi"/>
                <w:sz w:val="28"/>
                <w:szCs w:val="28"/>
              </w:rPr>
              <w:t> </w:t>
            </w:r>
          </w:p>
          <w:p w14:paraId="1A4397CE" w14:textId="77777777" w:rsidR="005E375D" w:rsidRPr="00A07B7E" w:rsidRDefault="005E375D" w:rsidP="005E375D">
            <w:pPr>
              <w:rPr>
                <w:rFonts w:asciiTheme="majorHAnsi" w:hAnsiTheme="majorHAnsi" w:cstheme="majorBidi"/>
                <w:sz w:val="28"/>
                <w:szCs w:val="28"/>
              </w:rPr>
            </w:pPr>
            <w:r w:rsidRPr="00A07B7E">
              <w:rPr>
                <w:rFonts w:asciiTheme="majorHAnsi" w:hAnsiTheme="majorHAnsi" w:cstheme="majorBidi"/>
                <w:sz w:val="28"/>
                <w:szCs w:val="28"/>
              </w:rPr>
              <w:t>de </w:t>
            </w:r>
            <w:hyperlink r:id="rId37" w:tooltip="Gestion électronique des documents" w:history="1">
              <w:r w:rsidRPr="00A07B7E">
                <w:rPr>
                  <w:rFonts w:asciiTheme="majorHAnsi" w:hAnsiTheme="majorHAnsi" w:cstheme="majorBidi"/>
                  <w:sz w:val="28"/>
                  <w:szCs w:val="28"/>
                </w:rPr>
                <w:t>gestion de documents</w:t>
              </w:r>
            </w:hyperlink>
            <w:r w:rsidRPr="00A07B7E">
              <w:rPr>
                <w:rFonts w:asciiTheme="majorHAnsi" w:hAnsiTheme="majorHAnsi" w:cstheme="majorBidi"/>
                <w:sz w:val="28"/>
                <w:szCs w:val="28"/>
              </w:rPr>
              <w:t> qui est conçu pour gérer et partager les documents au sein d'une même société ou d’une organisation</w:t>
            </w:r>
          </w:p>
        </w:tc>
        <w:tc>
          <w:tcPr>
            <w:tcW w:w="2247" w:type="dxa"/>
          </w:tcPr>
          <w:p w14:paraId="2E2374F5" w14:textId="77777777" w:rsidR="005E375D" w:rsidRPr="00A07B7E" w:rsidRDefault="005E375D" w:rsidP="005E375D">
            <w:pPr>
              <w:rPr>
                <w:rFonts w:asciiTheme="majorHAnsi" w:hAnsiTheme="majorHAnsi" w:cstheme="majorBidi"/>
                <w:sz w:val="28"/>
                <w:szCs w:val="28"/>
              </w:rPr>
            </w:pPr>
            <w:r w:rsidRPr="00A07B7E">
              <w:rPr>
                <w:rFonts w:asciiTheme="majorHAnsi" w:hAnsiTheme="majorHAnsi" w:cstheme="majorBidi"/>
                <w:sz w:val="28"/>
                <w:szCs w:val="28"/>
              </w:rPr>
              <w:t>Type : GED, CMS.</w:t>
            </w:r>
          </w:p>
          <w:p w14:paraId="214A9A8C" w14:textId="77777777" w:rsidR="005E375D" w:rsidRPr="00A07B7E" w:rsidRDefault="005E375D" w:rsidP="00923A17">
            <w:pPr>
              <w:shd w:val="clear" w:color="auto" w:fill="CCC0D9" w:themeFill="accent4" w:themeFillTint="66"/>
              <w:rPr>
                <w:rFonts w:asciiTheme="majorHAnsi" w:hAnsiTheme="majorHAnsi" w:cstheme="majorBidi"/>
                <w:color w:val="063E55"/>
                <w:sz w:val="21"/>
                <w:szCs w:val="21"/>
                <w:shd w:val="clear" w:color="auto" w:fill="FFFFFF"/>
              </w:rPr>
            </w:pPr>
            <w:r w:rsidRPr="00A07B7E">
              <w:rPr>
                <w:rFonts w:asciiTheme="majorHAnsi" w:hAnsiTheme="majorHAnsi" w:cstheme="majorBidi"/>
                <w:color w:val="063E55"/>
                <w:sz w:val="21"/>
                <w:szCs w:val="21"/>
                <w:shd w:val="clear" w:color="auto" w:fill="FFFFFF"/>
              </w:rPr>
              <w:t> </w:t>
            </w:r>
          </w:p>
          <w:p w14:paraId="4617A189" w14:textId="77777777" w:rsidR="005E375D" w:rsidRPr="00A07B7E" w:rsidRDefault="005E375D" w:rsidP="00923A17">
            <w:pPr>
              <w:shd w:val="clear" w:color="auto" w:fill="CCC0D9" w:themeFill="accent4" w:themeFillTint="66"/>
              <w:rPr>
                <w:rFonts w:asciiTheme="majorHAnsi" w:hAnsiTheme="majorHAnsi" w:cstheme="majorBidi"/>
                <w:sz w:val="28"/>
                <w:szCs w:val="28"/>
              </w:rPr>
            </w:pPr>
            <w:r w:rsidRPr="00A07B7E">
              <w:rPr>
                <w:rFonts w:asciiTheme="majorHAnsi" w:hAnsiTheme="majorHAnsi" w:cstheme="majorBidi"/>
                <w:color w:val="063E55"/>
                <w:sz w:val="21"/>
                <w:szCs w:val="21"/>
                <w:shd w:val="clear" w:color="auto" w:fill="FFFFFF"/>
              </w:rPr>
              <w:t>U</w:t>
            </w:r>
            <w:r w:rsidRPr="00A07B7E">
              <w:rPr>
                <w:rFonts w:asciiTheme="majorHAnsi" w:hAnsiTheme="majorHAnsi" w:cstheme="majorBidi"/>
                <w:sz w:val="28"/>
                <w:szCs w:val="28"/>
              </w:rPr>
              <w:t xml:space="preserve">n logiciel de </w:t>
            </w:r>
          </w:p>
          <w:p w14:paraId="139CD2D9" w14:textId="77777777" w:rsidR="005E375D" w:rsidRPr="00A07B7E" w:rsidRDefault="005E375D" w:rsidP="005E375D">
            <w:pPr>
              <w:rPr>
                <w:rFonts w:asciiTheme="majorHAnsi" w:hAnsiTheme="majorHAnsi" w:cstheme="majorBidi"/>
                <w:sz w:val="28"/>
                <w:szCs w:val="28"/>
              </w:rPr>
            </w:pPr>
            <w:r w:rsidRPr="00A07B7E">
              <w:rPr>
                <w:rFonts w:asciiTheme="majorHAnsi" w:hAnsiTheme="majorHAnsi" w:cstheme="majorBidi"/>
                <w:sz w:val="28"/>
                <w:szCs w:val="28"/>
              </w:rPr>
              <w:t>GED qui favorise la réduction des temps de recherche et de récupération de vos documents</w:t>
            </w:r>
          </w:p>
          <w:p w14:paraId="02518CA7" w14:textId="77777777" w:rsidR="005E375D" w:rsidRPr="00A07B7E" w:rsidRDefault="005E375D" w:rsidP="005E375D">
            <w:pPr>
              <w:rPr>
                <w:rFonts w:asciiTheme="majorHAnsi" w:hAnsiTheme="majorHAnsi" w:cstheme="majorBidi"/>
                <w:sz w:val="28"/>
                <w:szCs w:val="28"/>
              </w:rPr>
            </w:pPr>
            <w:r w:rsidRPr="00A07B7E">
              <w:rPr>
                <w:rFonts w:asciiTheme="majorHAnsi" w:hAnsiTheme="majorHAnsi" w:cstheme="majorBidi"/>
                <w:sz w:val="28"/>
                <w:szCs w:val="28"/>
              </w:rPr>
              <w:t>d’entreprise.</w:t>
            </w:r>
          </w:p>
        </w:tc>
      </w:tr>
      <w:tr w:rsidR="005E375D" w:rsidRPr="00A07B7E" w14:paraId="69ABBC8E" w14:textId="77777777" w:rsidTr="00AB207B">
        <w:trPr>
          <w:trHeight w:val="947"/>
        </w:trPr>
        <w:tc>
          <w:tcPr>
            <w:tcW w:w="2405" w:type="dxa"/>
            <w:shd w:val="clear" w:color="auto" w:fill="365F91" w:themeFill="accent1" w:themeFillShade="BF"/>
          </w:tcPr>
          <w:p w14:paraId="0AEE44D2"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b/>
                <w:bCs/>
                <w:color w:val="FFFFFF" w:themeColor="background1"/>
                <w:sz w:val="32"/>
                <w:szCs w:val="32"/>
              </w:rPr>
              <w:t xml:space="preserve">Licence </w:t>
            </w:r>
          </w:p>
        </w:tc>
        <w:tc>
          <w:tcPr>
            <w:tcW w:w="2604" w:type="dxa"/>
          </w:tcPr>
          <w:p w14:paraId="71D2D220"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sz w:val="28"/>
                <w:szCs w:val="28"/>
              </w:rPr>
              <w:t>Logiciel propriétaire</w:t>
            </w:r>
          </w:p>
        </w:tc>
        <w:tc>
          <w:tcPr>
            <w:tcW w:w="2219" w:type="dxa"/>
          </w:tcPr>
          <w:p w14:paraId="3FD40B6A" w14:textId="77777777" w:rsidR="005E375D" w:rsidRPr="00A07B7E" w:rsidRDefault="005E375D" w:rsidP="005E375D">
            <w:pPr>
              <w:rPr>
                <w:rFonts w:asciiTheme="majorHAnsi" w:hAnsiTheme="majorHAnsi" w:cstheme="majorBidi"/>
                <w:b/>
                <w:bCs/>
                <w:sz w:val="27"/>
                <w:szCs w:val="27"/>
              </w:rPr>
            </w:pPr>
            <w:r w:rsidRPr="00A07B7E">
              <w:rPr>
                <w:rFonts w:asciiTheme="majorHAnsi" w:hAnsiTheme="majorHAnsi" w:cstheme="majorBidi"/>
                <w:sz w:val="28"/>
                <w:szCs w:val="28"/>
              </w:rPr>
              <w:t>Licence publique générale limitée GNU</w:t>
            </w:r>
          </w:p>
        </w:tc>
        <w:tc>
          <w:tcPr>
            <w:tcW w:w="2411" w:type="dxa"/>
          </w:tcPr>
          <w:p w14:paraId="44C6A9AA" w14:textId="77777777" w:rsidR="005E375D" w:rsidRPr="00A07B7E" w:rsidRDefault="00B428C4" w:rsidP="005E375D">
            <w:pPr>
              <w:rPr>
                <w:rFonts w:asciiTheme="majorHAnsi" w:hAnsiTheme="majorHAnsi" w:cstheme="majorBidi"/>
                <w:sz w:val="28"/>
                <w:szCs w:val="28"/>
              </w:rPr>
            </w:pPr>
            <w:hyperlink r:id="rId38" w:history="1">
              <w:r w:rsidR="005E375D" w:rsidRPr="00A07B7E">
                <w:rPr>
                  <w:rFonts w:asciiTheme="majorHAnsi" w:hAnsiTheme="majorHAnsi" w:cstheme="majorBidi"/>
                  <w:sz w:val="28"/>
                  <w:szCs w:val="28"/>
                </w:rPr>
                <w:t>GNU LGPL</w:t>
              </w:r>
            </w:hyperlink>
          </w:p>
        </w:tc>
        <w:tc>
          <w:tcPr>
            <w:tcW w:w="2247" w:type="dxa"/>
          </w:tcPr>
          <w:p w14:paraId="1467B587" w14:textId="77777777" w:rsidR="005E375D" w:rsidRPr="00A07B7E" w:rsidRDefault="005E375D" w:rsidP="005E375D">
            <w:pPr>
              <w:keepNext/>
              <w:rPr>
                <w:rFonts w:asciiTheme="majorHAnsi" w:hAnsiTheme="majorHAnsi" w:cstheme="majorBidi"/>
                <w:b/>
                <w:bCs/>
                <w:sz w:val="27"/>
                <w:szCs w:val="27"/>
              </w:rPr>
            </w:pPr>
            <w:r w:rsidRPr="00A07B7E">
              <w:rPr>
                <w:rFonts w:asciiTheme="majorHAnsi" w:hAnsiTheme="majorHAnsi" w:cstheme="majorBidi"/>
                <w:sz w:val="28"/>
                <w:szCs w:val="28"/>
              </w:rPr>
              <w:t>Logiciel propriétaire</w:t>
            </w:r>
          </w:p>
        </w:tc>
      </w:tr>
    </w:tbl>
    <w:p w14:paraId="2BBCD7D4" w14:textId="77777777" w:rsidR="00AC548C" w:rsidRPr="00A57E31" w:rsidRDefault="00AC548C" w:rsidP="001A0DE6">
      <w:pPr>
        <w:rPr>
          <w:rFonts w:asciiTheme="minorBidi" w:hAnsiTheme="minorBidi"/>
          <w:sz w:val="32"/>
          <w:szCs w:val="32"/>
          <w:u w:val="single"/>
        </w:rPr>
      </w:pPr>
    </w:p>
    <w:p w14:paraId="3470A429" w14:textId="77777777" w:rsidR="008B31DA" w:rsidRDefault="008B31DA" w:rsidP="001A0DE6">
      <w:pPr>
        <w:rPr>
          <w:rFonts w:asciiTheme="minorBidi" w:hAnsiTheme="minorBidi"/>
          <w:b/>
          <w:bCs/>
          <w:sz w:val="32"/>
          <w:szCs w:val="32"/>
          <w:u w:val="single"/>
        </w:rPr>
      </w:pPr>
    </w:p>
    <w:p w14:paraId="1015F9A9" w14:textId="47E72D62" w:rsidR="006F3DC9" w:rsidRPr="008516AC" w:rsidRDefault="006F3DC9" w:rsidP="00E25678">
      <w:pPr>
        <w:pStyle w:val="Paragraphedeliste"/>
        <w:numPr>
          <w:ilvl w:val="0"/>
          <w:numId w:val="6"/>
        </w:numPr>
        <w:outlineLvl w:val="1"/>
        <w:rPr>
          <w:rFonts w:asciiTheme="majorBidi" w:hAnsiTheme="majorBidi" w:cstheme="majorBidi"/>
          <w:b/>
          <w:bCs/>
          <w:sz w:val="32"/>
          <w:szCs w:val="32"/>
        </w:rPr>
      </w:pPr>
      <w:bookmarkStart w:id="54" w:name="_Toc51021087"/>
      <w:r w:rsidRPr="008516AC">
        <w:rPr>
          <w:rFonts w:asciiTheme="majorBidi" w:hAnsiTheme="majorBidi" w:cstheme="majorBidi"/>
          <w:b/>
          <w:bCs/>
          <w:sz w:val="32"/>
          <w:szCs w:val="32"/>
        </w:rPr>
        <w:lastRenderedPageBreak/>
        <w:t>Cahier de charge</w:t>
      </w:r>
      <w:bookmarkEnd w:id="54"/>
      <w:r w:rsidRPr="008516AC">
        <w:rPr>
          <w:rFonts w:asciiTheme="majorBidi" w:hAnsiTheme="majorBidi" w:cstheme="majorBidi"/>
          <w:b/>
          <w:bCs/>
          <w:sz w:val="32"/>
          <w:szCs w:val="32"/>
        </w:rPr>
        <w:t> </w:t>
      </w:r>
    </w:p>
    <w:p w14:paraId="0AC4D555" w14:textId="77777777" w:rsidR="00243C54" w:rsidRPr="00F81024" w:rsidRDefault="00243C54" w:rsidP="00243C54">
      <w:pPr>
        <w:pStyle w:val="Paragraphedeliste"/>
        <w:outlineLvl w:val="1"/>
        <w:rPr>
          <w:rFonts w:asciiTheme="majorBidi" w:hAnsiTheme="majorBidi" w:cstheme="majorBidi"/>
          <w:b/>
          <w:bCs/>
          <w:sz w:val="32"/>
          <w:szCs w:val="32"/>
          <w:u w:val="single"/>
        </w:rPr>
      </w:pPr>
    </w:p>
    <w:p w14:paraId="448315DD" w14:textId="17D416F5" w:rsidR="001A0DE6" w:rsidRPr="008516AC" w:rsidRDefault="006F3DC9" w:rsidP="00E25678">
      <w:pPr>
        <w:pStyle w:val="Paragraphedeliste"/>
        <w:numPr>
          <w:ilvl w:val="1"/>
          <w:numId w:val="6"/>
        </w:numPr>
        <w:outlineLvl w:val="1"/>
        <w:rPr>
          <w:rFonts w:asciiTheme="majorBidi" w:hAnsiTheme="majorBidi" w:cstheme="majorBidi"/>
          <w:b/>
          <w:bCs/>
          <w:sz w:val="32"/>
          <w:szCs w:val="32"/>
        </w:rPr>
      </w:pPr>
      <w:bookmarkStart w:id="55" w:name="_Toc51021088"/>
      <w:r w:rsidRPr="00BB363D">
        <w:rPr>
          <w:rFonts w:asciiTheme="majorBidi" w:hAnsiTheme="majorBidi" w:cstheme="majorBidi"/>
          <w:b/>
          <w:bCs/>
          <w:color w:val="365F91" w:themeColor="accent1" w:themeShade="BF"/>
          <w:sz w:val="32"/>
          <w:szCs w:val="32"/>
        </w:rPr>
        <w:t>Objectifs</w:t>
      </w:r>
      <w:bookmarkEnd w:id="55"/>
      <w:r w:rsidRPr="008516AC">
        <w:rPr>
          <w:rFonts w:asciiTheme="majorBidi" w:hAnsiTheme="majorBidi" w:cstheme="majorBidi"/>
          <w:b/>
          <w:bCs/>
          <w:sz w:val="32"/>
          <w:szCs w:val="32"/>
        </w:rPr>
        <w:t> </w:t>
      </w:r>
    </w:p>
    <w:p w14:paraId="32D5ED3E" w14:textId="7FFAAB3D" w:rsidR="006F3DC9" w:rsidRDefault="006F3DC9" w:rsidP="00540AB7">
      <w:pPr>
        <w:jc w:val="both"/>
        <w:rPr>
          <w:rFonts w:asciiTheme="majorBidi" w:hAnsiTheme="majorBidi" w:cstheme="majorBidi"/>
          <w:color w:val="202122"/>
          <w:sz w:val="24"/>
          <w:szCs w:val="24"/>
          <w:shd w:val="clear" w:color="auto" w:fill="FFFFFF"/>
        </w:rPr>
      </w:pPr>
      <w:r w:rsidRPr="00E10398">
        <w:rPr>
          <w:rFonts w:asciiTheme="majorBidi" w:hAnsiTheme="majorBidi" w:cstheme="majorBidi"/>
          <w:color w:val="202122"/>
          <w:sz w:val="24"/>
          <w:szCs w:val="24"/>
          <w:shd w:val="clear" w:color="auto" w:fill="FFFFFF"/>
        </w:rPr>
        <w:t>L’objectif de notre projet c’est gérer les demandes de documents</w:t>
      </w:r>
      <w:r w:rsidR="00C17E9B" w:rsidRPr="00E10398">
        <w:rPr>
          <w:rFonts w:asciiTheme="majorBidi" w:hAnsiTheme="majorBidi" w:cstheme="majorBidi"/>
          <w:color w:val="202122"/>
          <w:sz w:val="24"/>
          <w:szCs w:val="24"/>
          <w:shd w:val="clear" w:color="auto" w:fill="FFFFFF"/>
        </w:rPr>
        <w:t xml:space="preserve"> </w:t>
      </w:r>
      <w:r w:rsidR="00B40141" w:rsidRPr="00E10398">
        <w:rPr>
          <w:rFonts w:asciiTheme="majorBidi" w:hAnsiTheme="majorBidi" w:cstheme="majorBidi"/>
          <w:color w:val="202122"/>
          <w:sz w:val="24"/>
          <w:szCs w:val="24"/>
          <w:shd w:val="clear" w:color="auto" w:fill="FFFFFF"/>
        </w:rPr>
        <w:t>numériques</w:t>
      </w:r>
      <w:r w:rsidRPr="00E10398">
        <w:rPr>
          <w:rFonts w:asciiTheme="majorBidi" w:hAnsiTheme="majorBidi" w:cstheme="majorBidi"/>
          <w:color w:val="202122"/>
          <w:sz w:val="24"/>
          <w:szCs w:val="24"/>
          <w:shd w:val="clear" w:color="auto" w:fill="FFFFFF"/>
        </w:rPr>
        <w:t xml:space="preserve"> en ligne via une plateforme web </w:t>
      </w:r>
      <w:r w:rsidR="00D76DCD" w:rsidRPr="00E10398">
        <w:rPr>
          <w:rFonts w:asciiTheme="majorBidi" w:hAnsiTheme="majorBidi" w:cstheme="majorBidi"/>
          <w:color w:val="202122"/>
          <w:sz w:val="24"/>
          <w:szCs w:val="24"/>
          <w:shd w:val="clear" w:color="auto" w:fill="FFFFFF"/>
        </w:rPr>
        <w:t>et c</w:t>
      </w:r>
      <w:r w:rsidR="00C827ED">
        <w:rPr>
          <w:rFonts w:asciiTheme="majorBidi" w:hAnsiTheme="majorBidi" w:cstheme="majorBidi"/>
          <w:color w:val="202122"/>
          <w:sz w:val="24"/>
          <w:szCs w:val="24"/>
          <w:shd w:val="clear" w:color="auto" w:fill="FFFFFF"/>
        </w:rPr>
        <w:t>’est</w:t>
      </w:r>
      <w:r w:rsidR="00D76DCD" w:rsidRPr="00E10398">
        <w:rPr>
          <w:rFonts w:asciiTheme="majorBidi" w:hAnsiTheme="majorBidi" w:cstheme="majorBidi"/>
          <w:color w:val="202122"/>
          <w:sz w:val="24"/>
          <w:szCs w:val="24"/>
          <w:shd w:val="clear" w:color="auto" w:fill="FFFFFF"/>
        </w:rPr>
        <w:t xml:space="preserve"> </w:t>
      </w:r>
      <w:r w:rsidRPr="00E10398">
        <w:rPr>
          <w:rFonts w:asciiTheme="majorBidi" w:hAnsiTheme="majorBidi" w:cstheme="majorBidi"/>
          <w:color w:val="202122"/>
          <w:sz w:val="24"/>
          <w:szCs w:val="24"/>
          <w:shd w:val="clear" w:color="auto" w:fill="FFFFFF"/>
        </w:rPr>
        <w:t>ce</w:t>
      </w:r>
      <w:r w:rsidR="00C827ED">
        <w:rPr>
          <w:rFonts w:asciiTheme="majorBidi" w:hAnsiTheme="majorBidi" w:cstheme="majorBidi"/>
          <w:color w:val="202122"/>
          <w:sz w:val="24"/>
          <w:szCs w:val="24"/>
          <w:shd w:val="clear" w:color="auto" w:fill="FFFFFF"/>
        </w:rPr>
        <w:t>la</w:t>
      </w:r>
      <w:r w:rsidRPr="00E10398">
        <w:rPr>
          <w:rFonts w:asciiTheme="majorBidi" w:hAnsiTheme="majorBidi" w:cstheme="majorBidi"/>
          <w:color w:val="202122"/>
          <w:sz w:val="24"/>
          <w:szCs w:val="24"/>
          <w:shd w:val="clear" w:color="auto" w:fill="FFFFFF"/>
        </w:rPr>
        <w:t xml:space="preserve"> qui met notre thème en relation avec la gestion électronique de document </w:t>
      </w:r>
      <w:r w:rsidR="007E24DA" w:rsidRPr="00E10398">
        <w:rPr>
          <w:rFonts w:asciiTheme="majorBidi" w:hAnsiTheme="majorBidi" w:cstheme="majorBidi"/>
          <w:color w:val="202122"/>
          <w:sz w:val="24"/>
          <w:szCs w:val="24"/>
          <w:shd w:val="clear" w:color="auto" w:fill="FFFFFF"/>
        </w:rPr>
        <w:t xml:space="preserve">(la GED) </w:t>
      </w:r>
      <w:r w:rsidRPr="00E10398">
        <w:rPr>
          <w:rFonts w:asciiTheme="majorBidi" w:hAnsiTheme="majorBidi" w:cstheme="majorBidi"/>
          <w:color w:val="202122"/>
          <w:sz w:val="24"/>
          <w:szCs w:val="24"/>
          <w:shd w:val="clear" w:color="auto" w:fill="FFFFFF"/>
        </w:rPr>
        <w:t>décrit</w:t>
      </w:r>
      <w:ins w:id="56" w:author="GCBµ" w:date="2020-09-19T21:31:00Z">
        <w:r w:rsidR="00036BF3">
          <w:rPr>
            <w:rFonts w:asciiTheme="majorBidi" w:hAnsiTheme="majorBidi" w:cstheme="majorBidi"/>
            <w:color w:val="202122"/>
            <w:sz w:val="24"/>
            <w:szCs w:val="24"/>
            <w:shd w:val="clear" w:color="auto" w:fill="FFFFFF"/>
          </w:rPr>
          <w:t>e</w:t>
        </w:r>
      </w:ins>
      <w:r w:rsidRPr="00E10398">
        <w:rPr>
          <w:rFonts w:asciiTheme="majorBidi" w:hAnsiTheme="majorBidi" w:cstheme="majorBidi"/>
          <w:color w:val="202122"/>
          <w:sz w:val="24"/>
          <w:szCs w:val="24"/>
          <w:shd w:val="clear" w:color="auto" w:fill="FFFFFF"/>
        </w:rPr>
        <w:t xml:space="preserve"> au début</w:t>
      </w:r>
      <w:r w:rsidR="00D76DCD" w:rsidRPr="00E10398">
        <w:rPr>
          <w:rFonts w:asciiTheme="majorBidi" w:hAnsiTheme="majorBidi" w:cstheme="majorBidi"/>
          <w:color w:val="202122"/>
          <w:sz w:val="24"/>
          <w:szCs w:val="24"/>
          <w:shd w:val="clear" w:color="auto" w:fill="FFFFFF"/>
        </w:rPr>
        <w:t xml:space="preserve"> de ce chapitre.</w:t>
      </w:r>
    </w:p>
    <w:p w14:paraId="3E6560E0" w14:textId="0840B77C" w:rsidR="003A1926" w:rsidRPr="00E10398" w:rsidRDefault="00090BEE" w:rsidP="00540AB7">
      <w:pPr>
        <w:jc w:val="both"/>
        <w:rPr>
          <w:rFonts w:asciiTheme="majorBidi" w:hAnsiTheme="majorBidi" w:cstheme="majorBidi"/>
          <w:color w:val="202122"/>
          <w:sz w:val="24"/>
          <w:szCs w:val="24"/>
          <w:shd w:val="clear" w:color="auto" w:fill="FFFFFF"/>
          <w:lang w:bidi="ar-DZ"/>
        </w:rPr>
      </w:pPr>
      <w:r>
        <w:rPr>
          <w:rFonts w:asciiTheme="majorBidi" w:hAnsiTheme="majorBidi" w:cstheme="majorBidi"/>
          <w:color w:val="202122"/>
          <w:sz w:val="24"/>
          <w:szCs w:val="24"/>
          <w:shd w:val="clear" w:color="auto" w:fill="FFFFFF"/>
        </w:rPr>
        <w:t xml:space="preserve">Notre </w:t>
      </w:r>
      <w:r w:rsidR="003A1926">
        <w:rPr>
          <w:rFonts w:asciiTheme="majorBidi" w:hAnsiTheme="majorBidi" w:cstheme="majorBidi"/>
          <w:color w:val="202122"/>
          <w:sz w:val="24"/>
          <w:szCs w:val="24"/>
          <w:shd w:val="clear" w:color="auto" w:fill="FFFFFF"/>
        </w:rPr>
        <w:t xml:space="preserve">application web </w:t>
      </w:r>
      <w:r w:rsidR="003A1926" w:rsidRPr="00036BF3">
        <w:rPr>
          <w:rFonts w:asciiTheme="majorBidi" w:hAnsiTheme="majorBidi" w:cstheme="majorBidi"/>
          <w:b/>
          <w:color w:val="202122"/>
          <w:sz w:val="24"/>
          <w:szCs w:val="24"/>
          <w:shd w:val="clear" w:color="auto" w:fill="FFFFFF"/>
          <w:rPrChange w:id="57" w:author="GCBµ" w:date="2020-09-19T21:32:00Z">
            <w:rPr>
              <w:rFonts w:asciiTheme="majorBidi" w:hAnsiTheme="majorBidi" w:cstheme="majorBidi"/>
              <w:color w:val="202122"/>
              <w:sz w:val="24"/>
              <w:szCs w:val="24"/>
              <w:shd w:val="clear" w:color="auto" w:fill="FFFFFF"/>
            </w:rPr>
          </w:rPrChange>
        </w:rPr>
        <w:t>Doc</w:t>
      </w:r>
      <w:ins w:id="58" w:author="GCBµ" w:date="2020-09-19T21:31:00Z">
        <w:r w:rsidR="00036BF3" w:rsidRPr="00036BF3">
          <w:rPr>
            <w:rFonts w:asciiTheme="majorBidi" w:hAnsiTheme="majorBidi" w:cstheme="majorBidi"/>
            <w:b/>
            <w:color w:val="202122"/>
            <w:sz w:val="24"/>
            <w:szCs w:val="24"/>
            <w:shd w:val="clear" w:color="auto" w:fill="FFFFFF"/>
            <w:rPrChange w:id="59" w:author="GCBµ" w:date="2020-09-19T21:32:00Z">
              <w:rPr>
                <w:rFonts w:asciiTheme="majorBidi" w:hAnsiTheme="majorBidi" w:cstheme="majorBidi"/>
                <w:color w:val="202122"/>
                <w:sz w:val="24"/>
                <w:szCs w:val="24"/>
                <w:shd w:val="clear" w:color="auto" w:fill="FFFFFF"/>
              </w:rPr>
            </w:rPrChange>
          </w:rPr>
          <w:t>On</w:t>
        </w:r>
      </w:ins>
      <w:r w:rsidR="003A1926" w:rsidRPr="00036BF3">
        <w:rPr>
          <w:rFonts w:asciiTheme="majorBidi" w:hAnsiTheme="majorBidi" w:cstheme="majorBidi"/>
          <w:b/>
          <w:color w:val="202122"/>
          <w:sz w:val="24"/>
          <w:szCs w:val="24"/>
          <w:shd w:val="clear" w:color="auto" w:fill="FFFFFF"/>
          <w:rPrChange w:id="60" w:author="GCBµ" w:date="2020-09-19T21:32:00Z">
            <w:rPr>
              <w:rFonts w:asciiTheme="majorBidi" w:hAnsiTheme="majorBidi" w:cstheme="majorBidi"/>
              <w:color w:val="202122"/>
              <w:sz w:val="24"/>
              <w:szCs w:val="24"/>
              <w:shd w:val="clear" w:color="auto" w:fill="FFFFFF"/>
            </w:rPr>
          </w:rPrChange>
        </w:rPr>
        <w:t>Line</w:t>
      </w:r>
      <w:r w:rsidR="003A1926">
        <w:rPr>
          <w:rFonts w:asciiTheme="majorBidi" w:hAnsiTheme="majorBidi" w:cstheme="majorBidi"/>
          <w:color w:val="202122"/>
          <w:sz w:val="24"/>
          <w:szCs w:val="24"/>
          <w:shd w:val="clear" w:color="auto" w:fill="FFFFFF"/>
        </w:rPr>
        <w:t xml:space="preserve"> est une application dynamique c'est-à-dire elle n’est pas faite pour un domaine précis </w:t>
      </w:r>
      <w:r>
        <w:rPr>
          <w:rFonts w:asciiTheme="majorBidi" w:hAnsiTheme="majorBidi" w:cstheme="majorBidi"/>
          <w:color w:val="202122"/>
          <w:sz w:val="24"/>
          <w:szCs w:val="24"/>
          <w:shd w:val="clear" w:color="auto" w:fill="FFFFFF"/>
        </w:rPr>
        <w:t>mais plusieurs i</w:t>
      </w:r>
      <w:r w:rsidRPr="00090BEE">
        <w:rPr>
          <w:rFonts w:asciiTheme="majorBidi" w:hAnsiTheme="majorBidi" w:cstheme="majorBidi"/>
          <w:color w:val="202122"/>
          <w:sz w:val="24"/>
          <w:szCs w:val="24"/>
          <w:shd w:val="clear" w:color="auto" w:fill="FFFFFF"/>
        </w:rPr>
        <w:t>nstitutions publiques</w:t>
      </w:r>
      <w:r>
        <w:rPr>
          <w:rFonts w:asciiTheme="majorBidi" w:hAnsiTheme="majorBidi" w:cstheme="majorBidi"/>
          <w:color w:val="202122"/>
          <w:sz w:val="24"/>
          <w:szCs w:val="24"/>
          <w:shd w:val="clear" w:color="auto" w:fill="FFFFFF"/>
        </w:rPr>
        <w:t xml:space="preserve"> peuvent </w:t>
      </w:r>
      <w:del w:id="61" w:author="GCBµ" w:date="2020-09-19T21:32:00Z">
        <w:r w:rsidDel="00036BF3">
          <w:rPr>
            <w:rFonts w:asciiTheme="majorBidi" w:hAnsiTheme="majorBidi" w:cstheme="majorBidi"/>
            <w:color w:val="202122"/>
            <w:sz w:val="24"/>
            <w:szCs w:val="24"/>
            <w:shd w:val="clear" w:color="auto" w:fill="FFFFFF"/>
          </w:rPr>
          <w:delText xml:space="preserve">l’utilisé </w:delText>
        </w:r>
      </w:del>
      <w:ins w:id="62" w:author="GCBµ" w:date="2020-09-19T21:32:00Z">
        <w:r w:rsidR="00036BF3">
          <w:rPr>
            <w:rFonts w:asciiTheme="majorBidi" w:hAnsiTheme="majorBidi" w:cstheme="majorBidi"/>
            <w:color w:val="202122"/>
            <w:sz w:val="24"/>
            <w:szCs w:val="24"/>
            <w:shd w:val="clear" w:color="auto" w:fill="FFFFFF"/>
          </w:rPr>
          <w:t>l’utilis</w:t>
        </w:r>
        <w:r w:rsidR="00036BF3">
          <w:rPr>
            <w:rFonts w:asciiTheme="majorBidi" w:hAnsiTheme="majorBidi" w:cstheme="majorBidi"/>
            <w:color w:val="202122"/>
            <w:sz w:val="24"/>
            <w:szCs w:val="24"/>
            <w:shd w:val="clear" w:color="auto" w:fill="FFFFFF"/>
          </w:rPr>
          <w:t>er</w:t>
        </w:r>
        <w:r w:rsidR="00036BF3">
          <w:rPr>
            <w:rFonts w:asciiTheme="majorBidi" w:hAnsiTheme="majorBidi" w:cstheme="majorBidi"/>
            <w:color w:val="202122"/>
            <w:sz w:val="24"/>
            <w:szCs w:val="24"/>
            <w:shd w:val="clear" w:color="auto" w:fill="FFFFFF"/>
          </w:rPr>
          <w:t xml:space="preserve"> </w:t>
        </w:r>
      </w:ins>
      <w:r>
        <w:rPr>
          <w:rFonts w:asciiTheme="majorBidi" w:hAnsiTheme="majorBidi" w:cstheme="majorBidi"/>
          <w:color w:val="202122"/>
          <w:sz w:val="24"/>
          <w:szCs w:val="24"/>
          <w:shd w:val="clear" w:color="auto" w:fill="FFFFFF"/>
        </w:rPr>
        <w:t xml:space="preserve">comme (les </w:t>
      </w:r>
      <w:ins w:id="63" w:author="GCBµ" w:date="2020-09-19T21:33:00Z">
        <w:r w:rsidR="00036BF3" w:rsidRPr="00036BF3">
          <w:rPr>
            <w:rFonts w:asciiTheme="majorBidi" w:hAnsiTheme="majorBidi" w:cstheme="majorBidi"/>
            <w:color w:val="202122"/>
            <w:sz w:val="24"/>
            <w:szCs w:val="24"/>
            <w:shd w:val="clear" w:color="auto" w:fill="FFFFFF"/>
          </w:rPr>
          <w:t>tribunaux</w:t>
        </w:r>
        <w:r w:rsidR="00036BF3" w:rsidRPr="00036BF3" w:rsidDel="00036BF3">
          <w:rPr>
            <w:rFonts w:asciiTheme="majorBidi" w:hAnsiTheme="majorBidi" w:cstheme="majorBidi"/>
            <w:color w:val="202122"/>
            <w:sz w:val="24"/>
            <w:szCs w:val="24"/>
            <w:shd w:val="clear" w:color="auto" w:fill="FFFFFF"/>
          </w:rPr>
          <w:t xml:space="preserve"> </w:t>
        </w:r>
      </w:ins>
      <w:del w:id="64" w:author="GCBµ" w:date="2020-09-19T21:33:00Z">
        <w:r w:rsidDel="00036BF3">
          <w:rPr>
            <w:rFonts w:asciiTheme="majorBidi" w:hAnsiTheme="majorBidi" w:cstheme="majorBidi"/>
            <w:color w:val="202122"/>
            <w:sz w:val="24"/>
            <w:szCs w:val="24"/>
            <w:shd w:val="clear" w:color="auto" w:fill="FFFFFF"/>
          </w:rPr>
          <w:delText>tribunal</w:delText>
        </w:r>
      </w:del>
      <w:r>
        <w:rPr>
          <w:rFonts w:asciiTheme="majorBidi" w:hAnsiTheme="majorBidi" w:cstheme="majorBidi"/>
          <w:color w:val="202122"/>
          <w:sz w:val="24"/>
          <w:szCs w:val="24"/>
          <w:shd w:val="clear" w:color="auto" w:fill="FFFFFF"/>
        </w:rPr>
        <w:t xml:space="preserve">, les </w:t>
      </w:r>
      <w:del w:id="65" w:author="GCBµ" w:date="2020-09-19T21:33:00Z">
        <w:r w:rsidRPr="00090BEE" w:rsidDel="00036BF3">
          <w:rPr>
            <w:rFonts w:asciiTheme="majorBidi" w:hAnsiTheme="majorBidi" w:cstheme="majorBidi"/>
            <w:color w:val="202122"/>
            <w:sz w:val="24"/>
            <w:szCs w:val="24"/>
            <w:shd w:val="clear" w:color="auto" w:fill="FFFFFF"/>
          </w:rPr>
          <w:delText>Municipalités</w:delText>
        </w:r>
      </w:del>
      <w:ins w:id="66" w:author="GCBµ" w:date="2020-09-19T21:33:00Z">
        <w:r w:rsidR="00036BF3">
          <w:rPr>
            <w:rFonts w:asciiTheme="majorBidi" w:hAnsiTheme="majorBidi" w:cstheme="majorBidi"/>
            <w:color w:val="202122"/>
            <w:sz w:val="24"/>
            <w:szCs w:val="24"/>
            <w:shd w:val="clear" w:color="auto" w:fill="FFFFFF"/>
          </w:rPr>
          <w:t>m</w:t>
        </w:r>
        <w:r w:rsidR="00036BF3" w:rsidRPr="00090BEE">
          <w:rPr>
            <w:rFonts w:asciiTheme="majorBidi" w:hAnsiTheme="majorBidi" w:cstheme="majorBidi"/>
            <w:color w:val="202122"/>
            <w:sz w:val="24"/>
            <w:szCs w:val="24"/>
            <w:shd w:val="clear" w:color="auto" w:fill="FFFFFF"/>
          </w:rPr>
          <w:t>unicipalités</w:t>
        </w:r>
      </w:ins>
      <w:r>
        <w:rPr>
          <w:rFonts w:asciiTheme="majorBidi" w:hAnsiTheme="majorBidi" w:cstheme="majorBidi"/>
          <w:color w:val="202122"/>
          <w:sz w:val="24"/>
          <w:szCs w:val="24"/>
          <w:shd w:val="clear" w:color="auto" w:fill="FFFFFF"/>
        </w:rPr>
        <w:t>, …)</w:t>
      </w:r>
    </w:p>
    <w:p w14:paraId="492A5042" w14:textId="72B1F38A" w:rsidR="001A0DE6" w:rsidRPr="00E10398" w:rsidRDefault="00D76DCD" w:rsidP="00FC5DE8">
      <w:pPr>
        <w:pStyle w:val="NormalWeb"/>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E10398">
        <w:rPr>
          <w:rFonts w:asciiTheme="majorBidi" w:eastAsiaTheme="minorHAnsi" w:hAnsiTheme="majorBidi" w:cstheme="majorBidi"/>
          <w:color w:val="202122"/>
          <w:shd w:val="clear" w:color="auto" w:fill="FFFFFF"/>
          <w:lang w:eastAsia="en-US"/>
        </w:rPr>
        <w:t>La conception et le développement de notre application</w:t>
      </w:r>
      <w:r w:rsidR="00090BEE">
        <w:rPr>
          <w:rFonts w:asciiTheme="majorBidi" w:eastAsiaTheme="minorHAnsi" w:hAnsiTheme="majorBidi" w:cstheme="majorBidi"/>
          <w:color w:val="202122"/>
          <w:shd w:val="clear" w:color="auto" w:fill="FFFFFF"/>
          <w:lang w:eastAsia="en-US"/>
        </w:rPr>
        <w:t xml:space="preserve"> </w:t>
      </w:r>
      <w:ins w:id="67" w:author="GCBµ" w:date="2020-09-19T21:33:00Z">
        <w:r w:rsidR="00036BF3" w:rsidRPr="00364208">
          <w:rPr>
            <w:rFonts w:asciiTheme="majorBidi" w:hAnsiTheme="majorBidi" w:cstheme="majorBidi"/>
            <w:b/>
            <w:color w:val="202122"/>
            <w:shd w:val="clear" w:color="auto" w:fill="FFFFFF"/>
          </w:rPr>
          <w:t>DocOnLine</w:t>
        </w:r>
        <w:r w:rsidR="00036BF3">
          <w:rPr>
            <w:rFonts w:asciiTheme="majorBidi" w:hAnsiTheme="majorBidi" w:cstheme="majorBidi"/>
            <w:color w:val="202122"/>
            <w:shd w:val="clear" w:color="auto" w:fill="FFFFFF"/>
          </w:rPr>
          <w:t xml:space="preserve"> </w:t>
        </w:r>
      </w:ins>
      <w:del w:id="68" w:author="GCBµ" w:date="2020-09-19T21:33:00Z">
        <w:r w:rsidR="00090BEE" w:rsidDel="00036BF3">
          <w:rPr>
            <w:rFonts w:asciiTheme="majorBidi" w:eastAsiaTheme="minorHAnsi" w:hAnsiTheme="majorBidi" w:cstheme="majorBidi"/>
            <w:color w:val="202122"/>
            <w:shd w:val="clear" w:color="auto" w:fill="FFFFFF"/>
            <w:lang w:eastAsia="en-US"/>
          </w:rPr>
          <w:delText>DocLine</w:delText>
        </w:r>
        <w:r w:rsidRPr="00E10398" w:rsidDel="00036BF3">
          <w:rPr>
            <w:rFonts w:asciiTheme="majorBidi" w:eastAsiaTheme="minorHAnsi" w:hAnsiTheme="majorBidi" w:cstheme="majorBidi"/>
            <w:color w:val="202122"/>
            <w:shd w:val="clear" w:color="auto" w:fill="FFFFFF"/>
            <w:lang w:eastAsia="en-US"/>
          </w:rPr>
          <w:delText xml:space="preserve"> </w:delText>
        </w:r>
      </w:del>
      <w:r w:rsidRPr="00E10398">
        <w:rPr>
          <w:rFonts w:asciiTheme="majorBidi" w:eastAsiaTheme="minorHAnsi" w:hAnsiTheme="majorBidi" w:cstheme="majorBidi"/>
          <w:color w:val="202122"/>
          <w:shd w:val="clear" w:color="auto" w:fill="FFFFFF"/>
          <w:lang w:eastAsia="en-US"/>
        </w:rPr>
        <w:t>vise à atteindre l</w:t>
      </w:r>
      <w:r w:rsidR="00D85609" w:rsidRPr="00E10398">
        <w:rPr>
          <w:rFonts w:asciiTheme="majorBidi" w:eastAsiaTheme="minorHAnsi" w:hAnsiTheme="majorBidi" w:cstheme="majorBidi"/>
          <w:color w:val="202122"/>
          <w:shd w:val="clear" w:color="auto" w:fill="FFFFFF"/>
          <w:lang w:eastAsia="en-US"/>
        </w:rPr>
        <w:t>’</w:t>
      </w:r>
      <w:r w:rsidRPr="00E10398">
        <w:rPr>
          <w:rFonts w:asciiTheme="majorBidi" w:eastAsiaTheme="minorHAnsi" w:hAnsiTheme="majorBidi" w:cstheme="majorBidi"/>
          <w:color w:val="202122"/>
          <w:shd w:val="clear" w:color="auto" w:fill="FFFFFF"/>
          <w:lang w:eastAsia="en-US"/>
        </w:rPr>
        <w:t>objectif suivants :</w:t>
      </w:r>
    </w:p>
    <w:p w14:paraId="4139F5B3" w14:textId="577C59F3" w:rsidR="000543A6" w:rsidRDefault="00D76DCD" w:rsidP="00E10398">
      <w:pPr>
        <w:pStyle w:val="Paragraphedeliste"/>
        <w:numPr>
          <w:ilvl w:val="0"/>
          <w:numId w:val="1"/>
        </w:numPr>
        <w:rPr>
          <w:rFonts w:asciiTheme="majorBidi" w:hAnsiTheme="majorBidi" w:cstheme="majorBidi"/>
          <w:color w:val="202122"/>
          <w:sz w:val="24"/>
          <w:szCs w:val="24"/>
          <w:shd w:val="clear" w:color="auto" w:fill="FFFFFF"/>
        </w:rPr>
      </w:pPr>
      <w:r w:rsidRPr="00E10398">
        <w:rPr>
          <w:rFonts w:asciiTheme="majorBidi" w:hAnsiTheme="majorBidi" w:cstheme="majorBidi"/>
          <w:color w:val="202122"/>
          <w:sz w:val="24"/>
          <w:szCs w:val="24"/>
          <w:shd w:val="clear" w:color="auto" w:fill="FFFFFF"/>
        </w:rPr>
        <w:t xml:space="preserve">Faciliter </w:t>
      </w:r>
      <w:r w:rsidR="000543A6" w:rsidRPr="00E10398">
        <w:rPr>
          <w:rFonts w:asciiTheme="majorBidi" w:hAnsiTheme="majorBidi" w:cstheme="majorBidi"/>
          <w:color w:val="202122"/>
          <w:sz w:val="24"/>
          <w:szCs w:val="24"/>
          <w:shd w:val="clear" w:color="auto" w:fill="FFFFFF"/>
        </w:rPr>
        <w:t>l’extraction des documents numérique</w:t>
      </w:r>
      <w:r w:rsidR="00D85609" w:rsidRPr="00E10398">
        <w:rPr>
          <w:rFonts w:asciiTheme="majorBidi" w:hAnsiTheme="majorBidi" w:cstheme="majorBidi"/>
          <w:color w:val="202122"/>
          <w:sz w:val="24"/>
          <w:szCs w:val="24"/>
          <w:shd w:val="clear" w:color="auto" w:fill="FFFFFF"/>
        </w:rPr>
        <w:t>s</w:t>
      </w:r>
      <w:r w:rsidR="000543A6" w:rsidRPr="00E10398">
        <w:rPr>
          <w:rFonts w:asciiTheme="majorBidi" w:hAnsiTheme="majorBidi" w:cstheme="majorBidi"/>
          <w:color w:val="202122"/>
          <w:sz w:val="24"/>
          <w:szCs w:val="24"/>
          <w:shd w:val="clear" w:color="auto" w:fill="FFFFFF"/>
        </w:rPr>
        <w:t xml:space="preserve"> aux citoyens sans avoir besoin de se déplacer.</w:t>
      </w:r>
    </w:p>
    <w:p w14:paraId="589393DF" w14:textId="31A4F84E" w:rsidR="00636F29" w:rsidRDefault="00090BEE" w:rsidP="00E10398">
      <w:pPr>
        <w:pStyle w:val="Paragraphedeliste"/>
        <w:numPr>
          <w:ilvl w:val="0"/>
          <w:numId w:val="1"/>
        </w:numPr>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 xml:space="preserve">Accès à la plateforme à n’importe quel moment et </w:t>
      </w:r>
      <w:ins w:id="69" w:author="GCBµ" w:date="2020-09-19T21:35:00Z">
        <w:r w:rsidR="00036BF3">
          <w:rPr>
            <w:rFonts w:asciiTheme="majorBidi" w:hAnsiTheme="majorBidi" w:cstheme="majorBidi"/>
            <w:color w:val="202122"/>
            <w:sz w:val="24"/>
            <w:szCs w:val="24"/>
            <w:shd w:val="clear" w:color="auto" w:fill="FFFFFF"/>
          </w:rPr>
          <w:t>dépôt</w:t>
        </w:r>
        <w:r w:rsidR="00036BF3">
          <w:rPr>
            <w:rFonts w:asciiTheme="majorBidi" w:hAnsiTheme="majorBidi" w:cstheme="majorBidi"/>
            <w:color w:val="202122"/>
            <w:sz w:val="24"/>
            <w:szCs w:val="24"/>
            <w:shd w:val="clear" w:color="auto" w:fill="FFFFFF"/>
          </w:rPr>
          <w:t xml:space="preserve"> </w:t>
        </w:r>
      </w:ins>
      <w:del w:id="70" w:author="GCBµ" w:date="2020-09-19T21:35:00Z">
        <w:r w:rsidDel="00036BF3">
          <w:rPr>
            <w:rFonts w:asciiTheme="majorBidi" w:hAnsiTheme="majorBidi" w:cstheme="majorBidi"/>
            <w:color w:val="202122"/>
            <w:sz w:val="24"/>
            <w:szCs w:val="24"/>
            <w:shd w:val="clear" w:color="auto" w:fill="FFFFFF"/>
          </w:rPr>
          <w:delText>passer votre</w:delText>
        </w:r>
      </w:del>
      <w:ins w:id="71" w:author="GCBµ" w:date="2020-09-19T21:35:00Z">
        <w:r w:rsidR="00036BF3">
          <w:rPr>
            <w:rFonts w:asciiTheme="majorBidi" w:hAnsiTheme="majorBidi" w:cstheme="majorBidi"/>
            <w:color w:val="202122"/>
            <w:sz w:val="24"/>
            <w:szCs w:val="24"/>
            <w:shd w:val="clear" w:color="auto" w:fill="FFFFFF"/>
          </w:rPr>
          <w:t xml:space="preserve">de </w:t>
        </w:r>
      </w:ins>
      <w:del w:id="72" w:author="GCBµ" w:date="2020-09-19T21:36:00Z">
        <w:r w:rsidDel="00036BF3">
          <w:rPr>
            <w:rFonts w:asciiTheme="majorBidi" w:hAnsiTheme="majorBidi" w:cstheme="majorBidi"/>
            <w:color w:val="202122"/>
            <w:sz w:val="24"/>
            <w:szCs w:val="24"/>
            <w:shd w:val="clear" w:color="auto" w:fill="FFFFFF"/>
          </w:rPr>
          <w:delText xml:space="preserve"> </w:delText>
        </w:r>
      </w:del>
      <w:r>
        <w:rPr>
          <w:rFonts w:asciiTheme="majorBidi" w:hAnsiTheme="majorBidi" w:cstheme="majorBidi"/>
          <w:color w:val="202122"/>
          <w:sz w:val="24"/>
          <w:szCs w:val="24"/>
          <w:shd w:val="clear" w:color="auto" w:fill="FFFFFF"/>
        </w:rPr>
        <w:t xml:space="preserve">demande </w:t>
      </w:r>
      <w:ins w:id="73" w:author="GCBµ" w:date="2020-09-19T21:36:00Z">
        <w:r w:rsidR="00036BF3">
          <w:rPr>
            <w:rFonts w:asciiTheme="majorBidi" w:hAnsiTheme="majorBidi" w:cstheme="majorBidi"/>
            <w:color w:val="202122"/>
            <w:sz w:val="24"/>
            <w:szCs w:val="24"/>
            <w:shd w:val="clear" w:color="auto" w:fill="FFFFFF"/>
          </w:rPr>
          <w:t xml:space="preserve">est </w:t>
        </w:r>
      </w:ins>
      <w:del w:id="74" w:author="GCBµ" w:date="2020-09-19T21:36:00Z">
        <w:r w:rsidDel="00036BF3">
          <w:rPr>
            <w:rFonts w:asciiTheme="majorBidi" w:hAnsiTheme="majorBidi" w:cstheme="majorBidi"/>
            <w:color w:val="202122"/>
            <w:sz w:val="24"/>
            <w:szCs w:val="24"/>
            <w:shd w:val="clear" w:color="auto" w:fill="FFFFFF"/>
          </w:rPr>
          <w:delText xml:space="preserve">disponibilité </w:delText>
        </w:r>
      </w:del>
      <w:ins w:id="75" w:author="GCBµ" w:date="2020-09-19T21:36:00Z">
        <w:r w:rsidR="00036BF3">
          <w:rPr>
            <w:rFonts w:asciiTheme="majorBidi" w:hAnsiTheme="majorBidi" w:cstheme="majorBidi"/>
            <w:color w:val="202122"/>
            <w:sz w:val="24"/>
            <w:szCs w:val="24"/>
            <w:shd w:val="clear" w:color="auto" w:fill="FFFFFF"/>
          </w:rPr>
          <w:t>disponib</w:t>
        </w:r>
        <w:r w:rsidR="00036BF3">
          <w:rPr>
            <w:rFonts w:asciiTheme="majorBidi" w:hAnsiTheme="majorBidi" w:cstheme="majorBidi"/>
            <w:color w:val="202122"/>
            <w:sz w:val="24"/>
            <w:szCs w:val="24"/>
            <w:shd w:val="clear" w:color="auto" w:fill="FFFFFF"/>
          </w:rPr>
          <w:t xml:space="preserve">le </w:t>
        </w:r>
      </w:ins>
      <w:r>
        <w:rPr>
          <w:rFonts w:asciiTheme="majorBidi" w:hAnsiTheme="majorBidi" w:cstheme="majorBidi"/>
          <w:color w:val="202122"/>
          <w:sz w:val="24"/>
          <w:szCs w:val="24"/>
          <w:shd w:val="clear" w:color="auto" w:fill="FFFFFF"/>
        </w:rPr>
        <w:t>24</w:t>
      </w:r>
      <w:ins w:id="76" w:author="GCBµ" w:date="2020-09-19T21:36:00Z">
        <w:r w:rsidR="00036BF3">
          <w:rPr>
            <w:rFonts w:asciiTheme="majorBidi" w:hAnsiTheme="majorBidi" w:cstheme="majorBidi"/>
            <w:color w:val="202122"/>
            <w:sz w:val="24"/>
            <w:szCs w:val="24"/>
            <w:shd w:val="clear" w:color="auto" w:fill="FFFFFF"/>
          </w:rPr>
          <w:t>h</w:t>
        </w:r>
      </w:ins>
      <w:r>
        <w:rPr>
          <w:rFonts w:asciiTheme="majorBidi" w:hAnsiTheme="majorBidi" w:cstheme="majorBidi"/>
          <w:color w:val="202122"/>
          <w:sz w:val="24"/>
          <w:szCs w:val="24"/>
          <w:shd w:val="clear" w:color="auto" w:fill="FFFFFF"/>
        </w:rPr>
        <w:t>/24</w:t>
      </w:r>
    </w:p>
    <w:p w14:paraId="7A12E5C3" w14:textId="1E2E39A3" w:rsidR="004B6D83" w:rsidRDefault="004B6D83" w:rsidP="00E10398">
      <w:pPr>
        <w:pStyle w:val="Paragraphedeliste"/>
        <w:numPr>
          <w:ilvl w:val="0"/>
          <w:numId w:val="1"/>
        </w:numPr>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Traitement facile pour les utilisateurs des demandes.</w:t>
      </w:r>
    </w:p>
    <w:p w14:paraId="6E65D504" w14:textId="1E9275B8" w:rsidR="004B6D83" w:rsidRDefault="004B6D83" w:rsidP="00E10398">
      <w:pPr>
        <w:pStyle w:val="Paragraphedeliste"/>
        <w:numPr>
          <w:ilvl w:val="0"/>
          <w:numId w:val="1"/>
        </w:numPr>
        <w:rPr>
          <w:rFonts w:asciiTheme="majorBidi" w:hAnsiTheme="majorBidi" w:cstheme="majorBidi"/>
          <w:color w:val="202122"/>
          <w:sz w:val="24"/>
          <w:szCs w:val="24"/>
          <w:shd w:val="clear" w:color="auto" w:fill="FFFFFF"/>
        </w:rPr>
      </w:pPr>
      <w:del w:id="77" w:author="GCBµ" w:date="2020-09-19T21:36:00Z">
        <w:r w:rsidDel="00036BF3">
          <w:rPr>
            <w:rFonts w:asciiTheme="majorBidi" w:hAnsiTheme="majorBidi" w:cstheme="majorBidi"/>
            <w:color w:val="202122"/>
            <w:sz w:val="24"/>
            <w:szCs w:val="24"/>
            <w:shd w:val="clear" w:color="auto" w:fill="FFFFFF"/>
          </w:rPr>
          <w:delText>Une façon</w:delText>
        </w:r>
      </w:del>
      <w:ins w:id="78" w:author="GCBµ" w:date="2020-09-19T21:36:00Z">
        <w:r w:rsidR="00036BF3">
          <w:rPr>
            <w:rFonts w:asciiTheme="majorBidi" w:hAnsiTheme="majorBidi" w:cstheme="majorBidi"/>
            <w:color w:val="202122"/>
            <w:sz w:val="24"/>
            <w:szCs w:val="24"/>
            <w:shd w:val="clear" w:color="auto" w:fill="FFFFFF"/>
          </w:rPr>
          <w:t>gain du temps</w:t>
        </w:r>
      </w:ins>
      <w:r>
        <w:rPr>
          <w:rFonts w:asciiTheme="majorBidi" w:hAnsiTheme="majorBidi" w:cstheme="majorBidi"/>
          <w:color w:val="202122"/>
          <w:sz w:val="24"/>
          <w:szCs w:val="24"/>
          <w:shd w:val="clear" w:color="auto" w:fill="FFFFFF"/>
        </w:rPr>
        <w:t xml:space="preserve"> </w:t>
      </w:r>
      <w:del w:id="79" w:author="GCBµ" w:date="2020-09-19T21:36:00Z">
        <w:r w:rsidDel="00036BF3">
          <w:rPr>
            <w:rFonts w:asciiTheme="majorBidi" w:hAnsiTheme="majorBidi" w:cstheme="majorBidi"/>
            <w:color w:val="202122"/>
            <w:sz w:val="24"/>
            <w:szCs w:val="24"/>
            <w:shd w:val="clear" w:color="auto" w:fill="FFFFFF"/>
          </w:rPr>
          <w:delText xml:space="preserve">facile </w:delText>
        </w:r>
      </w:del>
      <w:r>
        <w:rPr>
          <w:rFonts w:asciiTheme="majorBidi" w:hAnsiTheme="majorBidi" w:cstheme="majorBidi"/>
          <w:color w:val="202122"/>
          <w:sz w:val="24"/>
          <w:szCs w:val="24"/>
          <w:shd w:val="clear" w:color="auto" w:fill="FFFFFF"/>
        </w:rPr>
        <w:t>pour effectuer une demande</w:t>
      </w:r>
    </w:p>
    <w:p w14:paraId="7962A241" w14:textId="77777777" w:rsidR="00F67635" w:rsidRPr="004C221C" w:rsidRDefault="00F67635" w:rsidP="004C221C">
      <w:pPr>
        <w:rPr>
          <w:rFonts w:asciiTheme="majorBidi" w:hAnsiTheme="majorBidi" w:cstheme="majorBidi"/>
          <w:color w:val="202122"/>
          <w:sz w:val="24"/>
          <w:szCs w:val="24"/>
          <w:shd w:val="clear" w:color="auto" w:fill="FFFFFF"/>
        </w:rPr>
      </w:pPr>
    </w:p>
    <w:p w14:paraId="0490124F" w14:textId="7A783CCD" w:rsidR="000543A6" w:rsidRPr="00BB363D" w:rsidRDefault="000543A6" w:rsidP="00E25678">
      <w:pPr>
        <w:pStyle w:val="Paragraphedeliste"/>
        <w:numPr>
          <w:ilvl w:val="1"/>
          <w:numId w:val="6"/>
        </w:numPr>
        <w:outlineLvl w:val="1"/>
        <w:rPr>
          <w:rFonts w:asciiTheme="majorBidi" w:hAnsiTheme="majorBidi" w:cstheme="majorBidi"/>
          <w:b/>
          <w:bCs/>
          <w:color w:val="365F91" w:themeColor="accent1" w:themeShade="BF"/>
          <w:sz w:val="32"/>
          <w:szCs w:val="32"/>
        </w:rPr>
      </w:pPr>
      <w:bookmarkStart w:id="80" w:name="_Toc51021089"/>
      <w:r w:rsidRPr="00BB363D">
        <w:rPr>
          <w:rFonts w:asciiTheme="majorBidi" w:hAnsiTheme="majorBidi" w:cstheme="majorBidi"/>
          <w:b/>
          <w:bCs/>
          <w:color w:val="365F91" w:themeColor="accent1" w:themeShade="BF"/>
          <w:sz w:val="32"/>
          <w:szCs w:val="32"/>
        </w:rPr>
        <w:t>Les besoins fonctionnels</w:t>
      </w:r>
      <w:bookmarkEnd w:id="80"/>
      <w:r w:rsidRPr="00BB363D">
        <w:rPr>
          <w:rFonts w:asciiTheme="majorBidi" w:hAnsiTheme="majorBidi" w:cstheme="majorBidi"/>
          <w:b/>
          <w:bCs/>
          <w:color w:val="365F91" w:themeColor="accent1" w:themeShade="BF"/>
          <w:sz w:val="32"/>
          <w:szCs w:val="32"/>
        </w:rPr>
        <w:t> </w:t>
      </w:r>
    </w:p>
    <w:p w14:paraId="3ACD4E47" w14:textId="5BF7AE00" w:rsidR="008A4300" w:rsidRPr="00E10398" w:rsidRDefault="00BB363D" w:rsidP="008A4300">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BB363D">
        <w:rPr>
          <w:rFonts w:asciiTheme="majorBidi" w:eastAsiaTheme="minorHAnsi" w:hAnsiTheme="majorBidi" w:cstheme="majorBidi"/>
          <w:b/>
          <w:bCs/>
          <w:color w:val="C00000"/>
          <w:shd w:val="clear" w:color="auto" w:fill="FFFFFF"/>
          <w:lang w:eastAsia="en-US"/>
        </w:rPr>
        <w:t>L’authentifications</w:t>
      </w:r>
      <w:r w:rsidRPr="00BB363D">
        <w:rPr>
          <w:rFonts w:asciiTheme="majorBidi" w:eastAsiaTheme="minorHAnsi" w:hAnsiTheme="majorBidi" w:cstheme="majorBidi"/>
          <w:color w:val="C00000"/>
          <w:shd w:val="clear" w:color="auto" w:fill="FFFFFF"/>
          <w:lang w:eastAsia="en-US"/>
        </w:rPr>
        <w:t xml:space="preserve"> </w:t>
      </w:r>
      <w:r w:rsidRPr="00E10398">
        <w:rPr>
          <w:rFonts w:asciiTheme="majorBidi" w:eastAsiaTheme="minorHAnsi" w:hAnsiTheme="majorBidi" w:cstheme="majorBidi"/>
          <w:color w:val="202122"/>
          <w:shd w:val="clear" w:color="auto" w:fill="FFFFFF"/>
          <w:lang w:eastAsia="en-US"/>
        </w:rPr>
        <w:t>:</w:t>
      </w:r>
      <w:r w:rsidR="00D81BB8" w:rsidRPr="00E10398">
        <w:rPr>
          <w:rFonts w:asciiTheme="majorBidi" w:eastAsiaTheme="minorHAnsi" w:hAnsiTheme="majorBidi" w:cstheme="majorBidi"/>
          <w:color w:val="202122"/>
          <w:shd w:val="clear" w:color="auto" w:fill="FFFFFF"/>
          <w:lang w:eastAsia="en-US"/>
        </w:rPr>
        <w:t xml:space="preserve"> chaque </w:t>
      </w:r>
      <w:r>
        <w:rPr>
          <w:rFonts w:asciiTheme="majorBidi" w:eastAsiaTheme="minorHAnsi" w:hAnsiTheme="majorBidi" w:cstheme="majorBidi"/>
          <w:color w:val="202122"/>
          <w:shd w:val="clear" w:color="auto" w:fill="FFFFFF"/>
          <w:lang w:eastAsia="en-US"/>
        </w:rPr>
        <w:t>personne</w:t>
      </w:r>
      <w:r w:rsidR="0027733E">
        <w:rPr>
          <w:rFonts w:asciiTheme="majorBidi" w:eastAsiaTheme="minorHAnsi" w:hAnsiTheme="majorBidi" w:cstheme="majorBidi"/>
          <w:color w:val="202122"/>
          <w:shd w:val="clear" w:color="auto" w:fill="FFFFFF"/>
          <w:lang w:eastAsia="en-US"/>
        </w:rPr>
        <w:t xml:space="preserve"> </w:t>
      </w:r>
      <w:del w:id="81" w:author="GCBµ" w:date="2020-09-19T21:37:00Z">
        <w:r w:rsidR="00D81BB8" w:rsidRPr="00E10398" w:rsidDel="00036BF3">
          <w:rPr>
            <w:rFonts w:asciiTheme="majorBidi" w:eastAsiaTheme="minorHAnsi" w:hAnsiTheme="majorBidi" w:cstheme="majorBidi"/>
            <w:color w:val="202122"/>
            <w:shd w:val="clear" w:color="auto" w:fill="FFFFFF"/>
            <w:lang w:eastAsia="en-US"/>
          </w:rPr>
          <w:delText xml:space="preserve">doit </w:delText>
        </w:r>
      </w:del>
      <w:r w:rsidR="00D81BB8" w:rsidRPr="00E10398">
        <w:rPr>
          <w:rFonts w:asciiTheme="majorBidi" w:eastAsiaTheme="minorHAnsi" w:hAnsiTheme="majorBidi" w:cstheme="majorBidi"/>
          <w:color w:val="202122"/>
          <w:shd w:val="clear" w:color="auto" w:fill="FFFFFF"/>
          <w:lang w:eastAsia="en-US"/>
        </w:rPr>
        <w:t>dispose</w:t>
      </w:r>
      <w:del w:id="82" w:author="GCBµ" w:date="2020-09-19T21:37:00Z">
        <w:r w:rsidR="00D81BB8" w:rsidRPr="00E10398" w:rsidDel="00036BF3">
          <w:rPr>
            <w:rFonts w:asciiTheme="majorBidi" w:eastAsiaTheme="minorHAnsi" w:hAnsiTheme="majorBidi" w:cstheme="majorBidi"/>
            <w:color w:val="202122"/>
            <w:shd w:val="clear" w:color="auto" w:fill="FFFFFF"/>
            <w:lang w:eastAsia="en-US"/>
          </w:rPr>
          <w:delText>r</w:delText>
        </w:r>
      </w:del>
      <w:r w:rsidR="00D81BB8" w:rsidRPr="00E10398">
        <w:rPr>
          <w:rFonts w:asciiTheme="majorBidi" w:eastAsiaTheme="minorHAnsi" w:hAnsiTheme="majorBidi" w:cstheme="majorBidi"/>
          <w:color w:val="202122"/>
          <w:shd w:val="clear" w:color="auto" w:fill="FFFFFF"/>
          <w:lang w:eastAsia="en-US"/>
        </w:rPr>
        <w:t xml:space="preserve"> d’un compte </w:t>
      </w:r>
      <w:del w:id="83" w:author="GCBµ" w:date="2020-09-19T21:37:00Z">
        <w:r w:rsidR="00D81BB8" w:rsidRPr="00E10398" w:rsidDel="00036BF3">
          <w:rPr>
            <w:rFonts w:asciiTheme="majorBidi" w:eastAsiaTheme="minorHAnsi" w:hAnsiTheme="majorBidi" w:cstheme="majorBidi"/>
            <w:color w:val="202122"/>
            <w:shd w:val="clear" w:color="auto" w:fill="FFFFFF"/>
            <w:lang w:eastAsia="en-US"/>
          </w:rPr>
          <w:delText>pour pouvoir</w:delText>
        </w:r>
      </w:del>
      <w:ins w:id="84" w:author="GCBµ" w:date="2020-09-19T21:37:00Z">
        <w:r w:rsidR="00036BF3">
          <w:rPr>
            <w:rFonts w:asciiTheme="majorBidi" w:eastAsiaTheme="minorHAnsi" w:hAnsiTheme="majorBidi" w:cstheme="majorBidi"/>
            <w:color w:val="202122"/>
            <w:shd w:val="clear" w:color="auto" w:fill="FFFFFF"/>
            <w:lang w:eastAsia="en-US"/>
          </w:rPr>
          <w:t>personnel</w:t>
        </w:r>
      </w:ins>
      <w:r w:rsidR="00D81BB8" w:rsidRPr="00E10398">
        <w:rPr>
          <w:rFonts w:asciiTheme="majorBidi" w:eastAsiaTheme="minorHAnsi" w:hAnsiTheme="majorBidi" w:cstheme="majorBidi"/>
          <w:color w:val="202122"/>
          <w:shd w:val="clear" w:color="auto" w:fill="FFFFFF"/>
          <w:lang w:eastAsia="en-US"/>
        </w:rPr>
        <w:t xml:space="preserve"> </w:t>
      </w:r>
    </w:p>
    <w:p w14:paraId="7E08AABE" w14:textId="08BCF792" w:rsidR="008A4300" w:rsidRPr="00E10398" w:rsidRDefault="008A4300" w:rsidP="004C0DA0">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F67F11">
        <w:rPr>
          <w:rFonts w:asciiTheme="majorBidi" w:eastAsiaTheme="minorHAnsi" w:hAnsiTheme="majorBidi" w:cstheme="majorBidi"/>
          <w:b/>
          <w:bCs/>
          <w:color w:val="C00000"/>
          <w:shd w:val="clear" w:color="auto" w:fill="FFFFFF"/>
          <w:lang w:eastAsia="en-US"/>
        </w:rPr>
        <w:t>L</w:t>
      </w:r>
      <w:r w:rsidR="006D2856" w:rsidRPr="00F67F11">
        <w:rPr>
          <w:rFonts w:asciiTheme="majorBidi" w:eastAsiaTheme="minorHAnsi" w:hAnsiTheme="majorBidi" w:cstheme="majorBidi"/>
          <w:b/>
          <w:bCs/>
          <w:color w:val="C00000"/>
          <w:shd w:val="clear" w:color="auto" w:fill="FFFFFF"/>
          <w:lang w:eastAsia="en-US"/>
        </w:rPr>
        <w:t>a</w:t>
      </w:r>
      <w:r w:rsidRPr="00F67F11">
        <w:rPr>
          <w:rFonts w:asciiTheme="majorBidi" w:eastAsiaTheme="minorHAnsi" w:hAnsiTheme="majorBidi" w:cstheme="majorBidi"/>
          <w:b/>
          <w:bCs/>
          <w:color w:val="C00000"/>
          <w:shd w:val="clear" w:color="auto" w:fill="FFFFFF"/>
          <w:lang w:eastAsia="en-US"/>
        </w:rPr>
        <w:t xml:space="preserve"> </w:t>
      </w:r>
      <w:r w:rsidR="00081CCA" w:rsidRPr="00F67F11">
        <w:rPr>
          <w:rFonts w:asciiTheme="majorBidi" w:eastAsiaTheme="minorHAnsi" w:hAnsiTheme="majorBidi" w:cstheme="majorBidi"/>
          <w:b/>
          <w:bCs/>
          <w:color w:val="C00000"/>
          <w:shd w:val="clear" w:color="auto" w:fill="FFFFFF"/>
          <w:lang w:eastAsia="en-US"/>
        </w:rPr>
        <w:t>gestion</w:t>
      </w:r>
      <w:r w:rsidRPr="00F67F11">
        <w:rPr>
          <w:rFonts w:asciiTheme="majorBidi" w:eastAsiaTheme="minorHAnsi" w:hAnsiTheme="majorBidi" w:cstheme="majorBidi"/>
          <w:b/>
          <w:bCs/>
          <w:color w:val="C00000"/>
          <w:shd w:val="clear" w:color="auto" w:fill="FFFFFF"/>
          <w:lang w:eastAsia="en-US"/>
        </w:rPr>
        <w:t xml:space="preserve"> des différentes opérations</w:t>
      </w:r>
      <w:r w:rsidR="00F67F11">
        <w:rPr>
          <w:rFonts w:asciiTheme="majorBidi" w:eastAsiaTheme="minorHAnsi" w:hAnsiTheme="majorBidi" w:cstheme="majorBidi"/>
          <w:b/>
          <w:bCs/>
          <w:color w:val="C00000"/>
          <w:shd w:val="clear" w:color="auto" w:fill="FFFFFF"/>
          <w:lang w:eastAsia="en-US"/>
        </w:rPr>
        <w:t xml:space="preserve"> </w:t>
      </w:r>
      <w:r w:rsidR="00671788" w:rsidRPr="00E10398">
        <w:rPr>
          <w:rFonts w:asciiTheme="majorBidi" w:eastAsiaTheme="minorHAnsi" w:hAnsiTheme="majorBidi" w:cstheme="majorBidi"/>
          <w:color w:val="202122"/>
          <w:shd w:val="clear" w:color="auto" w:fill="FFFFFF"/>
          <w:lang w:eastAsia="en-US"/>
        </w:rPr>
        <w:t>:  ajouter, modifier, supprimer des opérations qui vont être attribuer aux profils</w:t>
      </w:r>
      <w:r w:rsidR="00BB363D">
        <w:rPr>
          <w:rFonts w:asciiTheme="majorBidi" w:eastAsiaTheme="minorHAnsi" w:hAnsiTheme="majorBidi" w:cstheme="majorBidi"/>
          <w:color w:val="202122"/>
          <w:shd w:val="clear" w:color="auto" w:fill="FFFFFF"/>
          <w:lang w:eastAsia="en-US"/>
        </w:rPr>
        <w:t xml:space="preserve"> par la suite</w:t>
      </w:r>
    </w:p>
    <w:p w14:paraId="2D8B2473" w14:textId="148EC5DD" w:rsidR="008A4300" w:rsidRPr="00E10398" w:rsidRDefault="008A4300" w:rsidP="004C0DA0">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F67F11">
        <w:rPr>
          <w:rFonts w:asciiTheme="majorBidi" w:eastAsiaTheme="minorHAnsi" w:hAnsiTheme="majorBidi" w:cstheme="majorBidi"/>
          <w:b/>
          <w:bCs/>
          <w:color w:val="C00000"/>
          <w:shd w:val="clear" w:color="auto" w:fill="FFFFFF"/>
          <w:lang w:eastAsia="en-US"/>
        </w:rPr>
        <w:t>La gestion des différents profils</w:t>
      </w:r>
      <w:r w:rsidR="0027733E" w:rsidRPr="00F67F11">
        <w:rPr>
          <w:rFonts w:asciiTheme="majorBidi" w:eastAsiaTheme="minorHAnsi" w:hAnsiTheme="majorBidi" w:cstheme="majorBidi"/>
          <w:color w:val="C00000"/>
          <w:shd w:val="clear" w:color="auto" w:fill="FFFFFF"/>
          <w:lang w:eastAsia="en-US"/>
        </w:rPr>
        <w:t xml:space="preserve"> </w:t>
      </w:r>
      <w:r w:rsidR="00812943" w:rsidRPr="00E10398">
        <w:rPr>
          <w:rFonts w:asciiTheme="majorBidi" w:eastAsiaTheme="minorHAnsi" w:hAnsiTheme="majorBidi" w:cstheme="majorBidi"/>
          <w:color w:val="202122"/>
          <w:shd w:val="clear" w:color="auto" w:fill="FFFFFF"/>
          <w:lang w:eastAsia="en-US"/>
        </w:rPr>
        <w:t>: ajouter, modifier, supprimer les profils</w:t>
      </w:r>
      <w:r w:rsidR="00BB363D">
        <w:rPr>
          <w:rFonts w:asciiTheme="majorBidi" w:eastAsiaTheme="minorHAnsi" w:hAnsiTheme="majorBidi" w:cstheme="majorBidi"/>
          <w:color w:val="202122"/>
          <w:shd w:val="clear" w:color="auto" w:fill="FFFFFF"/>
          <w:lang w:eastAsia="en-US"/>
        </w:rPr>
        <w:t>, un profil va être attribué à un utilisateur par la suite.</w:t>
      </w:r>
    </w:p>
    <w:p w14:paraId="3F37A74C" w14:textId="6061B592" w:rsidR="009D732F" w:rsidRPr="00E10398" w:rsidRDefault="008A4300" w:rsidP="004C0DA0">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F67F11">
        <w:rPr>
          <w:rFonts w:asciiTheme="majorBidi" w:eastAsiaTheme="minorHAnsi" w:hAnsiTheme="majorBidi" w:cstheme="majorBidi"/>
          <w:b/>
          <w:bCs/>
          <w:color w:val="C00000"/>
          <w:shd w:val="clear" w:color="auto" w:fill="FFFFFF"/>
          <w:lang w:eastAsia="en-US"/>
        </w:rPr>
        <w:t>La gestion des différents comptes utilisateurs</w:t>
      </w:r>
      <w:r w:rsidR="0027733E" w:rsidRPr="00F67F11">
        <w:rPr>
          <w:rFonts w:asciiTheme="majorBidi" w:eastAsiaTheme="minorHAnsi" w:hAnsiTheme="majorBidi" w:cstheme="majorBidi"/>
          <w:color w:val="C00000"/>
          <w:shd w:val="clear" w:color="auto" w:fill="FFFFFF"/>
          <w:lang w:eastAsia="en-US"/>
        </w:rPr>
        <w:t xml:space="preserve"> </w:t>
      </w:r>
      <w:r w:rsidR="009D732F" w:rsidRPr="00E10398">
        <w:rPr>
          <w:rFonts w:asciiTheme="majorBidi" w:eastAsiaTheme="minorHAnsi" w:hAnsiTheme="majorBidi" w:cstheme="majorBidi"/>
          <w:color w:val="202122"/>
          <w:shd w:val="clear" w:color="auto" w:fill="FFFFFF"/>
          <w:lang w:eastAsia="en-US"/>
        </w:rPr>
        <w:t>: ajouter, modifier, supprimer des utilisateurs</w:t>
      </w:r>
      <w:r w:rsidR="00BB363D">
        <w:rPr>
          <w:rFonts w:asciiTheme="majorBidi" w:eastAsiaTheme="minorHAnsi" w:hAnsiTheme="majorBidi" w:cstheme="majorBidi"/>
          <w:color w:val="202122"/>
          <w:shd w:val="clear" w:color="auto" w:fill="FFFFFF"/>
          <w:lang w:eastAsia="en-US"/>
        </w:rPr>
        <w:t>.</w:t>
      </w:r>
    </w:p>
    <w:p w14:paraId="54F3AF87" w14:textId="31D93DD9" w:rsidR="009D732F" w:rsidRPr="00E10398" w:rsidRDefault="009D732F" w:rsidP="004C0DA0">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F67F11">
        <w:rPr>
          <w:rFonts w:asciiTheme="majorBidi" w:eastAsiaTheme="minorHAnsi" w:hAnsiTheme="majorBidi" w:cstheme="majorBidi"/>
          <w:b/>
          <w:bCs/>
          <w:color w:val="C00000"/>
          <w:shd w:val="clear" w:color="auto" w:fill="FFFFFF"/>
          <w:lang w:eastAsia="en-US"/>
        </w:rPr>
        <w:t>La gestion des droits d’accès </w:t>
      </w:r>
      <w:r w:rsidR="00F67F11" w:rsidRPr="00F67F11">
        <w:rPr>
          <w:rFonts w:asciiTheme="majorBidi" w:eastAsiaTheme="minorHAnsi" w:hAnsiTheme="majorBidi" w:cstheme="majorBidi"/>
          <w:b/>
          <w:bCs/>
          <w:color w:val="C00000"/>
          <w:shd w:val="clear" w:color="auto" w:fill="FFFFFF"/>
          <w:lang w:eastAsia="en-US"/>
        </w:rPr>
        <w:t>aux fonctionnalités de l’application Doc</w:t>
      </w:r>
      <w:ins w:id="85" w:author="GCBµ" w:date="2020-09-19T21:47:00Z">
        <w:r w:rsidR="00A62F85">
          <w:rPr>
            <w:rFonts w:asciiTheme="majorBidi" w:eastAsiaTheme="minorHAnsi" w:hAnsiTheme="majorBidi" w:cstheme="majorBidi"/>
            <w:b/>
            <w:bCs/>
            <w:color w:val="C00000"/>
            <w:shd w:val="clear" w:color="auto" w:fill="FFFFFF"/>
            <w:lang w:eastAsia="en-US"/>
          </w:rPr>
          <w:t>On</w:t>
        </w:r>
      </w:ins>
      <w:r w:rsidR="00F67F11" w:rsidRPr="00F67F11">
        <w:rPr>
          <w:rFonts w:asciiTheme="majorBidi" w:eastAsiaTheme="minorHAnsi" w:hAnsiTheme="majorBidi" w:cstheme="majorBidi"/>
          <w:b/>
          <w:bCs/>
          <w:color w:val="C00000"/>
          <w:shd w:val="clear" w:color="auto" w:fill="FFFFFF"/>
          <w:lang w:eastAsia="en-US"/>
        </w:rPr>
        <w:t>Line</w:t>
      </w:r>
      <w:r w:rsidR="00F67F11">
        <w:rPr>
          <w:rFonts w:asciiTheme="majorBidi" w:eastAsiaTheme="minorHAnsi" w:hAnsiTheme="majorBidi" w:cstheme="majorBidi"/>
          <w:color w:val="202122"/>
          <w:shd w:val="clear" w:color="auto" w:fill="FFFFFF"/>
          <w:lang w:eastAsia="en-US"/>
        </w:rPr>
        <w:t>.</w:t>
      </w:r>
    </w:p>
    <w:p w14:paraId="43C67F44" w14:textId="15535B2E" w:rsidR="008A4300" w:rsidRPr="00E10398" w:rsidRDefault="008A4300" w:rsidP="008A4300">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F67F11">
        <w:rPr>
          <w:rFonts w:asciiTheme="majorBidi" w:eastAsiaTheme="minorHAnsi" w:hAnsiTheme="majorBidi" w:cstheme="majorBidi"/>
          <w:b/>
          <w:bCs/>
          <w:color w:val="C00000"/>
          <w:shd w:val="clear" w:color="auto" w:fill="FFFFFF"/>
          <w:lang w:eastAsia="en-US"/>
        </w:rPr>
        <w:t>La définition du cycle de vie pour chaque type de document</w:t>
      </w:r>
      <w:r w:rsidR="0027733E" w:rsidRPr="00F67F11">
        <w:rPr>
          <w:rFonts w:asciiTheme="majorBidi" w:eastAsiaTheme="minorHAnsi" w:hAnsiTheme="majorBidi" w:cstheme="majorBidi"/>
          <w:color w:val="C00000"/>
          <w:shd w:val="clear" w:color="auto" w:fill="FFFFFF"/>
          <w:lang w:eastAsia="en-US"/>
        </w:rPr>
        <w:t xml:space="preserve"> </w:t>
      </w:r>
      <w:r w:rsidR="00256C38" w:rsidRPr="00E10398">
        <w:rPr>
          <w:rFonts w:asciiTheme="majorBidi" w:eastAsiaTheme="minorHAnsi" w:hAnsiTheme="majorBidi" w:cstheme="majorBidi"/>
          <w:color w:val="202122"/>
          <w:shd w:val="clear" w:color="auto" w:fill="FFFFFF"/>
          <w:lang w:eastAsia="en-US"/>
        </w:rPr>
        <w:t xml:space="preserve">: créer </w:t>
      </w:r>
      <w:r w:rsidR="00BB363D">
        <w:rPr>
          <w:rFonts w:asciiTheme="majorBidi" w:eastAsiaTheme="minorHAnsi" w:hAnsiTheme="majorBidi" w:cstheme="majorBidi"/>
          <w:color w:val="202122"/>
          <w:shd w:val="clear" w:color="auto" w:fill="FFFFFF"/>
          <w:lang w:eastAsia="en-US"/>
        </w:rPr>
        <w:t xml:space="preserve">le cycle de type de document et </w:t>
      </w:r>
      <w:r w:rsidR="0027733E">
        <w:rPr>
          <w:rFonts w:asciiTheme="majorBidi" w:eastAsiaTheme="minorHAnsi" w:hAnsiTheme="majorBidi" w:cstheme="majorBidi"/>
          <w:color w:val="202122"/>
          <w:shd w:val="clear" w:color="auto" w:fill="FFFFFF"/>
          <w:lang w:eastAsia="en-US"/>
        </w:rPr>
        <w:t>ces</w:t>
      </w:r>
      <w:r w:rsidR="00256C38" w:rsidRPr="00E10398">
        <w:rPr>
          <w:rFonts w:asciiTheme="majorBidi" w:eastAsiaTheme="minorHAnsi" w:hAnsiTheme="majorBidi" w:cstheme="majorBidi"/>
          <w:color w:val="202122"/>
          <w:shd w:val="clear" w:color="auto" w:fill="FFFFFF"/>
          <w:lang w:eastAsia="en-US"/>
        </w:rPr>
        <w:t xml:space="preserve"> étapes en spécifiant le profil </w:t>
      </w:r>
      <w:r w:rsidR="00BB363D" w:rsidRPr="00E10398">
        <w:rPr>
          <w:rFonts w:asciiTheme="majorBidi" w:eastAsiaTheme="minorHAnsi" w:hAnsiTheme="majorBidi" w:cstheme="majorBidi"/>
          <w:color w:val="202122"/>
          <w:shd w:val="clear" w:color="auto" w:fill="FFFFFF"/>
          <w:lang w:eastAsia="en-US"/>
        </w:rPr>
        <w:t>d</w:t>
      </w:r>
      <w:r w:rsidR="0027733E">
        <w:rPr>
          <w:rFonts w:asciiTheme="majorBidi" w:eastAsiaTheme="minorHAnsi" w:hAnsiTheme="majorBidi" w:cstheme="majorBidi"/>
          <w:color w:val="202122"/>
          <w:shd w:val="clear" w:color="auto" w:fill="FFFFFF"/>
          <w:lang w:eastAsia="en-US"/>
        </w:rPr>
        <w:t>e l’</w:t>
      </w:r>
      <w:r w:rsidR="00BB363D" w:rsidRPr="00E10398">
        <w:rPr>
          <w:rFonts w:asciiTheme="majorBidi" w:eastAsiaTheme="minorHAnsi" w:hAnsiTheme="majorBidi" w:cstheme="majorBidi"/>
          <w:color w:val="202122"/>
          <w:shd w:val="clear" w:color="auto" w:fill="FFFFFF"/>
          <w:lang w:eastAsia="en-US"/>
        </w:rPr>
        <w:t>utilisateur</w:t>
      </w:r>
      <w:r w:rsidR="00256C38" w:rsidRPr="00E10398">
        <w:rPr>
          <w:rFonts w:asciiTheme="majorBidi" w:eastAsiaTheme="minorHAnsi" w:hAnsiTheme="majorBidi" w:cstheme="majorBidi"/>
          <w:color w:val="202122"/>
          <w:shd w:val="clear" w:color="auto" w:fill="FFFFFF"/>
          <w:lang w:eastAsia="en-US"/>
        </w:rPr>
        <w:t xml:space="preserve"> qui doit traiter chaque étape</w:t>
      </w:r>
      <w:r w:rsidR="0027733E">
        <w:rPr>
          <w:rFonts w:asciiTheme="majorBidi" w:eastAsiaTheme="minorHAnsi" w:hAnsiTheme="majorBidi" w:cstheme="majorBidi"/>
          <w:color w:val="202122"/>
          <w:shd w:val="clear" w:color="auto" w:fill="FFFFFF"/>
          <w:lang w:eastAsia="en-US"/>
        </w:rPr>
        <w:t>.</w:t>
      </w:r>
    </w:p>
    <w:p w14:paraId="3B7C9F0F" w14:textId="1648D3B9" w:rsidR="00081CCA" w:rsidRPr="00E10398" w:rsidRDefault="008A4300" w:rsidP="00081CCA">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F67F11">
        <w:rPr>
          <w:rFonts w:asciiTheme="majorBidi" w:eastAsiaTheme="minorHAnsi" w:hAnsiTheme="majorBidi" w:cstheme="majorBidi"/>
          <w:b/>
          <w:bCs/>
          <w:color w:val="C00000"/>
          <w:shd w:val="clear" w:color="auto" w:fill="FFFFFF"/>
          <w:lang w:eastAsia="en-US"/>
        </w:rPr>
        <w:t>Le déclenchement d</w:t>
      </w:r>
      <w:r w:rsidR="00081CCA" w:rsidRPr="00F67F11">
        <w:rPr>
          <w:rFonts w:asciiTheme="majorBidi" w:eastAsiaTheme="minorHAnsi" w:hAnsiTheme="majorBidi" w:cstheme="majorBidi"/>
          <w:b/>
          <w:bCs/>
          <w:color w:val="C00000"/>
          <w:shd w:val="clear" w:color="auto" w:fill="FFFFFF"/>
          <w:lang w:eastAsia="en-US"/>
        </w:rPr>
        <w:t xml:space="preserve">e la demande </w:t>
      </w:r>
      <w:r w:rsidR="00F67F11">
        <w:rPr>
          <w:rFonts w:asciiTheme="majorBidi" w:eastAsiaTheme="minorHAnsi" w:hAnsiTheme="majorBidi" w:cstheme="majorBidi"/>
          <w:b/>
          <w:bCs/>
          <w:color w:val="C00000"/>
          <w:shd w:val="clear" w:color="auto" w:fill="FFFFFF"/>
          <w:lang w:eastAsia="en-US"/>
        </w:rPr>
        <w:t>du cycle de type de document</w:t>
      </w:r>
      <w:r w:rsidR="0027733E" w:rsidRPr="00F67F11">
        <w:rPr>
          <w:rFonts w:asciiTheme="majorBidi" w:eastAsiaTheme="minorHAnsi" w:hAnsiTheme="majorBidi" w:cstheme="majorBidi"/>
          <w:color w:val="C00000"/>
          <w:shd w:val="clear" w:color="auto" w:fill="FFFFFF"/>
          <w:lang w:eastAsia="en-US"/>
        </w:rPr>
        <w:t xml:space="preserve"> </w:t>
      </w:r>
      <w:r w:rsidR="00970BC9" w:rsidRPr="00E10398">
        <w:rPr>
          <w:rFonts w:asciiTheme="majorBidi" w:eastAsiaTheme="minorHAnsi" w:hAnsiTheme="majorBidi" w:cstheme="majorBidi"/>
          <w:color w:val="202122"/>
          <w:shd w:val="clear" w:color="auto" w:fill="FFFFFF"/>
          <w:lang w:eastAsia="en-US"/>
        </w:rPr>
        <w:t xml:space="preserve">: </w:t>
      </w:r>
      <w:r w:rsidR="003879FF">
        <w:rPr>
          <w:rFonts w:asciiTheme="majorBidi" w:eastAsiaTheme="minorHAnsi" w:hAnsiTheme="majorBidi" w:cstheme="majorBidi"/>
          <w:color w:val="202122"/>
          <w:shd w:val="clear" w:color="auto" w:fill="FFFFFF"/>
          <w:lang w:eastAsia="en-US"/>
        </w:rPr>
        <w:t xml:space="preserve">chaque </w:t>
      </w:r>
      <w:r w:rsidR="0027733E">
        <w:rPr>
          <w:rFonts w:asciiTheme="majorBidi" w:eastAsiaTheme="minorHAnsi" w:hAnsiTheme="majorBidi" w:cstheme="majorBidi"/>
          <w:color w:val="202122"/>
          <w:shd w:val="clear" w:color="auto" w:fill="FFFFFF"/>
          <w:lang w:eastAsia="en-US"/>
        </w:rPr>
        <w:t>personne</w:t>
      </w:r>
      <w:r w:rsidR="003879FF">
        <w:rPr>
          <w:rFonts w:asciiTheme="majorBidi" w:eastAsiaTheme="minorHAnsi" w:hAnsiTheme="majorBidi" w:cstheme="majorBidi"/>
          <w:color w:val="202122"/>
          <w:shd w:val="clear" w:color="auto" w:fill="FFFFFF"/>
          <w:lang w:eastAsia="en-US"/>
        </w:rPr>
        <w:t xml:space="preserve"> qui possède un compte et qui</w:t>
      </w:r>
      <w:r w:rsidR="0027733E">
        <w:rPr>
          <w:rFonts w:asciiTheme="majorBidi" w:eastAsiaTheme="minorHAnsi" w:hAnsiTheme="majorBidi" w:cstheme="majorBidi"/>
          <w:color w:val="202122"/>
          <w:shd w:val="clear" w:color="auto" w:fill="FFFFFF"/>
          <w:lang w:eastAsia="en-US"/>
        </w:rPr>
        <w:t xml:space="preserve"> est</w:t>
      </w:r>
      <w:r w:rsidR="003879FF">
        <w:rPr>
          <w:rFonts w:asciiTheme="majorBidi" w:eastAsiaTheme="minorHAnsi" w:hAnsiTheme="majorBidi" w:cstheme="majorBidi"/>
          <w:color w:val="202122"/>
          <w:shd w:val="clear" w:color="auto" w:fill="FFFFFF"/>
          <w:lang w:eastAsia="en-US"/>
        </w:rPr>
        <w:t xml:space="preserve"> authentifier peut effectuer une demande </w:t>
      </w:r>
      <w:r w:rsidR="0027733E">
        <w:rPr>
          <w:rFonts w:asciiTheme="majorBidi" w:eastAsiaTheme="minorHAnsi" w:hAnsiTheme="majorBidi" w:cstheme="majorBidi"/>
          <w:color w:val="202122"/>
          <w:shd w:val="clear" w:color="auto" w:fill="FFFFFF"/>
          <w:lang w:eastAsia="en-US"/>
        </w:rPr>
        <w:t>d’un cycle de type de document</w:t>
      </w:r>
      <w:ins w:id="86" w:author="GCBµ" w:date="2020-09-19T21:49:00Z">
        <w:r w:rsidR="00A62F85">
          <w:rPr>
            <w:rFonts w:asciiTheme="majorBidi" w:eastAsiaTheme="minorHAnsi" w:hAnsiTheme="majorBidi" w:cstheme="majorBidi"/>
            <w:color w:val="202122"/>
            <w:shd w:val="clear" w:color="auto" w:fill="FFFFFF"/>
            <w:lang w:eastAsia="en-US"/>
          </w:rPr>
          <w:t>(donner un exemple) </w:t>
        </w:r>
      </w:ins>
      <w:r w:rsidR="0027733E">
        <w:rPr>
          <w:rFonts w:asciiTheme="majorBidi" w:eastAsiaTheme="minorHAnsi" w:hAnsiTheme="majorBidi" w:cstheme="majorBidi"/>
          <w:color w:val="202122"/>
          <w:shd w:val="clear" w:color="auto" w:fill="FFFFFF"/>
          <w:lang w:eastAsia="en-US"/>
        </w:rPr>
        <w:t>.</w:t>
      </w:r>
    </w:p>
    <w:p w14:paraId="0901CC62" w14:textId="7A93C5D7" w:rsidR="00081CCA" w:rsidRPr="00E10398" w:rsidRDefault="00081CCA" w:rsidP="00081CCA">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F67F11">
        <w:rPr>
          <w:rFonts w:asciiTheme="majorBidi" w:eastAsiaTheme="minorHAnsi" w:hAnsiTheme="majorBidi" w:cstheme="majorBidi"/>
          <w:b/>
          <w:bCs/>
          <w:color w:val="C00000"/>
          <w:shd w:val="clear" w:color="auto" w:fill="FFFFFF"/>
          <w:lang w:eastAsia="en-US"/>
        </w:rPr>
        <w:t xml:space="preserve">Le traitement de la demande </w:t>
      </w:r>
      <w:r w:rsidR="00E92795" w:rsidRPr="00F67F11">
        <w:rPr>
          <w:rFonts w:asciiTheme="majorBidi" w:eastAsiaTheme="minorHAnsi" w:hAnsiTheme="majorBidi" w:cstheme="majorBidi"/>
          <w:b/>
          <w:bCs/>
          <w:color w:val="C00000"/>
          <w:shd w:val="clear" w:color="auto" w:fill="FFFFFF"/>
          <w:lang w:eastAsia="en-US"/>
        </w:rPr>
        <w:t>par le profil qu</w:t>
      </w:r>
      <w:r w:rsidR="0027733E" w:rsidRPr="00F67F11">
        <w:rPr>
          <w:rFonts w:asciiTheme="majorBidi" w:eastAsiaTheme="minorHAnsi" w:hAnsiTheme="majorBidi" w:cstheme="majorBidi"/>
          <w:b/>
          <w:bCs/>
          <w:color w:val="C00000"/>
          <w:shd w:val="clear" w:color="auto" w:fill="FFFFFF"/>
          <w:lang w:eastAsia="en-US"/>
        </w:rPr>
        <w:t>i</w:t>
      </w:r>
      <w:r w:rsidR="00E92795" w:rsidRPr="00F67F11">
        <w:rPr>
          <w:rFonts w:asciiTheme="majorBidi" w:eastAsiaTheme="minorHAnsi" w:hAnsiTheme="majorBidi" w:cstheme="majorBidi"/>
          <w:b/>
          <w:bCs/>
          <w:color w:val="C00000"/>
          <w:shd w:val="clear" w:color="auto" w:fill="FFFFFF"/>
          <w:lang w:eastAsia="en-US"/>
        </w:rPr>
        <w:t xml:space="preserve"> convient</w:t>
      </w:r>
      <w:r w:rsidR="003729DB">
        <w:rPr>
          <w:rFonts w:asciiTheme="majorBidi" w:eastAsiaTheme="minorHAnsi" w:hAnsiTheme="majorBidi" w:cstheme="majorBidi"/>
          <w:color w:val="202122"/>
          <w:shd w:val="clear" w:color="auto" w:fill="FFFFFF"/>
          <w:lang w:eastAsia="en-US"/>
        </w:rPr>
        <w:t xml:space="preserve"> : la demande de </w:t>
      </w:r>
      <w:r w:rsidR="00D23208">
        <w:rPr>
          <w:rFonts w:asciiTheme="majorBidi" w:eastAsiaTheme="minorHAnsi" w:hAnsiTheme="majorBidi" w:cstheme="majorBidi"/>
          <w:color w:val="202122"/>
          <w:shd w:val="clear" w:color="auto" w:fill="FFFFFF"/>
          <w:lang w:eastAsia="en-US"/>
        </w:rPr>
        <w:t xml:space="preserve">cycle de type de </w:t>
      </w:r>
      <w:r w:rsidR="003729DB">
        <w:rPr>
          <w:rFonts w:asciiTheme="majorBidi" w:eastAsiaTheme="minorHAnsi" w:hAnsiTheme="majorBidi" w:cstheme="majorBidi"/>
          <w:color w:val="202122"/>
          <w:shd w:val="clear" w:color="auto" w:fill="FFFFFF"/>
          <w:lang w:eastAsia="en-US"/>
        </w:rPr>
        <w:t xml:space="preserve">document doit suivre toutes les étapes </w:t>
      </w:r>
      <w:r w:rsidR="00D23208">
        <w:rPr>
          <w:rFonts w:asciiTheme="majorBidi" w:eastAsiaTheme="minorHAnsi" w:hAnsiTheme="majorBidi" w:cstheme="majorBidi"/>
          <w:color w:val="202122"/>
          <w:shd w:val="clear" w:color="auto" w:fill="FFFFFF"/>
          <w:lang w:eastAsia="en-US"/>
        </w:rPr>
        <w:t>et elle doit être envoyée au profil qui convient</w:t>
      </w:r>
      <w:ins w:id="87" w:author="GCBµ" w:date="2020-09-19T21:50:00Z">
        <w:r w:rsidR="00EB3138">
          <w:rPr>
            <w:rFonts w:asciiTheme="majorBidi" w:eastAsiaTheme="minorHAnsi" w:hAnsiTheme="majorBidi" w:cstheme="majorBidi"/>
            <w:color w:val="202122"/>
            <w:shd w:val="clear" w:color="auto" w:fill="FFFFFF"/>
            <w:lang w:eastAsia="en-US"/>
          </w:rPr>
          <w:t xml:space="preserve"> (dédié)</w:t>
        </w:r>
      </w:ins>
      <w:r w:rsidR="00D23208">
        <w:rPr>
          <w:rFonts w:asciiTheme="majorBidi" w:eastAsiaTheme="minorHAnsi" w:hAnsiTheme="majorBidi" w:cstheme="majorBidi"/>
          <w:color w:val="202122"/>
          <w:shd w:val="clear" w:color="auto" w:fill="FFFFFF"/>
          <w:lang w:eastAsia="en-US"/>
        </w:rPr>
        <w:t xml:space="preserve"> pour la traiter.</w:t>
      </w:r>
    </w:p>
    <w:p w14:paraId="5DF92C19" w14:textId="29189AA1" w:rsidR="00081CCA" w:rsidRDefault="00081CCA" w:rsidP="00081CCA">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F67F11">
        <w:rPr>
          <w:rFonts w:asciiTheme="majorBidi" w:eastAsiaTheme="minorHAnsi" w:hAnsiTheme="majorBidi" w:cstheme="majorBidi"/>
          <w:b/>
          <w:bCs/>
          <w:color w:val="C00000"/>
          <w:shd w:val="clear" w:color="auto" w:fill="FFFFFF"/>
          <w:lang w:eastAsia="en-US"/>
        </w:rPr>
        <w:t xml:space="preserve">L’accès </w:t>
      </w:r>
      <w:r w:rsidR="00D23208" w:rsidRPr="00F67F11">
        <w:rPr>
          <w:rFonts w:asciiTheme="majorBidi" w:eastAsiaTheme="minorHAnsi" w:hAnsiTheme="majorBidi" w:cstheme="majorBidi"/>
          <w:b/>
          <w:bCs/>
          <w:color w:val="C00000"/>
          <w:shd w:val="clear" w:color="auto" w:fill="FFFFFF"/>
          <w:lang w:eastAsia="en-US"/>
        </w:rPr>
        <w:t>aux</w:t>
      </w:r>
      <w:r w:rsidRPr="00F67F11">
        <w:rPr>
          <w:rFonts w:asciiTheme="majorBidi" w:eastAsiaTheme="minorHAnsi" w:hAnsiTheme="majorBidi" w:cstheme="majorBidi"/>
          <w:b/>
          <w:bCs/>
          <w:color w:val="C00000"/>
          <w:shd w:val="clear" w:color="auto" w:fill="FFFFFF"/>
          <w:lang w:eastAsia="en-US"/>
        </w:rPr>
        <w:t xml:space="preserve"> documents</w:t>
      </w:r>
      <w:r w:rsidR="00D23208" w:rsidRPr="00F67F11">
        <w:rPr>
          <w:rFonts w:asciiTheme="majorBidi" w:eastAsiaTheme="minorHAnsi" w:hAnsiTheme="majorBidi" w:cstheme="majorBidi"/>
          <w:color w:val="C00000"/>
          <w:shd w:val="clear" w:color="auto" w:fill="FFFFFF"/>
          <w:lang w:eastAsia="en-US"/>
        </w:rPr>
        <w:t> </w:t>
      </w:r>
      <w:r w:rsidR="00D23208">
        <w:rPr>
          <w:rFonts w:asciiTheme="majorBidi" w:eastAsiaTheme="minorHAnsi" w:hAnsiTheme="majorBidi" w:cstheme="majorBidi"/>
          <w:color w:val="202122"/>
          <w:shd w:val="clear" w:color="auto" w:fill="FFFFFF"/>
          <w:lang w:eastAsia="en-US"/>
        </w:rPr>
        <w:t>: exporter, supprimer, archiver.</w:t>
      </w:r>
    </w:p>
    <w:p w14:paraId="2FF0D986" w14:textId="604475D2" w:rsidR="00D23208" w:rsidRDefault="00D23208" w:rsidP="00081CCA">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F67F11">
        <w:rPr>
          <w:rFonts w:asciiTheme="majorBidi" w:eastAsiaTheme="minorHAnsi" w:hAnsiTheme="majorBidi" w:cstheme="majorBidi"/>
          <w:b/>
          <w:bCs/>
          <w:color w:val="C00000"/>
          <w:shd w:val="clear" w:color="auto" w:fill="FFFFFF"/>
          <w:lang w:eastAsia="en-US"/>
        </w:rPr>
        <w:lastRenderedPageBreak/>
        <w:t xml:space="preserve">La gestion des </w:t>
      </w:r>
      <w:r w:rsidR="00C30C6C" w:rsidRPr="00F67F11">
        <w:rPr>
          <w:rFonts w:asciiTheme="majorBidi" w:eastAsiaTheme="minorHAnsi" w:hAnsiTheme="majorBidi" w:cstheme="majorBidi"/>
          <w:b/>
          <w:bCs/>
          <w:color w:val="C00000"/>
          <w:shd w:val="clear" w:color="auto" w:fill="FFFFFF"/>
          <w:lang w:eastAsia="en-US"/>
        </w:rPr>
        <w:t>messages</w:t>
      </w:r>
      <w:r w:rsidR="00C30C6C" w:rsidRPr="00F67F11">
        <w:rPr>
          <w:rFonts w:asciiTheme="majorBidi" w:eastAsiaTheme="minorHAnsi" w:hAnsiTheme="majorBidi" w:cstheme="majorBidi"/>
          <w:color w:val="C00000"/>
          <w:shd w:val="clear" w:color="auto" w:fill="FFFFFF"/>
          <w:lang w:eastAsia="en-US"/>
        </w:rPr>
        <w:t xml:space="preserve"> </w:t>
      </w:r>
      <w:r w:rsidR="00C30C6C" w:rsidRPr="00E10398">
        <w:rPr>
          <w:rFonts w:asciiTheme="majorBidi" w:eastAsiaTheme="minorHAnsi" w:hAnsiTheme="majorBidi" w:cstheme="majorBidi"/>
          <w:color w:val="202122"/>
          <w:shd w:val="clear" w:color="auto" w:fill="FFFFFF"/>
          <w:lang w:eastAsia="en-US"/>
        </w:rPr>
        <w:t>:</w:t>
      </w:r>
      <w:r w:rsidRPr="00E10398">
        <w:rPr>
          <w:rFonts w:asciiTheme="majorBidi" w:eastAsiaTheme="minorHAnsi" w:hAnsiTheme="majorBidi" w:cstheme="majorBidi"/>
          <w:color w:val="202122"/>
          <w:shd w:val="clear" w:color="auto" w:fill="FFFFFF"/>
          <w:lang w:eastAsia="en-US"/>
        </w:rPr>
        <w:t xml:space="preserve"> </w:t>
      </w:r>
      <w:r w:rsidR="00C30C6C">
        <w:rPr>
          <w:rFonts w:asciiTheme="majorBidi" w:eastAsiaTheme="minorHAnsi" w:hAnsiTheme="majorBidi" w:cstheme="majorBidi"/>
          <w:color w:val="202122"/>
          <w:shd w:val="clear" w:color="auto" w:fill="FFFFFF"/>
          <w:lang w:eastAsia="en-US"/>
        </w:rPr>
        <w:t>accéder aux messages (lus, non lus), supprimer un message, créer un nouveau message.</w:t>
      </w:r>
    </w:p>
    <w:p w14:paraId="3D68D454" w14:textId="1219AFFC" w:rsidR="00F67F11" w:rsidRPr="00F67F11" w:rsidRDefault="00F67F11" w:rsidP="00081CCA">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Pr>
          <w:rFonts w:asciiTheme="majorBidi" w:eastAsiaTheme="minorHAnsi" w:hAnsiTheme="majorBidi" w:cstheme="majorBidi"/>
          <w:b/>
          <w:bCs/>
          <w:color w:val="C00000"/>
          <w:shd w:val="clear" w:color="auto" w:fill="FFFFFF"/>
          <w:lang w:eastAsia="en-US"/>
        </w:rPr>
        <w:t>La recherche d’un doc</w:t>
      </w:r>
      <w:ins w:id="88" w:author="GCBµ" w:date="2020-09-19T21:50:00Z">
        <w:r w:rsidR="00EB3138">
          <w:rPr>
            <w:rFonts w:asciiTheme="majorBidi" w:eastAsiaTheme="minorHAnsi" w:hAnsiTheme="majorBidi" w:cstheme="majorBidi"/>
            <w:b/>
            <w:bCs/>
            <w:color w:val="C00000"/>
            <w:shd w:val="clear" w:color="auto" w:fill="FFFFFF"/>
            <w:lang w:eastAsia="en-US"/>
          </w:rPr>
          <w:t>u</w:t>
        </w:r>
      </w:ins>
      <w:r>
        <w:rPr>
          <w:rFonts w:asciiTheme="majorBidi" w:eastAsiaTheme="minorHAnsi" w:hAnsiTheme="majorBidi" w:cstheme="majorBidi"/>
          <w:b/>
          <w:bCs/>
          <w:color w:val="C00000"/>
          <w:shd w:val="clear" w:color="auto" w:fill="FFFFFF"/>
          <w:lang w:eastAsia="en-US"/>
        </w:rPr>
        <w:t>ment</w:t>
      </w:r>
    </w:p>
    <w:p w14:paraId="0A784973" w14:textId="7E6214BF" w:rsidR="00F67F11" w:rsidRPr="00F67F11" w:rsidRDefault="00F67F11" w:rsidP="00081CCA">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Pr>
          <w:rFonts w:asciiTheme="majorBidi" w:eastAsiaTheme="minorHAnsi" w:hAnsiTheme="majorBidi" w:cstheme="majorBidi"/>
          <w:b/>
          <w:bCs/>
          <w:color w:val="C00000"/>
          <w:shd w:val="clear" w:color="auto" w:fill="FFFFFF"/>
          <w:lang w:eastAsia="en-US"/>
        </w:rPr>
        <w:t>La recherche d’un utilisateur</w:t>
      </w:r>
    </w:p>
    <w:p w14:paraId="13C2E4A4" w14:textId="34C22BA1" w:rsidR="00F67F11" w:rsidRPr="00E10398" w:rsidRDefault="00F67F11" w:rsidP="00081CCA">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Pr>
          <w:rFonts w:asciiTheme="majorBidi" w:eastAsiaTheme="minorHAnsi" w:hAnsiTheme="majorBidi" w:cstheme="majorBidi"/>
          <w:b/>
          <w:bCs/>
          <w:color w:val="C00000"/>
          <w:shd w:val="clear" w:color="auto" w:fill="FFFFFF"/>
          <w:lang w:eastAsia="en-US"/>
        </w:rPr>
        <w:t>La recherche d’une demande</w:t>
      </w:r>
    </w:p>
    <w:p w14:paraId="5744AB69" w14:textId="77777777" w:rsidR="003C75E5" w:rsidRDefault="003C75E5" w:rsidP="00D85609">
      <w:pPr>
        <w:rPr>
          <w:rFonts w:asciiTheme="majorBidi" w:hAnsiTheme="majorBidi" w:cstheme="majorBidi"/>
          <w:b/>
          <w:bCs/>
          <w:sz w:val="32"/>
          <w:szCs w:val="32"/>
          <w:u w:val="single"/>
        </w:rPr>
      </w:pPr>
    </w:p>
    <w:p w14:paraId="14E21FFF" w14:textId="5368F34F" w:rsidR="002D5589" w:rsidRPr="00E601A1" w:rsidRDefault="002D5589" w:rsidP="00E25678">
      <w:pPr>
        <w:pStyle w:val="Paragraphedeliste"/>
        <w:numPr>
          <w:ilvl w:val="1"/>
          <w:numId w:val="6"/>
        </w:numPr>
        <w:outlineLvl w:val="1"/>
        <w:rPr>
          <w:rFonts w:asciiTheme="majorBidi" w:hAnsiTheme="majorBidi" w:cstheme="majorBidi"/>
          <w:b/>
          <w:bCs/>
          <w:color w:val="365F91" w:themeColor="accent1" w:themeShade="BF"/>
          <w:sz w:val="32"/>
          <w:szCs w:val="32"/>
        </w:rPr>
      </w:pPr>
      <w:bookmarkStart w:id="89" w:name="_Toc51021090"/>
      <w:r w:rsidRPr="00E601A1">
        <w:rPr>
          <w:rFonts w:asciiTheme="majorBidi" w:hAnsiTheme="majorBidi" w:cstheme="majorBidi"/>
          <w:b/>
          <w:bCs/>
          <w:color w:val="365F91" w:themeColor="accent1" w:themeShade="BF"/>
          <w:sz w:val="32"/>
          <w:szCs w:val="32"/>
        </w:rPr>
        <w:t>Les besoins non fonctionnels</w:t>
      </w:r>
      <w:bookmarkEnd w:id="89"/>
      <w:r w:rsidRPr="00E601A1">
        <w:rPr>
          <w:rFonts w:asciiTheme="majorBidi" w:hAnsiTheme="majorBidi" w:cstheme="majorBidi"/>
          <w:b/>
          <w:bCs/>
          <w:color w:val="365F91" w:themeColor="accent1" w:themeShade="BF"/>
          <w:sz w:val="32"/>
          <w:szCs w:val="32"/>
        </w:rPr>
        <w:t> </w:t>
      </w:r>
    </w:p>
    <w:p w14:paraId="7C4AFA3B" w14:textId="77777777" w:rsidR="003C75E5" w:rsidRPr="003C75E5" w:rsidRDefault="003C75E5" w:rsidP="003C75E5">
      <w:pPr>
        <w:outlineLvl w:val="1"/>
        <w:rPr>
          <w:rFonts w:asciiTheme="majorBidi" w:hAnsiTheme="majorBidi" w:cstheme="majorBidi"/>
          <w:b/>
          <w:bCs/>
          <w:sz w:val="32"/>
          <w:szCs w:val="32"/>
        </w:rPr>
      </w:pPr>
    </w:p>
    <w:p w14:paraId="5EB3D1D7" w14:textId="77777777" w:rsidR="003C75E5" w:rsidRPr="003C75E5" w:rsidRDefault="00664817" w:rsidP="003C75E5">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E10398">
        <w:rPr>
          <w:rFonts w:asciiTheme="majorBidi" w:eastAsiaTheme="minorHAnsi" w:hAnsiTheme="majorBidi" w:cstheme="majorBidi"/>
          <w:color w:val="202122"/>
          <w:shd w:val="clear" w:color="auto" w:fill="FFFFFF"/>
          <w:lang w:eastAsia="en-US"/>
        </w:rPr>
        <w:t>La sécurité</w:t>
      </w:r>
      <w:r w:rsidR="003C75E5">
        <w:rPr>
          <w:rFonts w:asciiTheme="majorBidi" w:eastAsiaTheme="minorHAnsi" w:hAnsiTheme="majorBidi" w:cstheme="majorBidi"/>
          <w:color w:val="202122"/>
          <w:shd w:val="clear" w:color="auto" w:fill="FFFFFF"/>
          <w:lang w:eastAsia="en-US"/>
        </w:rPr>
        <w:t> : signature électronique</w:t>
      </w:r>
      <w:r w:rsidR="003C75E5">
        <w:rPr>
          <w:rFonts w:asciiTheme="majorBidi" w:eastAsiaTheme="minorHAnsi" w:hAnsiTheme="majorBidi" w:cstheme="majorBidi"/>
          <w:color w:val="202122"/>
          <w:shd w:val="clear" w:color="auto" w:fill="FFFFFF"/>
          <w:vertAlign w:val="superscript"/>
          <w:lang w:eastAsia="en-US"/>
        </w:rPr>
        <w:t>1</w:t>
      </w:r>
    </w:p>
    <w:p w14:paraId="27D826FC" w14:textId="09956781" w:rsidR="00664817" w:rsidRDefault="00664817" w:rsidP="003C75E5">
      <w:pPr>
        <w:pStyle w:val="NormalWeb"/>
        <w:numPr>
          <w:ilvl w:val="0"/>
          <w:numId w:val="1"/>
        </w:numPr>
        <w:shd w:val="clear" w:color="auto" w:fill="FFFFFF"/>
        <w:spacing w:before="120" w:beforeAutospacing="0" w:after="120" w:afterAutospacing="0"/>
        <w:jc w:val="both"/>
        <w:rPr>
          <w:rFonts w:asciiTheme="majorBidi" w:eastAsiaTheme="minorHAnsi" w:hAnsiTheme="majorBidi" w:cstheme="majorBidi"/>
          <w:color w:val="202122"/>
          <w:shd w:val="clear" w:color="auto" w:fill="FFFFFF"/>
          <w:lang w:eastAsia="en-US"/>
        </w:rPr>
      </w:pPr>
      <w:r w:rsidRPr="00E10398">
        <w:rPr>
          <w:rFonts w:asciiTheme="majorBidi" w:eastAsiaTheme="minorHAnsi" w:hAnsiTheme="majorBidi" w:cstheme="majorBidi"/>
          <w:color w:val="202122"/>
          <w:shd w:val="clear" w:color="auto" w:fill="FFFFFF"/>
          <w:lang w:eastAsia="en-US"/>
        </w:rPr>
        <w:t>La confidentialité</w:t>
      </w:r>
      <w:r w:rsidR="00C05D49">
        <w:rPr>
          <w:rFonts w:asciiTheme="majorBidi" w:eastAsiaTheme="minorHAnsi" w:hAnsiTheme="majorBidi" w:cstheme="majorBidi"/>
          <w:color w:val="202122"/>
          <w:shd w:val="clear" w:color="auto" w:fill="FFFFFF"/>
          <w:lang w:eastAsia="en-US"/>
        </w:rPr>
        <w:t> :</w:t>
      </w:r>
      <w:r w:rsidR="003C75E5">
        <w:rPr>
          <w:rFonts w:asciiTheme="majorBidi" w:eastAsiaTheme="minorHAnsi" w:hAnsiTheme="majorBidi" w:cstheme="majorBidi"/>
          <w:color w:val="202122"/>
          <w:shd w:val="clear" w:color="auto" w:fill="FFFFFF"/>
          <w:lang w:eastAsia="en-US"/>
        </w:rPr>
        <w:t xml:space="preserve"> -</w:t>
      </w:r>
      <w:r w:rsidR="00C05D49">
        <w:rPr>
          <w:rFonts w:asciiTheme="majorBidi" w:eastAsiaTheme="minorHAnsi" w:hAnsiTheme="majorBidi" w:cstheme="majorBidi"/>
          <w:color w:val="202122"/>
          <w:shd w:val="clear" w:color="auto" w:fill="FFFFFF"/>
          <w:lang w:eastAsia="en-US"/>
        </w:rPr>
        <w:t xml:space="preserve"> </w:t>
      </w:r>
      <w:r w:rsidR="003C75E5">
        <w:rPr>
          <w:rFonts w:asciiTheme="majorBidi" w:eastAsiaTheme="minorHAnsi" w:hAnsiTheme="majorBidi" w:cstheme="majorBidi"/>
          <w:color w:val="202122"/>
          <w:shd w:val="clear" w:color="auto" w:fill="FFFFFF"/>
          <w:lang w:eastAsia="en-US"/>
        </w:rPr>
        <w:t xml:space="preserve">l’utilisateur ou le client ont accès qu’aux </w:t>
      </w:r>
      <w:ins w:id="90" w:author="GCBµ" w:date="2020-09-19T21:51:00Z">
        <w:r w:rsidR="00EB3138">
          <w:rPr>
            <w:rFonts w:asciiTheme="majorBidi" w:eastAsiaTheme="minorHAnsi" w:hAnsiTheme="majorBidi" w:cstheme="majorBidi"/>
            <w:color w:val="202122"/>
            <w:shd w:val="clear" w:color="auto" w:fill="FFFFFF"/>
            <w:lang w:eastAsia="en-US"/>
          </w:rPr>
          <w:t xml:space="preserve">demandes </w:t>
        </w:r>
      </w:ins>
      <w:r w:rsidR="003C75E5">
        <w:rPr>
          <w:rFonts w:asciiTheme="majorBidi" w:eastAsiaTheme="minorHAnsi" w:hAnsiTheme="majorBidi" w:cstheme="majorBidi"/>
          <w:color w:val="202122"/>
          <w:shd w:val="clear" w:color="auto" w:fill="FFFFFF"/>
          <w:lang w:eastAsia="en-US"/>
        </w:rPr>
        <w:t xml:space="preserve">qui leurs appartient </w:t>
      </w:r>
      <w:del w:id="91" w:author="GCBµ" w:date="2020-09-19T21:51:00Z">
        <w:r w:rsidR="003C75E5" w:rsidDel="00EB3138">
          <w:rPr>
            <w:rFonts w:asciiTheme="majorBidi" w:eastAsiaTheme="minorHAnsi" w:hAnsiTheme="majorBidi" w:cstheme="majorBidi"/>
            <w:color w:val="202122"/>
            <w:shd w:val="clear" w:color="auto" w:fill="FFFFFF"/>
            <w:lang w:eastAsia="en-US"/>
          </w:rPr>
          <w:delText xml:space="preserve">                    </w:delText>
        </w:r>
      </w:del>
      <w:del w:id="92" w:author="GCBµ" w:date="2020-09-19T21:52:00Z">
        <w:r w:rsidR="003C75E5" w:rsidDel="00EB3138">
          <w:rPr>
            <w:rFonts w:asciiTheme="majorBidi" w:eastAsiaTheme="minorHAnsi" w:hAnsiTheme="majorBidi" w:cstheme="majorBidi"/>
            <w:color w:val="202122"/>
            <w:shd w:val="clear" w:color="auto" w:fill="FFFFFF"/>
            <w:lang w:eastAsia="en-US"/>
          </w:rPr>
          <w:delText>ils ont le droit d’accès)</w:delText>
        </w:r>
      </w:del>
      <w:r w:rsidR="003C75E5">
        <w:rPr>
          <w:rFonts w:asciiTheme="majorBidi" w:eastAsiaTheme="minorHAnsi" w:hAnsiTheme="majorBidi" w:cstheme="majorBidi"/>
          <w:color w:val="202122"/>
          <w:shd w:val="clear" w:color="auto" w:fill="FFFFFF"/>
          <w:lang w:eastAsia="en-US"/>
        </w:rPr>
        <w:t>.</w:t>
      </w:r>
    </w:p>
    <w:p w14:paraId="2EF3CD7A" w14:textId="06183399" w:rsidR="003C75E5" w:rsidRPr="00E10398" w:rsidRDefault="003C75E5" w:rsidP="003C75E5">
      <w:pPr>
        <w:pStyle w:val="NormalWeb"/>
        <w:shd w:val="clear" w:color="auto" w:fill="FFFFFF"/>
        <w:spacing w:before="120" w:beforeAutospacing="0" w:after="120" w:afterAutospacing="0"/>
        <w:ind w:left="720"/>
        <w:jc w:val="both"/>
        <w:rPr>
          <w:rFonts w:asciiTheme="majorBidi" w:eastAsiaTheme="minorHAnsi" w:hAnsiTheme="majorBidi" w:cstheme="majorBidi"/>
          <w:color w:val="202122"/>
          <w:shd w:val="clear" w:color="auto" w:fill="FFFFFF"/>
          <w:lang w:eastAsia="en-US"/>
        </w:rPr>
      </w:pPr>
      <w:r>
        <w:rPr>
          <w:rFonts w:asciiTheme="majorBidi" w:eastAsiaTheme="minorHAnsi" w:hAnsiTheme="majorBidi" w:cstheme="majorBidi"/>
          <w:color w:val="202122"/>
          <w:shd w:val="clear" w:color="auto" w:fill="FFFFFF"/>
          <w:lang w:eastAsia="en-US"/>
        </w:rPr>
        <w:t>-l’utilisateur ou l’administrateur ont accès qu’aux messages qui leurs appartient.</w:t>
      </w:r>
    </w:p>
    <w:p w14:paraId="3A5492E8" w14:textId="175B8456" w:rsidR="00664817" w:rsidRPr="00E10398" w:rsidRDefault="004877EB" w:rsidP="004C0DA0">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E10398">
        <w:rPr>
          <w:rFonts w:asciiTheme="majorBidi" w:eastAsiaTheme="minorHAnsi" w:hAnsiTheme="majorBidi" w:cstheme="majorBidi"/>
          <w:color w:val="202122"/>
          <w:shd w:val="clear" w:color="auto" w:fill="FFFFFF"/>
          <w:lang w:eastAsia="en-US"/>
        </w:rPr>
        <w:t>Informer l’utilisateur client quand il reçoit son fichier</w:t>
      </w:r>
      <w:r w:rsidR="00C05D49">
        <w:rPr>
          <w:rFonts w:asciiTheme="majorBidi" w:eastAsiaTheme="minorHAnsi" w:hAnsiTheme="majorBidi" w:cstheme="majorBidi"/>
          <w:color w:val="202122"/>
          <w:shd w:val="clear" w:color="auto" w:fill="FFFFFF"/>
          <w:lang w:eastAsia="en-US"/>
        </w:rPr>
        <w:t xml:space="preserve"> par un email et une notification </w:t>
      </w:r>
      <w:r w:rsidR="008744B0">
        <w:rPr>
          <w:rFonts w:asciiTheme="majorBidi" w:eastAsiaTheme="minorHAnsi" w:hAnsiTheme="majorBidi" w:cstheme="majorBidi"/>
          <w:color w:val="202122"/>
          <w:shd w:val="clear" w:color="auto" w:fill="FFFFFF"/>
          <w:lang w:eastAsia="en-US"/>
        </w:rPr>
        <w:t xml:space="preserve">envoyée </w:t>
      </w:r>
      <w:r w:rsidR="00C05D49">
        <w:rPr>
          <w:rFonts w:asciiTheme="majorBidi" w:eastAsiaTheme="minorHAnsi" w:hAnsiTheme="majorBidi" w:cstheme="majorBidi"/>
          <w:color w:val="202122"/>
          <w:shd w:val="clear" w:color="auto" w:fill="FFFFFF"/>
          <w:lang w:eastAsia="en-US"/>
        </w:rPr>
        <w:t>dans son compte</w:t>
      </w:r>
      <w:r w:rsidR="00B73BDB">
        <w:rPr>
          <w:rFonts w:asciiTheme="majorBidi" w:eastAsiaTheme="minorHAnsi" w:hAnsiTheme="majorBidi" w:cstheme="majorBidi"/>
          <w:color w:val="202122"/>
          <w:shd w:val="clear" w:color="auto" w:fill="FFFFFF"/>
          <w:lang w:eastAsia="en-US"/>
        </w:rPr>
        <w:t>.</w:t>
      </w:r>
    </w:p>
    <w:p w14:paraId="50B95EBC" w14:textId="2670401A" w:rsidR="0068757F" w:rsidRDefault="004877EB" w:rsidP="004C0DA0">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E10398">
        <w:rPr>
          <w:rFonts w:asciiTheme="majorBidi" w:eastAsiaTheme="minorHAnsi" w:hAnsiTheme="majorBidi" w:cstheme="majorBidi"/>
          <w:color w:val="202122"/>
          <w:shd w:val="clear" w:color="auto" w:fill="FFFFFF"/>
          <w:lang w:eastAsia="en-US"/>
        </w:rPr>
        <w:t xml:space="preserve">Informer l’utilisateur quand il reçoit une demande à traiter </w:t>
      </w:r>
      <w:r w:rsidR="00B73BDB">
        <w:rPr>
          <w:rFonts w:asciiTheme="majorBidi" w:eastAsiaTheme="minorHAnsi" w:hAnsiTheme="majorBidi" w:cstheme="majorBidi"/>
          <w:color w:val="202122"/>
          <w:shd w:val="clear" w:color="auto" w:fill="FFFFFF"/>
          <w:lang w:eastAsia="en-US"/>
        </w:rPr>
        <w:t xml:space="preserve">par une notification envoyée </w:t>
      </w:r>
      <w:r w:rsidR="00B25E11">
        <w:rPr>
          <w:rFonts w:asciiTheme="majorBidi" w:eastAsiaTheme="minorHAnsi" w:hAnsiTheme="majorBidi" w:cstheme="majorBidi"/>
          <w:color w:val="202122"/>
          <w:shd w:val="clear" w:color="auto" w:fill="FFFFFF"/>
          <w:lang w:eastAsia="en-US"/>
        </w:rPr>
        <w:t xml:space="preserve">dans </w:t>
      </w:r>
      <w:r w:rsidR="00B73BDB">
        <w:rPr>
          <w:rFonts w:asciiTheme="majorBidi" w:eastAsiaTheme="minorHAnsi" w:hAnsiTheme="majorBidi" w:cstheme="majorBidi"/>
          <w:color w:val="202122"/>
          <w:shd w:val="clear" w:color="auto" w:fill="FFFFFF"/>
          <w:lang w:eastAsia="en-US"/>
        </w:rPr>
        <w:t>son compte.</w:t>
      </w:r>
    </w:p>
    <w:p w14:paraId="3B57DB3F" w14:textId="3B1AC00D" w:rsidR="00090BEE" w:rsidRPr="00E10398" w:rsidRDefault="00090BEE" w:rsidP="004C0DA0">
      <w:pPr>
        <w:pStyle w:val="NormalWeb"/>
        <w:numPr>
          <w:ilvl w:val="0"/>
          <w:numId w:val="1"/>
        </w:numPr>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Pr>
          <w:rFonts w:asciiTheme="majorBidi" w:eastAsiaTheme="minorHAnsi" w:hAnsiTheme="majorBidi" w:cstheme="majorBidi"/>
          <w:color w:val="202122"/>
          <w:shd w:val="clear" w:color="auto" w:fill="FFFFFF"/>
          <w:lang w:eastAsia="en-US"/>
        </w:rPr>
        <w:t>Disponibilité 24/24.</w:t>
      </w:r>
    </w:p>
    <w:p w14:paraId="536399AE" w14:textId="77777777" w:rsidR="00970BC9" w:rsidRDefault="00970BC9" w:rsidP="0068757F">
      <w:pPr>
        <w:pStyle w:val="NormalWeb"/>
        <w:shd w:val="clear" w:color="auto" w:fill="FFFFFF"/>
        <w:spacing w:before="120" w:beforeAutospacing="0" w:after="120" w:afterAutospacing="0"/>
        <w:rPr>
          <w:rFonts w:asciiTheme="minorBidi" w:eastAsiaTheme="minorHAnsi" w:hAnsiTheme="minorBidi" w:cstheme="minorBidi"/>
          <w:b/>
          <w:bCs/>
          <w:sz w:val="32"/>
          <w:szCs w:val="32"/>
          <w:u w:val="single"/>
          <w:lang w:eastAsia="en-US"/>
        </w:rPr>
      </w:pPr>
    </w:p>
    <w:p w14:paraId="584496B7" w14:textId="04EAFDE9" w:rsidR="0068757F" w:rsidRPr="008516AC" w:rsidRDefault="0068757F" w:rsidP="00E25678">
      <w:pPr>
        <w:pStyle w:val="NormalWeb"/>
        <w:numPr>
          <w:ilvl w:val="0"/>
          <w:numId w:val="6"/>
        </w:numPr>
        <w:shd w:val="clear" w:color="auto" w:fill="FFFFFF"/>
        <w:spacing w:before="120" w:beforeAutospacing="0" w:after="120" w:afterAutospacing="0"/>
        <w:outlineLvl w:val="1"/>
        <w:rPr>
          <w:rFonts w:asciiTheme="majorBidi" w:eastAsiaTheme="minorHAnsi" w:hAnsiTheme="majorBidi" w:cstheme="majorBidi"/>
          <w:b/>
          <w:bCs/>
          <w:sz w:val="32"/>
          <w:szCs w:val="32"/>
          <w:lang w:eastAsia="en-US"/>
        </w:rPr>
      </w:pPr>
      <w:bookmarkStart w:id="93" w:name="_Toc51021091"/>
      <w:r w:rsidRPr="008516AC">
        <w:rPr>
          <w:rFonts w:asciiTheme="majorBidi" w:eastAsiaTheme="minorHAnsi" w:hAnsiTheme="majorBidi" w:cstheme="majorBidi"/>
          <w:b/>
          <w:bCs/>
          <w:sz w:val="32"/>
          <w:szCs w:val="32"/>
          <w:lang w:eastAsia="en-US"/>
        </w:rPr>
        <w:t>Conclusion</w:t>
      </w:r>
      <w:bookmarkEnd w:id="93"/>
      <w:r w:rsidRPr="008516AC">
        <w:rPr>
          <w:rFonts w:asciiTheme="majorBidi" w:eastAsiaTheme="minorHAnsi" w:hAnsiTheme="majorBidi" w:cstheme="majorBidi"/>
          <w:b/>
          <w:bCs/>
          <w:sz w:val="32"/>
          <w:szCs w:val="32"/>
          <w:lang w:eastAsia="en-US"/>
        </w:rPr>
        <w:t> </w:t>
      </w:r>
    </w:p>
    <w:p w14:paraId="3AF1277C" w14:textId="057D3385" w:rsidR="00EF14B6" w:rsidRPr="00E10398" w:rsidRDefault="00D81BB8" w:rsidP="00E10398">
      <w:pPr>
        <w:pStyle w:val="NormalWeb"/>
        <w:shd w:val="clear" w:color="auto" w:fill="FFFFFF"/>
        <w:spacing w:before="120" w:beforeAutospacing="0" w:after="120" w:afterAutospacing="0"/>
        <w:rPr>
          <w:rFonts w:asciiTheme="majorBidi" w:eastAsiaTheme="minorHAnsi" w:hAnsiTheme="majorBidi" w:cstheme="majorBidi"/>
          <w:color w:val="202122"/>
          <w:shd w:val="clear" w:color="auto" w:fill="FFFFFF"/>
          <w:lang w:eastAsia="en-US"/>
        </w:rPr>
      </w:pPr>
      <w:r w:rsidRPr="00E10398">
        <w:rPr>
          <w:rFonts w:asciiTheme="majorBidi" w:eastAsiaTheme="minorHAnsi" w:hAnsiTheme="majorBidi" w:cstheme="majorBidi"/>
          <w:color w:val="202122"/>
          <w:shd w:val="clear" w:color="auto" w:fill="FFFFFF"/>
          <w:lang w:eastAsia="en-US"/>
        </w:rPr>
        <w:t xml:space="preserve">Après avoir définit le but de la réalisation de notre application et nous avons </w:t>
      </w:r>
      <w:r w:rsidR="00970BC9" w:rsidRPr="00E10398">
        <w:rPr>
          <w:rFonts w:asciiTheme="majorBidi" w:eastAsiaTheme="minorHAnsi" w:hAnsiTheme="majorBidi" w:cstheme="majorBidi"/>
          <w:color w:val="202122"/>
          <w:shd w:val="clear" w:color="auto" w:fill="FFFFFF"/>
          <w:lang w:eastAsia="en-US"/>
        </w:rPr>
        <w:t xml:space="preserve">aussi </w:t>
      </w:r>
      <w:r w:rsidRPr="00E10398">
        <w:rPr>
          <w:rFonts w:asciiTheme="majorBidi" w:eastAsiaTheme="minorHAnsi" w:hAnsiTheme="majorBidi" w:cstheme="majorBidi"/>
          <w:color w:val="202122"/>
          <w:shd w:val="clear" w:color="auto" w:fill="FFFFFF"/>
          <w:lang w:eastAsia="en-US"/>
        </w:rPr>
        <w:t xml:space="preserve">spécifier le cahier charge </w:t>
      </w:r>
      <w:r w:rsidR="00970BC9" w:rsidRPr="00E10398">
        <w:rPr>
          <w:rFonts w:asciiTheme="majorBidi" w:eastAsiaTheme="minorHAnsi" w:hAnsiTheme="majorBidi" w:cstheme="majorBidi"/>
          <w:color w:val="202122"/>
          <w:shd w:val="clear" w:color="auto" w:fill="FFFFFF"/>
          <w:lang w:eastAsia="en-US"/>
        </w:rPr>
        <w:t xml:space="preserve">en définissons les besoins fonctionnelles et non fonctionnelles, dans le chapitre qui suit nous allons présenter la conception et la méthode choisit pour réaliser </w:t>
      </w:r>
      <w:r w:rsidR="00BE39B0" w:rsidRPr="00E10398">
        <w:rPr>
          <w:rFonts w:asciiTheme="majorBidi" w:eastAsiaTheme="minorHAnsi" w:hAnsiTheme="majorBidi" w:cstheme="majorBidi"/>
          <w:color w:val="202122"/>
          <w:shd w:val="clear" w:color="auto" w:fill="FFFFFF"/>
          <w:lang w:eastAsia="en-US"/>
        </w:rPr>
        <w:t>l’applications.</w:t>
      </w:r>
    </w:p>
    <w:p w14:paraId="08CB99C1" w14:textId="77777777" w:rsidR="00EF14B6" w:rsidRDefault="00EF14B6" w:rsidP="00EF14B6">
      <w:pPr>
        <w:autoSpaceDE w:val="0"/>
        <w:autoSpaceDN w:val="0"/>
        <w:adjustRightInd w:val="0"/>
        <w:spacing w:after="0" w:line="240" w:lineRule="auto"/>
        <w:jc w:val="center"/>
        <w:rPr>
          <w:rFonts w:asciiTheme="minorBidi" w:hAnsiTheme="minorBidi"/>
          <w:b/>
          <w:bCs/>
          <w:sz w:val="72"/>
          <w:szCs w:val="72"/>
          <w:u w:val="single"/>
        </w:rPr>
      </w:pPr>
    </w:p>
    <w:p w14:paraId="796F024B" w14:textId="77777777" w:rsidR="00104B5D" w:rsidRDefault="00104B5D" w:rsidP="00EF14B6">
      <w:pPr>
        <w:autoSpaceDE w:val="0"/>
        <w:autoSpaceDN w:val="0"/>
        <w:adjustRightInd w:val="0"/>
        <w:spacing w:after="0" w:line="240" w:lineRule="auto"/>
        <w:jc w:val="center"/>
        <w:rPr>
          <w:rFonts w:asciiTheme="minorBidi" w:hAnsiTheme="minorBidi"/>
          <w:b/>
          <w:bCs/>
          <w:sz w:val="72"/>
          <w:szCs w:val="72"/>
          <w:u w:val="single"/>
        </w:rPr>
      </w:pPr>
    </w:p>
    <w:p w14:paraId="2D56648A" w14:textId="77777777" w:rsidR="009B5F0F" w:rsidRDefault="009B5F0F" w:rsidP="00BC63B0">
      <w:pPr>
        <w:autoSpaceDE w:val="0"/>
        <w:autoSpaceDN w:val="0"/>
        <w:adjustRightInd w:val="0"/>
        <w:spacing w:after="0" w:line="240" w:lineRule="auto"/>
        <w:rPr>
          <w:rFonts w:asciiTheme="minorBidi" w:hAnsiTheme="minorBidi"/>
          <w:b/>
          <w:bCs/>
          <w:sz w:val="72"/>
          <w:szCs w:val="72"/>
          <w:u w:val="single"/>
        </w:rPr>
      </w:pPr>
    </w:p>
    <w:p w14:paraId="6AB70C49" w14:textId="77777777" w:rsidR="009B5F0F" w:rsidRDefault="009B5F0F" w:rsidP="00BC63B0">
      <w:pPr>
        <w:autoSpaceDE w:val="0"/>
        <w:autoSpaceDN w:val="0"/>
        <w:adjustRightInd w:val="0"/>
        <w:spacing w:after="0" w:line="240" w:lineRule="auto"/>
        <w:rPr>
          <w:rFonts w:asciiTheme="minorBidi" w:hAnsiTheme="minorBidi"/>
          <w:b/>
          <w:bCs/>
          <w:sz w:val="72"/>
          <w:szCs w:val="72"/>
          <w:u w:val="single"/>
        </w:rPr>
      </w:pPr>
    </w:p>
    <w:p w14:paraId="5F7444E2" w14:textId="77777777" w:rsidR="009B5F0F" w:rsidRDefault="009B5F0F" w:rsidP="00BC63B0">
      <w:pPr>
        <w:autoSpaceDE w:val="0"/>
        <w:autoSpaceDN w:val="0"/>
        <w:adjustRightInd w:val="0"/>
        <w:spacing w:after="0" w:line="240" w:lineRule="auto"/>
        <w:rPr>
          <w:rFonts w:asciiTheme="minorBidi" w:hAnsiTheme="minorBidi"/>
          <w:b/>
          <w:bCs/>
          <w:sz w:val="72"/>
          <w:szCs w:val="72"/>
          <w:u w:val="single"/>
        </w:rPr>
      </w:pPr>
    </w:p>
    <w:p w14:paraId="6E4C942B" w14:textId="77777777" w:rsidR="009B5F0F" w:rsidRDefault="009B5F0F" w:rsidP="00BC63B0">
      <w:pPr>
        <w:autoSpaceDE w:val="0"/>
        <w:autoSpaceDN w:val="0"/>
        <w:adjustRightInd w:val="0"/>
        <w:spacing w:after="0" w:line="240" w:lineRule="auto"/>
        <w:rPr>
          <w:rFonts w:asciiTheme="minorBidi" w:hAnsiTheme="minorBidi"/>
          <w:b/>
          <w:bCs/>
          <w:sz w:val="72"/>
          <w:szCs w:val="72"/>
          <w:u w:val="single"/>
        </w:rPr>
      </w:pPr>
    </w:p>
    <w:p w14:paraId="62FF360E" w14:textId="77777777" w:rsidR="009B5F0F" w:rsidRDefault="009B5F0F" w:rsidP="00BC63B0">
      <w:pPr>
        <w:autoSpaceDE w:val="0"/>
        <w:autoSpaceDN w:val="0"/>
        <w:adjustRightInd w:val="0"/>
        <w:spacing w:after="0" w:line="240" w:lineRule="auto"/>
        <w:rPr>
          <w:rFonts w:asciiTheme="minorBidi" w:hAnsiTheme="minorBidi"/>
          <w:b/>
          <w:bCs/>
          <w:sz w:val="72"/>
          <w:szCs w:val="72"/>
          <w:u w:val="single"/>
        </w:rPr>
      </w:pPr>
    </w:p>
    <w:p w14:paraId="17004351" w14:textId="77777777" w:rsidR="009B5F0F" w:rsidRDefault="009B5F0F" w:rsidP="00BC63B0">
      <w:pPr>
        <w:autoSpaceDE w:val="0"/>
        <w:autoSpaceDN w:val="0"/>
        <w:adjustRightInd w:val="0"/>
        <w:spacing w:after="0" w:line="240" w:lineRule="auto"/>
        <w:rPr>
          <w:rFonts w:asciiTheme="minorBidi" w:hAnsiTheme="minorBidi"/>
          <w:b/>
          <w:bCs/>
          <w:sz w:val="72"/>
          <w:szCs w:val="72"/>
          <w:u w:val="single"/>
        </w:rPr>
      </w:pPr>
    </w:p>
    <w:p w14:paraId="605A0BF3" w14:textId="77777777" w:rsidR="009B5F0F" w:rsidRDefault="009B5F0F" w:rsidP="00BC63B0">
      <w:pPr>
        <w:autoSpaceDE w:val="0"/>
        <w:autoSpaceDN w:val="0"/>
        <w:adjustRightInd w:val="0"/>
        <w:spacing w:after="0" w:line="240" w:lineRule="auto"/>
        <w:rPr>
          <w:rFonts w:asciiTheme="minorBidi" w:hAnsiTheme="minorBidi"/>
          <w:b/>
          <w:bCs/>
          <w:sz w:val="72"/>
          <w:szCs w:val="72"/>
          <w:u w:val="single"/>
        </w:rPr>
      </w:pPr>
    </w:p>
    <w:p w14:paraId="265E823A" w14:textId="77777777" w:rsidR="009B5F0F" w:rsidRDefault="009B5F0F" w:rsidP="00BC63B0">
      <w:pPr>
        <w:autoSpaceDE w:val="0"/>
        <w:autoSpaceDN w:val="0"/>
        <w:adjustRightInd w:val="0"/>
        <w:spacing w:after="0" w:line="240" w:lineRule="auto"/>
        <w:rPr>
          <w:rFonts w:asciiTheme="minorBidi" w:hAnsiTheme="minorBidi"/>
          <w:b/>
          <w:bCs/>
          <w:sz w:val="72"/>
          <w:szCs w:val="72"/>
          <w:u w:val="single"/>
        </w:rPr>
      </w:pPr>
    </w:p>
    <w:p w14:paraId="0817770C" w14:textId="77777777" w:rsidR="009B5F0F" w:rsidRDefault="009B5F0F" w:rsidP="00BC63B0">
      <w:pPr>
        <w:autoSpaceDE w:val="0"/>
        <w:autoSpaceDN w:val="0"/>
        <w:adjustRightInd w:val="0"/>
        <w:spacing w:after="0" w:line="240" w:lineRule="auto"/>
        <w:rPr>
          <w:rFonts w:asciiTheme="minorBidi" w:hAnsiTheme="minorBidi"/>
          <w:b/>
          <w:bCs/>
          <w:sz w:val="72"/>
          <w:szCs w:val="72"/>
          <w:u w:val="single"/>
        </w:rPr>
      </w:pPr>
    </w:p>
    <w:p w14:paraId="0A1FD19C" w14:textId="77777777" w:rsidR="009B5F0F" w:rsidRDefault="009B5F0F" w:rsidP="00BC63B0">
      <w:pPr>
        <w:autoSpaceDE w:val="0"/>
        <w:autoSpaceDN w:val="0"/>
        <w:adjustRightInd w:val="0"/>
        <w:spacing w:after="0" w:line="240" w:lineRule="auto"/>
        <w:rPr>
          <w:rFonts w:asciiTheme="minorBidi" w:hAnsiTheme="minorBidi"/>
          <w:b/>
          <w:bCs/>
          <w:sz w:val="72"/>
          <w:szCs w:val="72"/>
          <w:u w:val="single"/>
        </w:rPr>
      </w:pPr>
    </w:p>
    <w:p w14:paraId="31BFA949" w14:textId="77777777" w:rsidR="00152C41" w:rsidRDefault="00152C41" w:rsidP="00BC63B0">
      <w:pPr>
        <w:autoSpaceDE w:val="0"/>
        <w:autoSpaceDN w:val="0"/>
        <w:adjustRightInd w:val="0"/>
        <w:spacing w:after="0" w:line="240" w:lineRule="auto"/>
        <w:rPr>
          <w:rFonts w:asciiTheme="minorBidi" w:hAnsiTheme="minorBidi"/>
          <w:b/>
          <w:bCs/>
          <w:sz w:val="72"/>
          <w:szCs w:val="72"/>
          <w:u w:val="single"/>
        </w:rPr>
      </w:pPr>
    </w:p>
    <w:p w14:paraId="1FC55311" w14:textId="77777777" w:rsidR="00152C41" w:rsidRDefault="00152C41" w:rsidP="00BC63B0">
      <w:pPr>
        <w:autoSpaceDE w:val="0"/>
        <w:autoSpaceDN w:val="0"/>
        <w:adjustRightInd w:val="0"/>
        <w:spacing w:after="0" w:line="240" w:lineRule="auto"/>
        <w:rPr>
          <w:rFonts w:asciiTheme="minorBidi" w:hAnsiTheme="minorBidi"/>
          <w:b/>
          <w:bCs/>
          <w:sz w:val="72"/>
          <w:szCs w:val="72"/>
          <w:u w:val="single"/>
        </w:rPr>
      </w:pPr>
    </w:p>
    <w:p w14:paraId="79A384E4" w14:textId="754101E6" w:rsidR="00FC5DE8" w:rsidRPr="00805F72" w:rsidRDefault="00EF14B6" w:rsidP="00A802D3">
      <w:pPr>
        <w:pStyle w:val="Titre1"/>
        <w:rPr>
          <w:rFonts w:asciiTheme="majorBidi" w:hAnsiTheme="majorBidi"/>
          <w:sz w:val="52"/>
          <w:szCs w:val="52"/>
        </w:rPr>
      </w:pPr>
      <w:bookmarkStart w:id="94" w:name="_Toc51021092"/>
      <w:r w:rsidRPr="00F20935">
        <w:rPr>
          <w:rFonts w:asciiTheme="majorBidi" w:hAnsiTheme="majorBidi"/>
          <w:b/>
          <w:bCs/>
          <w:color w:val="auto"/>
          <w:sz w:val="56"/>
          <w:szCs w:val="56"/>
        </w:rPr>
        <w:t xml:space="preserve">CHAPITRE </w:t>
      </w:r>
      <w:r w:rsidR="00805F72" w:rsidRPr="00F20935">
        <w:rPr>
          <w:rFonts w:asciiTheme="majorBidi" w:hAnsiTheme="majorBidi"/>
          <w:b/>
          <w:bCs/>
          <w:color w:val="auto"/>
          <w:sz w:val="56"/>
          <w:szCs w:val="56"/>
        </w:rPr>
        <w:t>2</w:t>
      </w:r>
      <w:r w:rsidR="00805F72" w:rsidRPr="00805F72">
        <w:rPr>
          <w:rFonts w:asciiTheme="majorBidi" w:hAnsiTheme="majorBidi"/>
          <w:sz w:val="72"/>
          <w:szCs w:val="72"/>
        </w:rPr>
        <w:t xml:space="preserve"> </w:t>
      </w:r>
      <w:r w:rsidR="00104B5D" w:rsidRPr="00F20935">
        <w:rPr>
          <w:rFonts w:asciiTheme="majorBidi" w:hAnsiTheme="majorBidi"/>
          <w:color w:val="auto"/>
          <w:sz w:val="48"/>
          <w:szCs w:val="48"/>
        </w:rPr>
        <w:t>ANALYSE DES BESOINS ET CONCEPTION</w:t>
      </w:r>
      <w:bookmarkEnd w:id="94"/>
    </w:p>
    <w:p w14:paraId="11FDA3B7" w14:textId="4A7E5562" w:rsidR="0068757F" w:rsidRDefault="0068757F" w:rsidP="00104B5D">
      <w:pPr>
        <w:autoSpaceDE w:val="0"/>
        <w:autoSpaceDN w:val="0"/>
        <w:adjustRightInd w:val="0"/>
        <w:spacing w:after="0" w:line="240" w:lineRule="auto"/>
        <w:jc w:val="center"/>
        <w:rPr>
          <w:rFonts w:asciiTheme="minorBidi" w:hAnsiTheme="minorBidi"/>
          <w:sz w:val="52"/>
          <w:szCs w:val="52"/>
        </w:rPr>
      </w:pPr>
    </w:p>
    <w:p w14:paraId="6B9E8064" w14:textId="3AB07CD5" w:rsidR="0068757F" w:rsidRDefault="0068757F" w:rsidP="00104B5D">
      <w:pPr>
        <w:autoSpaceDE w:val="0"/>
        <w:autoSpaceDN w:val="0"/>
        <w:adjustRightInd w:val="0"/>
        <w:spacing w:after="0" w:line="240" w:lineRule="auto"/>
        <w:jc w:val="center"/>
        <w:rPr>
          <w:rFonts w:asciiTheme="minorBidi" w:hAnsiTheme="minorBidi"/>
          <w:sz w:val="52"/>
          <w:szCs w:val="52"/>
        </w:rPr>
      </w:pPr>
    </w:p>
    <w:p w14:paraId="1FB1BEA3" w14:textId="00EB4318" w:rsidR="0068757F" w:rsidRDefault="0068757F" w:rsidP="00104B5D">
      <w:pPr>
        <w:autoSpaceDE w:val="0"/>
        <w:autoSpaceDN w:val="0"/>
        <w:adjustRightInd w:val="0"/>
        <w:spacing w:after="0" w:line="240" w:lineRule="auto"/>
        <w:jc w:val="center"/>
        <w:rPr>
          <w:rFonts w:asciiTheme="minorBidi" w:hAnsiTheme="minorBidi"/>
          <w:sz w:val="52"/>
          <w:szCs w:val="52"/>
        </w:rPr>
      </w:pPr>
    </w:p>
    <w:p w14:paraId="5C7994F5" w14:textId="3F545F69" w:rsidR="0068757F" w:rsidRDefault="0068757F" w:rsidP="00104B5D">
      <w:pPr>
        <w:autoSpaceDE w:val="0"/>
        <w:autoSpaceDN w:val="0"/>
        <w:adjustRightInd w:val="0"/>
        <w:spacing w:after="0" w:line="240" w:lineRule="auto"/>
        <w:jc w:val="center"/>
        <w:rPr>
          <w:rFonts w:asciiTheme="minorBidi" w:hAnsiTheme="minorBidi"/>
          <w:sz w:val="52"/>
          <w:szCs w:val="52"/>
        </w:rPr>
      </w:pPr>
    </w:p>
    <w:p w14:paraId="22DD0D5F" w14:textId="1556C144" w:rsidR="0068757F" w:rsidRDefault="0068757F" w:rsidP="00104B5D">
      <w:pPr>
        <w:autoSpaceDE w:val="0"/>
        <w:autoSpaceDN w:val="0"/>
        <w:adjustRightInd w:val="0"/>
        <w:spacing w:after="0" w:line="240" w:lineRule="auto"/>
        <w:jc w:val="center"/>
        <w:rPr>
          <w:rFonts w:asciiTheme="minorBidi" w:hAnsiTheme="minorBidi"/>
          <w:sz w:val="52"/>
          <w:szCs w:val="52"/>
        </w:rPr>
      </w:pPr>
    </w:p>
    <w:p w14:paraId="3C4119AE" w14:textId="28830918" w:rsidR="0068757F" w:rsidRDefault="0068757F" w:rsidP="00104B5D">
      <w:pPr>
        <w:autoSpaceDE w:val="0"/>
        <w:autoSpaceDN w:val="0"/>
        <w:adjustRightInd w:val="0"/>
        <w:spacing w:after="0" w:line="240" w:lineRule="auto"/>
        <w:jc w:val="center"/>
        <w:rPr>
          <w:rFonts w:asciiTheme="minorBidi" w:hAnsiTheme="minorBidi"/>
          <w:sz w:val="52"/>
          <w:szCs w:val="52"/>
        </w:rPr>
      </w:pPr>
    </w:p>
    <w:p w14:paraId="4600B23D" w14:textId="23C2A3CE" w:rsidR="0068757F" w:rsidRDefault="0068757F" w:rsidP="00104B5D">
      <w:pPr>
        <w:autoSpaceDE w:val="0"/>
        <w:autoSpaceDN w:val="0"/>
        <w:adjustRightInd w:val="0"/>
        <w:spacing w:after="0" w:line="240" w:lineRule="auto"/>
        <w:jc w:val="center"/>
        <w:rPr>
          <w:rFonts w:asciiTheme="minorBidi" w:hAnsiTheme="minorBidi"/>
          <w:sz w:val="52"/>
          <w:szCs w:val="52"/>
        </w:rPr>
      </w:pPr>
    </w:p>
    <w:p w14:paraId="7D12E0E9" w14:textId="584B4AFF" w:rsidR="0068757F" w:rsidRDefault="0068757F" w:rsidP="00104B5D">
      <w:pPr>
        <w:autoSpaceDE w:val="0"/>
        <w:autoSpaceDN w:val="0"/>
        <w:adjustRightInd w:val="0"/>
        <w:spacing w:after="0" w:line="240" w:lineRule="auto"/>
        <w:jc w:val="center"/>
        <w:rPr>
          <w:rFonts w:asciiTheme="minorBidi" w:hAnsiTheme="minorBidi"/>
          <w:sz w:val="52"/>
          <w:szCs w:val="52"/>
        </w:rPr>
      </w:pPr>
    </w:p>
    <w:p w14:paraId="5B88F852" w14:textId="30AB39E8" w:rsidR="0068757F" w:rsidRDefault="0068757F" w:rsidP="00104B5D">
      <w:pPr>
        <w:autoSpaceDE w:val="0"/>
        <w:autoSpaceDN w:val="0"/>
        <w:adjustRightInd w:val="0"/>
        <w:spacing w:after="0" w:line="240" w:lineRule="auto"/>
        <w:jc w:val="center"/>
        <w:rPr>
          <w:rFonts w:asciiTheme="minorBidi" w:hAnsiTheme="minorBidi"/>
          <w:sz w:val="52"/>
          <w:szCs w:val="52"/>
        </w:rPr>
      </w:pPr>
    </w:p>
    <w:p w14:paraId="33D94423" w14:textId="3117B7CD" w:rsidR="0068757F" w:rsidRDefault="0068757F" w:rsidP="00104B5D">
      <w:pPr>
        <w:autoSpaceDE w:val="0"/>
        <w:autoSpaceDN w:val="0"/>
        <w:adjustRightInd w:val="0"/>
        <w:spacing w:after="0" w:line="240" w:lineRule="auto"/>
        <w:jc w:val="center"/>
        <w:rPr>
          <w:rFonts w:asciiTheme="minorBidi" w:hAnsiTheme="minorBidi"/>
          <w:sz w:val="52"/>
          <w:szCs w:val="52"/>
        </w:rPr>
      </w:pPr>
    </w:p>
    <w:p w14:paraId="75F2F914" w14:textId="054A6AA8" w:rsidR="0068757F" w:rsidRDefault="0068757F" w:rsidP="00104B5D">
      <w:pPr>
        <w:autoSpaceDE w:val="0"/>
        <w:autoSpaceDN w:val="0"/>
        <w:adjustRightInd w:val="0"/>
        <w:spacing w:after="0" w:line="240" w:lineRule="auto"/>
        <w:jc w:val="center"/>
        <w:rPr>
          <w:rFonts w:asciiTheme="minorBidi" w:hAnsiTheme="minorBidi"/>
          <w:sz w:val="52"/>
          <w:szCs w:val="52"/>
        </w:rPr>
      </w:pPr>
    </w:p>
    <w:p w14:paraId="3297C920" w14:textId="77777777" w:rsidR="007D0859" w:rsidRDefault="007D0859" w:rsidP="0068757F">
      <w:pPr>
        <w:autoSpaceDE w:val="0"/>
        <w:autoSpaceDN w:val="0"/>
        <w:adjustRightInd w:val="0"/>
        <w:spacing w:after="0" w:line="240" w:lineRule="auto"/>
        <w:rPr>
          <w:rFonts w:asciiTheme="minorBidi" w:hAnsiTheme="minorBidi"/>
          <w:b/>
          <w:bCs/>
          <w:sz w:val="32"/>
          <w:szCs w:val="32"/>
          <w:u w:val="single"/>
        </w:rPr>
      </w:pPr>
    </w:p>
    <w:p w14:paraId="4D557763" w14:textId="769DDFA6" w:rsidR="007D0859" w:rsidRDefault="007D0859" w:rsidP="0068757F">
      <w:pPr>
        <w:autoSpaceDE w:val="0"/>
        <w:autoSpaceDN w:val="0"/>
        <w:adjustRightInd w:val="0"/>
        <w:spacing w:after="0" w:line="240" w:lineRule="auto"/>
        <w:rPr>
          <w:rFonts w:asciiTheme="minorBidi" w:hAnsiTheme="minorBidi"/>
          <w:b/>
          <w:bCs/>
          <w:sz w:val="32"/>
          <w:szCs w:val="32"/>
          <w:u w:val="single"/>
        </w:rPr>
      </w:pPr>
    </w:p>
    <w:p w14:paraId="3CF31666" w14:textId="54AF295C" w:rsidR="0018528F" w:rsidRDefault="0018528F" w:rsidP="0068757F">
      <w:pPr>
        <w:autoSpaceDE w:val="0"/>
        <w:autoSpaceDN w:val="0"/>
        <w:adjustRightInd w:val="0"/>
        <w:spacing w:after="0" w:line="240" w:lineRule="auto"/>
        <w:rPr>
          <w:rFonts w:asciiTheme="minorBidi" w:hAnsiTheme="minorBidi"/>
          <w:b/>
          <w:bCs/>
          <w:sz w:val="32"/>
          <w:szCs w:val="32"/>
          <w:u w:val="single"/>
        </w:rPr>
      </w:pPr>
    </w:p>
    <w:p w14:paraId="0E59D2AF" w14:textId="77777777" w:rsidR="00F60844" w:rsidRDefault="00F60844" w:rsidP="00F60844">
      <w:pPr>
        <w:pStyle w:val="NormalWeb"/>
        <w:shd w:val="clear" w:color="auto" w:fill="FFFFFF"/>
        <w:spacing w:before="120" w:beforeAutospacing="0" w:after="120" w:afterAutospacing="0"/>
        <w:rPr>
          <w:rFonts w:asciiTheme="majorBidi" w:eastAsiaTheme="minorHAnsi" w:hAnsiTheme="majorBidi" w:cstheme="majorBidi"/>
          <w:b/>
          <w:bCs/>
          <w:sz w:val="32"/>
          <w:szCs w:val="32"/>
          <w:u w:val="single"/>
          <w:lang w:eastAsia="en-US"/>
        </w:rPr>
      </w:pPr>
    </w:p>
    <w:p w14:paraId="7DBBB50D" w14:textId="3EE0C039" w:rsidR="0068757F" w:rsidRPr="009D01EC" w:rsidRDefault="0068757F" w:rsidP="00E25678">
      <w:pPr>
        <w:pStyle w:val="NormalWeb"/>
        <w:numPr>
          <w:ilvl w:val="0"/>
          <w:numId w:val="7"/>
        </w:numPr>
        <w:shd w:val="clear" w:color="auto" w:fill="FFFFFF"/>
        <w:spacing w:before="120" w:beforeAutospacing="0" w:after="120" w:afterAutospacing="0"/>
        <w:outlineLvl w:val="1"/>
        <w:rPr>
          <w:rFonts w:asciiTheme="majorBidi" w:eastAsiaTheme="minorHAnsi" w:hAnsiTheme="majorBidi" w:cstheme="majorBidi"/>
          <w:b/>
          <w:bCs/>
          <w:sz w:val="32"/>
          <w:szCs w:val="32"/>
          <w:u w:val="single"/>
          <w:lang w:eastAsia="en-US"/>
        </w:rPr>
      </w:pPr>
      <w:bookmarkStart w:id="95" w:name="_Toc51021093"/>
      <w:r w:rsidRPr="005E1D31">
        <w:rPr>
          <w:rFonts w:asciiTheme="majorBidi" w:eastAsiaTheme="minorHAnsi" w:hAnsiTheme="majorBidi" w:cstheme="majorBidi"/>
          <w:b/>
          <w:bCs/>
          <w:sz w:val="32"/>
          <w:szCs w:val="32"/>
          <w:lang w:eastAsia="en-US"/>
        </w:rPr>
        <w:t>Introduction</w:t>
      </w:r>
      <w:bookmarkEnd w:id="95"/>
      <w:r w:rsidRPr="005E1D31">
        <w:rPr>
          <w:rFonts w:asciiTheme="majorBidi" w:eastAsiaTheme="minorHAnsi" w:hAnsiTheme="majorBidi" w:cstheme="majorBidi"/>
          <w:b/>
          <w:bCs/>
          <w:sz w:val="32"/>
          <w:szCs w:val="32"/>
          <w:lang w:eastAsia="en-US"/>
        </w:rPr>
        <w:t> </w:t>
      </w:r>
    </w:p>
    <w:p w14:paraId="088AB152" w14:textId="707CC650" w:rsidR="00D145C2" w:rsidRPr="009D01EC" w:rsidRDefault="00D145C2" w:rsidP="00580B48">
      <w:pPr>
        <w:autoSpaceDE w:val="0"/>
        <w:autoSpaceDN w:val="0"/>
        <w:adjustRightInd w:val="0"/>
        <w:spacing w:after="0" w:line="240" w:lineRule="auto"/>
        <w:jc w:val="both"/>
        <w:rPr>
          <w:rFonts w:asciiTheme="majorBidi" w:eastAsia="Times New Roman" w:hAnsiTheme="majorBidi" w:cstheme="majorBidi"/>
          <w:color w:val="202122"/>
          <w:sz w:val="24"/>
          <w:szCs w:val="24"/>
          <w:lang w:eastAsia="fr-FR"/>
        </w:rPr>
      </w:pPr>
      <w:r w:rsidRPr="009D01EC">
        <w:rPr>
          <w:rFonts w:asciiTheme="majorBidi" w:eastAsia="Times New Roman" w:hAnsiTheme="majorBidi" w:cstheme="majorBidi"/>
          <w:color w:val="202122"/>
          <w:sz w:val="24"/>
          <w:szCs w:val="24"/>
          <w:lang w:eastAsia="fr-FR"/>
        </w:rPr>
        <w:t xml:space="preserve">Dans ce chapitre nous allons présenter la conception de </w:t>
      </w:r>
      <w:del w:id="96" w:author="GCBµ" w:date="2020-09-19T21:53:00Z">
        <w:r w:rsidRPr="009D01EC" w:rsidDel="00EB3138">
          <w:rPr>
            <w:rFonts w:asciiTheme="majorBidi" w:eastAsia="Times New Roman" w:hAnsiTheme="majorBidi" w:cstheme="majorBidi"/>
            <w:color w:val="202122"/>
            <w:sz w:val="24"/>
            <w:szCs w:val="24"/>
            <w:lang w:eastAsia="fr-FR"/>
          </w:rPr>
          <w:delText>la solution proposer</w:delText>
        </w:r>
      </w:del>
      <w:ins w:id="97" w:author="GCBµ" w:date="2020-09-19T21:53:00Z">
        <w:r w:rsidR="00EB3138">
          <w:rPr>
            <w:rFonts w:asciiTheme="majorBidi" w:eastAsia="Times New Roman" w:hAnsiTheme="majorBidi" w:cstheme="majorBidi"/>
            <w:color w:val="202122"/>
            <w:sz w:val="24"/>
            <w:szCs w:val="24"/>
            <w:lang w:eastAsia="fr-FR"/>
          </w:rPr>
          <w:t xml:space="preserve">notre système </w:t>
        </w:r>
      </w:ins>
      <w:ins w:id="98" w:author="GCBµ" w:date="2020-09-19T21:54:00Z">
        <w:r w:rsidR="00EB3138">
          <w:rPr>
            <w:rFonts w:asciiTheme="majorBidi" w:eastAsia="Times New Roman" w:hAnsiTheme="majorBidi" w:cstheme="majorBidi"/>
            <w:color w:val="202122"/>
            <w:sz w:val="24"/>
            <w:szCs w:val="24"/>
            <w:lang w:eastAsia="fr-FR"/>
          </w:rPr>
          <w:t>« </w:t>
        </w:r>
      </w:ins>
      <w:ins w:id="99" w:author="GCBµ" w:date="2020-09-19T21:53:00Z">
        <w:r w:rsidR="00EB3138" w:rsidRPr="00EB3138">
          <w:rPr>
            <w:rFonts w:asciiTheme="majorBidi" w:eastAsia="Times New Roman" w:hAnsiTheme="majorBidi" w:cstheme="majorBidi"/>
            <w:b/>
            <w:color w:val="202122"/>
            <w:sz w:val="24"/>
            <w:szCs w:val="24"/>
            <w:lang w:eastAsia="fr-FR"/>
            <w:rPrChange w:id="100" w:author="GCBµ" w:date="2020-09-19T21:54:00Z">
              <w:rPr>
                <w:rFonts w:asciiTheme="majorBidi" w:eastAsia="Times New Roman" w:hAnsiTheme="majorBidi" w:cstheme="majorBidi"/>
                <w:color w:val="202122"/>
                <w:sz w:val="24"/>
                <w:szCs w:val="24"/>
                <w:lang w:eastAsia="fr-FR"/>
              </w:rPr>
            </w:rPrChange>
          </w:rPr>
          <w:t>DocOnLine</w:t>
        </w:r>
      </w:ins>
      <w:del w:id="101" w:author="GCBµ" w:date="2020-09-19T21:54:00Z">
        <w:r w:rsidRPr="009D01EC" w:rsidDel="00EB3138">
          <w:rPr>
            <w:rFonts w:asciiTheme="majorBidi" w:eastAsia="Times New Roman" w:hAnsiTheme="majorBidi" w:cstheme="majorBidi"/>
            <w:color w:val="202122"/>
            <w:sz w:val="24"/>
            <w:szCs w:val="24"/>
            <w:lang w:eastAsia="fr-FR"/>
          </w:rPr>
          <w:delText xml:space="preserve"> </w:delText>
        </w:r>
      </w:del>
      <w:ins w:id="102" w:author="GCBµ" w:date="2020-09-19T21:54:00Z">
        <w:r w:rsidR="00EB3138">
          <w:rPr>
            <w:rFonts w:asciiTheme="majorBidi" w:eastAsia="Times New Roman" w:hAnsiTheme="majorBidi" w:cstheme="majorBidi"/>
            <w:color w:val="202122"/>
            <w:sz w:val="24"/>
            <w:szCs w:val="24"/>
            <w:lang w:eastAsia="fr-FR"/>
          </w:rPr>
          <w:t xml:space="preserve"> » présenté </w:t>
        </w:r>
      </w:ins>
      <w:r w:rsidRPr="009D01EC">
        <w:rPr>
          <w:rFonts w:asciiTheme="majorBidi" w:eastAsia="Times New Roman" w:hAnsiTheme="majorBidi" w:cstheme="majorBidi"/>
          <w:color w:val="202122"/>
          <w:sz w:val="24"/>
          <w:szCs w:val="24"/>
          <w:lang w:eastAsia="fr-FR"/>
        </w:rPr>
        <w:t xml:space="preserve">dans le chapitre </w:t>
      </w:r>
      <w:del w:id="103" w:author="GCBµ" w:date="2020-09-19T21:52:00Z">
        <w:r w:rsidR="00871B99" w:rsidRPr="009D01EC" w:rsidDel="00EB3138">
          <w:rPr>
            <w:rFonts w:asciiTheme="majorBidi" w:eastAsia="Times New Roman" w:hAnsiTheme="majorBidi" w:cstheme="majorBidi"/>
            <w:color w:val="202122"/>
            <w:sz w:val="24"/>
            <w:szCs w:val="24"/>
            <w:lang w:eastAsia="fr-FR"/>
          </w:rPr>
          <w:delText>précèdent</w:delText>
        </w:r>
      </w:del>
      <w:ins w:id="104" w:author="GCBµ" w:date="2020-09-19T21:52:00Z">
        <w:r w:rsidR="00EB3138" w:rsidRPr="009D01EC">
          <w:rPr>
            <w:rFonts w:asciiTheme="majorBidi" w:eastAsia="Times New Roman" w:hAnsiTheme="majorBidi" w:cstheme="majorBidi"/>
            <w:color w:val="202122"/>
            <w:sz w:val="24"/>
            <w:szCs w:val="24"/>
            <w:lang w:eastAsia="fr-FR"/>
          </w:rPr>
          <w:t>préc</w:t>
        </w:r>
        <w:r w:rsidR="00EB3138">
          <w:rPr>
            <w:rFonts w:asciiTheme="majorBidi" w:eastAsia="Times New Roman" w:hAnsiTheme="majorBidi" w:cstheme="majorBidi"/>
            <w:color w:val="202122"/>
            <w:sz w:val="24"/>
            <w:szCs w:val="24"/>
            <w:lang w:eastAsia="fr-FR"/>
          </w:rPr>
          <w:t>é</w:t>
        </w:r>
        <w:r w:rsidR="00EB3138" w:rsidRPr="009D01EC">
          <w:rPr>
            <w:rFonts w:asciiTheme="majorBidi" w:eastAsia="Times New Roman" w:hAnsiTheme="majorBidi" w:cstheme="majorBidi"/>
            <w:color w:val="202122"/>
            <w:sz w:val="24"/>
            <w:szCs w:val="24"/>
            <w:lang w:eastAsia="fr-FR"/>
          </w:rPr>
          <w:t>dent</w:t>
        </w:r>
      </w:ins>
    </w:p>
    <w:p w14:paraId="05F8F0F2" w14:textId="7A0CF25E" w:rsidR="00F60844" w:rsidRDefault="00D145C2" w:rsidP="00427C9E">
      <w:pPr>
        <w:autoSpaceDE w:val="0"/>
        <w:autoSpaceDN w:val="0"/>
        <w:adjustRightInd w:val="0"/>
        <w:spacing w:after="0" w:line="240" w:lineRule="auto"/>
        <w:jc w:val="both"/>
        <w:rPr>
          <w:rFonts w:asciiTheme="majorBidi" w:eastAsia="Times New Roman" w:hAnsiTheme="majorBidi" w:cstheme="majorBidi"/>
          <w:color w:val="202122"/>
          <w:sz w:val="24"/>
          <w:szCs w:val="24"/>
          <w:lang w:eastAsia="fr-FR"/>
        </w:rPr>
      </w:pPr>
      <w:r w:rsidRPr="009D01EC">
        <w:rPr>
          <w:rFonts w:asciiTheme="majorBidi" w:eastAsia="Times New Roman" w:hAnsiTheme="majorBidi" w:cstheme="majorBidi"/>
          <w:color w:val="202122"/>
          <w:sz w:val="24"/>
          <w:szCs w:val="24"/>
          <w:lang w:eastAsia="fr-FR"/>
        </w:rPr>
        <w:t>Pour cela</w:t>
      </w:r>
      <w:ins w:id="105" w:author="GCBµ" w:date="2020-09-19T21:53:00Z">
        <w:r w:rsidR="00EB3138">
          <w:rPr>
            <w:rFonts w:asciiTheme="majorBidi" w:eastAsia="Times New Roman" w:hAnsiTheme="majorBidi" w:cstheme="majorBidi"/>
            <w:color w:val="202122"/>
            <w:sz w:val="24"/>
            <w:szCs w:val="24"/>
            <w:lang w:eastAsia="fr-FR"/>
          </w:rPr>
          <w:t>,</w:t>
        </w:r>
      </w:ins>
      <w:r w:rsidRPr="009D01EC">
        <w:rPr>
          <w:rFonts w:asciiTheme="majorBidi" w:eastAsia="Times New Roman" w:hAnsiTheme="majorBidi" w:cstheme="majorBidi"/>
          <w:color w:val="202122"/>
          <w:sz w:val="24"/>
          <w:szCs w:val="24"/>
          <w:lang w:eastAsia="fr-FR"/>
        </w:rPr>
        <w:t xml:space="preserve"> nous avons </w:t>
      </w:r>
      <w:r w:rsidR="00E91B54" w:rsidRPr="009D01EC">
        <w:rPr>
          <w:rFonts w:asciiTheme="majorBidi" w:eastAsia="Times New Roman" w:hAnsiTheme="majorBidi" w:cstheme="majorBidi"/>
          <w:color w:val="202122"/>
          <w:sz w:val="24"/>
          <w:szCs w:val="24"/>
          <w:lang w:eastAsia="fr-FR"/>
        </w:rPr>
        <w:t>choisi</w:t>
      </w:r>
      <w:r w:rsidRPr="009D01EC">
        <w:rPr>
          <w:rFonts w:asciiTheme="majorBidi" w:eastAsia="Times New Roman" w:hAnsiTheme="majorBidi" w:cstheme="majorBidi"/>
          <w:color w:val="202122"/>
          <w:sz w:val="24"/>
          <w:szCs w:val="24"/>
          <w:lang w:eastAsia="fr-FR"/>
        </w:rPr>
        <w:t xml:space="preserve"> le langage UML pour décrire les </w:t>
      </w:r>
      <w:r w:rsidR="00871B99" w:rsidRPr="009D01EC">
        <w:rPr>
          <w:rFonts w:asciiTheme="majorBidi" w:eastAsia="Times New Roman" w:hAnsiTheme="majorBidi" w:cstheme="majorBidi"/>
          <w:color w:val="202122"/>
          <w:sz w:val="24"/>
          <w:szCs w:val="24"/>
          <w:lang w:eastAsia="fr-FR"/>
        </w:rPr>
        <w:t>besoins,</w:t>
      </w:r>
      <w:r w:rsidRPr="009D01EC">
        <w:rPr>
          <w:rFonts w:asciiTheme="majorBidi" w:eastAsia="Times New Roman" w:hAnsiTheme="majorBidi" w:cstheme="majorBidi"/>
          <w:color w:val="202122"/>
          <w:sz w:val="24"/>
          <w:szCs w:val="24"/>
          <w:lang w:eastAsia="fr-FR"/>
        </w:rPr>
        <w:t xml:space="preserve"> </w:t>
      </w:r>
      <w:r w:rsidR="00871B99" w:rsidRPr="009D01EC">
        <w:rPr>
          <w:rFonts w:asciiTheme="majorBidi" w:eastAsia="Times New Roman" w:hAnsiTheme="majorBidi" w:cstheme="majorBidi"/>
          <w:color w:val="202122"/>
          <w:sz w:val="24"/>
          <w:szCs w:val="24"/>
          <w:lang w:eastAsia="fr-FR"/>
        </w:rPr>
        <w:t xml:space="preserve">d’abord </w:t>
      </w:r>
      <w:r w:rsidRPr="009D01EC">
        <w:rPr>
          <w:rFonts w:asciiTheme="majorBidi" w:eastAsia="Times New Roman" w:hAnsiTheme="majorBidi" w:cstheme="majorBidi"/>
          <w:color w:val="202122"/>
          <w:sz w:val="24"/>
          <w:szCs w:val="24"/>
          <w:lang w:eastAsia="fr-FR"/>
        </w:rPr>
        <w:t>nous allons dé</w:t>
      </w:r>
      <w:r w:rsidR="00427C9E">
        <w:rPr>
          <w:rFonts w:asciiTheme="majorBidi" w:eastAsia="Times New Roman" w:hAnsiTheme="majorBidi" w:cstheme="majorBidi"/>
          <w:color w:val="202122"/>
          <w:sz w:val="24"/>
          <w:szCs w:val="24"/>
          <w:lang w:eastAsia="fr-FR"/>
        </w:rPr>
        <w:t>finir</w:t>
      </w:r>
      <w:r w:rsidRPr="009D01EC">
        <w:rPr>
          <w:rFonts w:asciiTheme="majorBidi" w:eastAsia="Times New Roman" w:hAnsiTheme="majorBidi" w:cstheme="majorBidi"/>
          <w:color w:val="202122"/>
          <w:sz w:val="24"/>
          <w:szCs w:val="24"/>
          <w:lang w:eastAsia="fr-FR"/>
        </w:rPr>
        <w:t xml:space="preserve"> </w:t>
      </w:r>
      <w:r w:rsidR="00871B99" w:rsidRPr="009D01EC">
        <w:rPr>
          <w:rFonts w:asciiTheme="majorBidi" w:eastAsia="Times New Roman" w:hAnsiTheme="majorBidi" w:cstheme="majorBidi"/>
          <w:color w:val="202122"/>
          <w:sz w:val="24"/>
          <w:szCs w:val="24"/>
          <w:lang w:eastAsia="fr-FR"/>
        </w:rPr>
        <w:t>ce qu’est</w:t>
      </w:r>
      <w:r w:rsidRPr="009D01EC">
        <w:rPr>
          <w:rFonts w:asciiTheme="majorBidi" w:eastAsia="Times New Roman" w:hAnsiTheme="majorBidi" w:cstheme="majorBidi"/>
          <w:color w:val="202122"/>
          <w:sz w:val="24"/>
          <w:szCs w:val="24"/>
          <w:lang w:eastAsia="fr-FR"/>
        </w:rPr>
        <w:t xml:space="preserve"> le langage UML et nous allons présenter les diagrammes de l’UML que nous avons </w:t>
      </w:r>
      <w:r w:rsidR="00871B99" w:rsidRPr="009D01EC">
        <w:rPr>
          <w:rFonts w:asciiTheme="majorBidi" w:eastAsia="Times New Roman" w:hAnsiTheme="majorBidi" w:cstheme="majorBidi"/>
          <w:color w:val="202122"/>
          <w:sz w:val="24"/>
          <w:szCs w:val="24"/>
          <w:lang w:eastAsia="fr-FR"/>
        </w:rPr>
        <w:t>réalisé</w:t>
      </w:r>
      <w:del w:id="106" w:author="GCBµ" w:date="2020-09-19T21:53:00Z">
        <w:r w:rsidR="00427C9E" w:rsidDel="00EB3138">
          <w:rPr>
            <w:rFonts w:asciiTheme="majorBidi" w:eastAsia="Times New Roman" w:hAnsiTheme="majorBidi" w:cstheme="majorBidi"/>
            <w:color w:val="202122"/>
            <w:sz w:val="24"/>
            <w:szCs w:val="24"/>
            <w:lang w:eastAsia="fr-FR"/>
          </w:rPr>
          <w:delText>s</w:delText>
        </w:r>
      </w:del>
      <w:r w:rsidR="00427C9E">
        <w:rPr>
          <w:rFonts w:asciiTheme="majorBidi" w:eastAsia="Times New Roman" w:hAnsiTheme="majorBidi" w:cstheme="majorBidi"/>
          <w:color w:val="202122"/>
          <w:sz w:val="24"/>
          <w:szCs w:val="24"/>
          <w:lang w:eastAsia="fr-FR"/>
        </w:rPr>
        <w:t>.</w:t>
      </w:r>
    </w:p>
    <w:p w14:paraId="1A28A770" w14:textId="77777777" w:rsidR="00427C9E" w:rsidRDefault="00427C9E" w:rsidP="00427C9E">
      <w:pPr>
        <w:autoSpaceDE w:val="0"/>
        <w:autoSpaceDN w:val="0"/>
        <w:adjustRightInd w:val="0"/>
        <w:spacing w:after="0" w:line="240" w:lineRule="auto"/>
        <w:jc w:val="both"/>
        <w:rPr>
          <w:rFonts w:asciiTheme="majorBidi" w:hAnsiTheme="majorBidi" w:cstheme="majorBidi"/>
          <w:b/>
          <w:bCs/>
          <w:sz w:val="32"/>
          <w:szCs w:val="32"/>
          <w:u w:val="single"/>
        </w:rPr>
      </w:pPr>
    </w:p>
    <w:p w14:paraId="7BB859C7" w14:textId="4F3B2A17" w:rsidR="00F60844" w:rsidRDefault="00B35B0E" w:rsidP="00E25678">
      <w:pPr>
        <w:pStyle w:val="NormalWeb"/>
        <w:numPr>
          <w:ilvl w:val="0"/>
          <w:numId w:val="7"/>
        </w:numPr>
        <w:shd w:val="clear" w:color="auto" w:fill="FFFFFF"/>
        <w:spacing w:before="120" w:beforeAutospacing="0" w:after="120" w:afterAutospacing="0"/>
        <w:outlineLvl w:val="1"/>
        <w:rPr>
          <w:rFonts w:asciiTheme="majorBidi" w:eastAsiaTheme="minorHAnsi" w:hAnsiTheme="majorBidi" w:cstheme="majorBidi"/>
          <w:b/>
          <w:bCs/>
          <w:sz w:val="32"/>
          <w:szCs w:val="32"/>
          <w:lang w:eastAsia="en-US"/>
        </w:rPr>
      </w:pPr>
      <w:bookmarkStart w:id="107" w:name="_Toc51021094"/>
      <w:r w:rsidRPr="005E1D31">
        <w:rPr>
          <w:rFonts w:asciiTheme="majorBidi" w:eastAsiaTheme="minorHAnsi" w:hAnsiTheme="majorBidi" w:cstheme="majorBidi"/>
          <w:b/>
          <w:bCs/>
          <w:sz w:val="32"/>
          <w:szCs w:val="32"/>
          <w:lang w:eastAsia="en-US"/>
        </w:rPr>
        <w:t>L</w:t>
      </w:r>
      <w:r w:rsidR="000D70AA" w:rsidRPr="005E1D31">
        <w:rPr>
          <w:rFonts w:asciiTheme="majorBidi" w:eastAsiaTheme="minorHAnsi" w:hAnsiTheme="majorBidi" w:cstheme="majorBidi"/>
          <w:b/>
          <w:bCs/>
          <w:sz w:val="32"/>
          <w:szCs w:val="32"/>
          <w:lang w:eastAsia="en-US"/>
        </w:rPr>
        <w:t>a présentation de</w:t>
      </w:r>
      <w:r w:rsidRPr="005E1D31">
        <w:rPr>
          <w:rFonts w:asciiTheme="majorBidi" w:eastAsiaTheme="minorHAnsi" w:hAnsiTheme="majorBidi" w:cstheme="majorBidi"/>
          <w:b/>
          <w:bCs/>
          <w:sz w:val="32"/>
          <w:szCs w:val="32"/>
          <w:lang w:eastAsia="en-US"/>
        </w:rPr>
        <w:t xml:space="preserve"> langage UML</w:t>
      </w:r>
      <w:bookmarkEnd w:id="107"/>
    </w:p>
    <w:p w14:paraId="2BCA96F6" w14:textId="77777777" w:rsidR="005E1D31" w:rsidRPr="005E1D31" w:rsidRDefault="005E1D31" w:rsidP="005E1D31">
      <w:pPr>
        <w:pStyle w:val="NormalWeb"/>
        <w:shd w:val="clear" w:color="auto" w:fill="FFFFFF"/>
        <w:spacing w:before="120" w:beforeAutospacing="0" w:after="120" w:afterAutospacing="0"/>
        <w:ind w:left="720"/>
        <w:outlineLvl w:val="1"/>
        <w:rPr>
          <w:rFonts w:asciiTheme="majorBidi" w:eastAsiaTheme="minorHAnsi" w:hAnsiTheme="majorBidi" w:cstheme="majorBidi"/>
          <w:b/>
          <w:bCs/>
          <w:sz w:val="32"/>
          <w:szCs w:val="32"/>
          <w:lang w:eastAsia="en-US"/>
        </w:rPr>
      </w:pPr>
    </w:p>
    <w:p w14:paraId="5641B5FD" w14:textId="1CCB50A0" w:rsidR="000D70AA" w:rsidRPr="002E598C" w:rsidRDefault="000D70AA" w:rsidP="00E25678">
      <w:pPr>
        <w:pStyle w:val="NormalWeb"/>
        <w:numPr>
          <w:ilvl w:val="1"/>
          <w:numId w:val="7"/>
        </w:numPr>
        <w:shd w:val="clear" w:color="auto" w:fill="FFFFFF"/>
        <w:spacing w:before="120" w:beforeAutospacing="0" w:after="120" w:afterAutospacing="0"/>
        <w:outlineLvl w:val="1"/>
        <w:rPr>
          <w:rFonts w:asciiTheme="majorBidi" w:eastAsiaTheme="minorHAnsi" w:hAnsiTheme="majorBidi" w:cstheme="majorBidi"/>
          <w:b/>
          <w:bCs/>
          <w:color w:val="365F91" w:themeColor="accent1" w:themeShade="BF"/>
          <w:sz w:val="32"/>
          <w:szCs w:val="32"/>
          <w:lang w:eastAsia="en-US"/>
        </w:rPr>
      </w:pPr>
      <w:bookmarkStart w:id="108" w:name="_Toc51021095"/>
      <w:r w:rsidRPr="002E598C">
        <w:rPr>
          <w:rFonts w:asciiTheme="majorBidi" w:hAnsiTheme="majorBidi" w:cstheme="majorBidi"/>
          <w:b/>
          <w:bCs/>
          <w:color w:val="365F91" w:themeColor="accent1" w:themeShade="BF"/>
          <w:sz w:val="32"/>
          <w:szCs w:val="32"/>
        </w:rPr>
        <w:t>Définition d’UML</w:t>
      </w:r>
      <w:bookmarkEnd w:id="108"/>
      <w:r w:rsidRPr="002E598C">
        <w:rPr>
          <w:rFonts w:asciiTheme="majorBidi" w:hAnsiTheme="majorBidi" w:cstheme="majorBidi"/>
          <w:b/>
          <w:bCs/>
          <w:color w:val="365F91" w:themeColor="accent1" w:themeShade="BF"/>
          <w:sz w:val="32"/>
          <w:szCs w:val="32"/>
        </w:rPr>
        <w:t> </w:t>
      </w:r>
    </w:p>
    <w:p w14:paraId="1634B307" w14:textId="31BDD2B2" w:rsidR="00550F97" w:rsidRPr="00927BDF" w:rsidRDefault="00550F97" w:rsidP="00580B48">
      <w:pPr>
        <w:shd w:val="clear" w:color="auto" w:fill="FFFFFF"/>
        <w:spacing w:after="225" w:line="240" w:lineRule="auto"/>
        <w:rPr>
          <w:rFonts w:asciiTheme="majorBidi" w:eastAsia="Times New Roman" w:hAnsiTheme="majorBidi" w:cstheme="majorBidi"/>
          <w:color w:val="202122"/>
          <w:sz w:val="24"/>
          <w:szCs w:val="24"/>
          <w:lang w:eastAsia="fr-FR"/>
        </w:rPr>
      </w:pPr>
      <w:r w:rsidRPr="00927BDF">
        <w:rPr>
          <w:rFonts w:asciiTheme="majorBidi" w:eastAsia="Times New Roman" w:hAnsiTheme="majorBidi" w:cstheme="majorBidi"/>
          <w:color w:val="202122"/>
          <w:sz w:val="24"/>
          <w:szCs w:val="24"/>
          <w:lang w:eastAsia="fr-FR"/>
        </w:rPr>
        <w:t xml:space="preserve">UML, c’est l’acronyme anglais pour « Unified Modeling Language ». On le traduit par </w:t>
      </w:r>
      <w:r w:rsidR="00662EBA">
        <w:rPr>
          <w:rFonts w:asciiTheme="majorBidi" w:eastAsia="Times New Roman" w:hAnsiTheme="majorBidi" w:cstheme="majorBidi"/>
          <w:color w:val="202122"/>
          <w:sz w:val="24"/>
          <w:szCs w:val="24"/>
          <w:lang w:eastAsia="fr-FR"/>
        </w:rPr>
        <w:t xml:space="preserve">          </w:t>
      </w:r>
      <w:r w:rsidR="00580B48">
        <w:rPr>
          <w:rFonts w:asciiTheme="majorBidi" w:eastAsia="Times New Roman" w:hAnsiTheme="majorBidi" w:cstheme="majorBidi"/>
          <w:color w:val="202122"/>
          <w:sz w:val="24"/>
          <w:szCs w:val="24"/>
          <w:lang w:eastAsia="fr-FR"/>
        </w:rPr>
        <w:t xml:space="preserve">       «</w:t>
      </w:r>
      <w:r w:rsidRPr="00927BDF">
        <w:rPr>
          <w:rFonts w:asciiTheme="majorBidi" w:eastAsia="Times New Roman" w:hAnsiTheme="majorBidi" w:cstheme="majorBidi"/>
          <w:color w:val="202122"/>
          <w:sz w:val="24"/>
          <w:szCs w:val="24"/>
          <w:lang w:eastAsia="fr-FR"/>
        </w:rPr>
        <w:t xml:space="preserve"> Langage de modélisation unifié ». La notation UML est un langage visuel constitué d’un </w:t>
      </w:r>
      <w:r w:rsidR="00580B48">
        <w:rPr>
          <w:rFonts w:asciiTheme="majorBidi" w:eastAsia="Times New Roman" w:hAnsiTheme="majorBidi" w:cstheme="majorBidi"/>
          <w:color w:val="202122"/>
          <w:sz w:val="24"/>
          <w:szCs w:val="24"/>
          <w:lang w:eastAsia="fr-FR"/>
        </w:rPr>
        <w:t xml:space="preserve">    </w:t>
      </w:r>
      <w:r w:rsidRPr="00927BDF">
        <w:rPr>
          <w:rFonts w:asciiTheme="majorBidi" w:eastAsia="Times New Roman" w:hAnsiTheme="majorBidi" w:cstheme="majorBidi"/>
          <w:color w:val="202122"/>
          <w:sz w:val="24"/>
          <w:szCs w:val="24"/>
          <w:lang w:eastAsia="fr-FR"/>
        </w:rPr>
        <w:t>ensemble de schémas, appelés des diagrammes, qui donnent chacun une vision différente du projet à traiter. UML nous fournit donc des diagrammes pour représenter le logiciel à développer : son fonctionnement, sa mise en route, les actions susceptibles d’être effectuées par le logiciel, etc.</w:t>
      </w:r>
    </w:p>
    <w:p w14:paraId="7EC4E357" w14:textId="178208B3" w:rsidR="00550F97" w:rsidRPr="00927BDF" w:rsidRDefault="00550F97" w:rsidP="00550F97">
      <w:pPr>
        <w:shd w:val="clear" w:color="auto" w:fill="FFFFFF"/>
        <w:spacing w:after="225" w:line="240" w:lineRule="auto"/>
        <w:rPr>
          <w:rFonts w:asciiTheme="majorBidi" w:eastAsia="Times New Roman" w:hAnsiTheme="majorBidi" w:cstheme="majorBidi"/>
          <w:color w:val="202122"/>
          <w:sz w:val="24"/>
          <w:szCs w:val="24"/>
          <w:lang w:eastAsia="fr-FR"/>
        </w:rPr>
      </w:pPr>
      <w:r w:rsidRPr="00927BDF">
        <w:rPr>
          <w:rFonts w:asciiTheme="majorBidi" w:eastAsia="Times New Roman" w:hAnsiTheme="majorBidi" w:cstheme="majorBidi"/>
          <w:color w:val="202122"/>
          <w:sz w:val="24"/>
          <w:szCs w:val="24"/>
          <w:lang w:eastAsia="fr-FR"/>
        </w:rPr>
        <w:t>Réaliser ces diagrammes revient donc à modéliser les besoins du logiciel à développer</w:t>
      </w:r>
      <w:r w:rsidR="00434001">
        <w:rPr>
          <w:rFonts w:asciiTheme="majorBidi" w:eastAsia="Times New Roman" w:hAnsiTheme="majorBidi" w:cstheme="majorBidi"/>
          <w:color w:val="202122"/>
          <w:sz w:val="24"/>
          <w:szCs w:val="24"/>
          <w:lang w:eastAsia="fr-FR"/>
        </w:rPr>
        <w:t xml:space="preserve">. </w:t>
      </w:r>
      <w:sdt>
        <w:sdtPr>
          <w:rPr>
            <w:rFonts w:asciiTheme="majorBidi" w:eastAsia="Times New Roman" w:hAnsiTheme="majorBidi" w:cstheme="majorBidi"/>
            <w:color w:val="202122"/>
            <w:sz w:val="24"/>
            <w:szCs w:val="24"/>
            <w:lang w:eastAsia="fr-FR"/>
          </w:rPr>
          <w:id w:val="1138610305"/>
          <w:citation/>
        </w:sdtPr>
        <w:sdtContent>
          <w:r w:rsidR="00207C62">
            <w:rPr>
              <w:rFonts w:asciiTheme="majorBidi" w:eastAsia="Times New Roman" w:hAnsiTheme="majorBidi" w:cstheme="majorBidi"/>
              <w:color w:val="202122"/>
              <w:sz w:val="24"/>
              <w:szCs w:val="24"/>
              <w:lang w:eastAsia="fr-FR"/>
            </w:rPr>
            <w:fldChar w:fldCharType="begin"/>
          </w:r>
          <w:r w:rsidR="00207C62">
            <w:rPr>
              <w:rFonts w:asciiTheme="majorBidi" w:eastAsia="Times New Roman" w:hAnsiTheme="majorBidi" w:cstheme="majorBidi"/>
              <w:color w:val="202122"/>
              <w:sz w:val="24"/>
              <w:szCs w:val="24"/>
              <w:lang w:eastAsia="fr-FR"/>
            </w:rPr>
            <w:instrText xml:space="preserve"> CITATION 8 \l 1036 </w:instrText>
          </w:r>
          <w:r w:rsidR="00207C62">
            <w:rPr>
              <w:rFonts w:asciiTheme="majorBidi" w:eastAsia="Times New Roman" w:hAnsiTheme="majorBidi" w:cstheme="majorBidi"/>
              <w:color w:val="202122"/>
              <w:sz w:val="24"/>
              <w:szCs w:val="24"/>
              <w:lang w:eastAsia="fr-FR"/>
            </w:rPr>
            <w:fldChar w:fldCharType="separate"/>
          </w:r>
          <w:r w:rsidR="00974971" w:rsidRPr="00974971">
            <w:rPr>
              <w:rFonts w:asciiTheme="majorBidi" w:eastAsia="Times New Roman" w:hAnsiTheme="majorBidi" w:cstheme="majorBidi"/>
              <w:noProof/>
              <w:color w:val="202122"/>
              <w:sz w:val="24"/>
              <w:szCs w:val="24"/>
              <w:lang w:eastAsia="fr-FR"/>
            </w:rPr>
            <w:t>(8)</w:t>
          </w:r>
          <w:r w:rsidR="00207C62">
            <w:rPr>
              <w:rFonts w:asciiTheme="majorBidi" w:eastAsia="Times New Roman" w:hAnsiTheme="majorBidi" w:cstheme="majorBidi"/>
              <w:color w:val="202122"/>
              <w:sz w:val="24"/>
              <w:szCs w:val="24"/>
              <w:lang w:eastAsia="fr-FR"/>
            </w:rPr>
            <w:fldChar w:fldCharType="end"/>
          </w:r>
        </w:sdtContent>
      </w:sdt>
    </w:p>
    <w:p w14:paraId="3793FB21" w14:textId="77777777" w:rsidR="00F60844" w:rsidRDefault="00F60844" w:rsidP="00550F97">
      <w:pPr>
        <w:shd w:val="clear" w:color="auto" w:fill="FFFFFF"/>
        <w:spacing w:after="225" w:line="240" w:lineRule="auto"/>
        <w:rPr>
          <w:rFonts w:asciiTheme="majorBidi" w:hAnsiTheme="majorBidi" w:cstheme="majorBidi"/>
          <w:b/>
          <w:bCs/>
          <w:sz w:val="32"/>
          <w:szCs w:val="32"/>
          <w:u w:val="single"/>
        </w:rPr>
      </w:pPr>
    </w:p>
    <w:p w14:paraId="7520ED09" w14:textId="1B2F29A0" w:rsidR="00550F97" w:rsidRPr="002E598C" w:rsidRDefault="00550F97" w:rsidP="00E25678">
      <w:pPr>
        <w:pStyle w:val="Paragraphedeliste"/>
        <w:numPr>
          <w:ilvl w:val="1"/>
          <w:numId w:val="7"/>
        </w:numPr>
        <w:shd w:val="clear" w:color="auto" w:fill="FFFFFF"/>
        <w:spacing w:after="225" w:line="240" w:lineRule="auto"/>
        <w:outlineLvl w:val="1"/>
        <w:rPr>
          <w:rFonts w:asciiTheme="majorBidi" w:hAnsiTheme="majorBidi" w:cstheme="majorBidi"/>
          <w:b/>
          <w:bCs/>
          <w:color w:val="365F91" w:themeColor="accent1" w:themeShade="BF"/>
          <w:sz w:val="32"/>
          <w:szCs w:val="32"/>
        </w:rPr>
      </w:pPr>
      <w:bookmarkStart w:id="109" w:name="_Toc51021096"/>
      <w:r w:rsidRPr="002E598C">
        <w:rPr>
          <w:rFonts w:asciiTheme="majorBidi" w:hAnsiTheme="majorBidi" w:cstheme="majorBidi"/>
          <w:b/>
          <w:bCs/>
          <w:color w:val="365F91" w:themeColor="accent1" w:themeShade="BF"/>
          <w:sz w:val="32"/>
          <w:szCs w:val="32"/>
        </w:rPr>
        <w:t>Les diagramme</w:t>
      </w:r>
      <w:r w:rsidR="00BA210A" w:rsidRPr="002E598C">
        <w:rPr>
          <w:rFonts w:asciiTheme="majorBidi" w:hAnsiTheme="majorBidi" w:cstheme="majorBidi"/>
          <w:b/>
          <w:bCs/>
          <w:color w:val="365F91" w:themeColor="accent1" w:themeShade="BF"/>
          <w:sz w:val="32"/>
          <w:szCs w:val="32"/>
        </w:rPr>
        <w:t>s de</w:t>
      </w:r>
      <w:r w:rsidRPr="002E598C">
        <w:rPr>
          <w:rFonts w:asciiTheme="majorBidi" w:hAnsiTheme="majorBidi" w:cstheme="majorBidi"/>
          <w:b/>
          <w:bCs/>
          <w:color w:val="365F91" w:themeColor="accent1" w:themeShade="BF"/>
          <w:sz w:val="32"/>
          <w:szCs w:val="32"/>
        </w:rPr>
        <w:t xml:space="preserve"> </w:t>
      </w:r>
      <w:r w:rsidR="00BA210A" w:rsidRPr="002E598C">
        <w:rPr>
          <w:rFonts w:asciiTheme="majorBidi" w:hAnsiTheme="majorBidi" w:cstheme="majorBidi"/>
          <w:b/>
          <w:bCs/>
          <w:color w:val="365F91" w:themeColor="accent1" w:themeShade="BF"/>
          <w:sz w:val="32"/>
          <w:szCs w:val="32"/>
        </w:rPr>
        <w:t>l’</w:t>
      </w:r>
      <w:r w:rsidRPr="002E598C">
        <w:rPr>
          <w:rFonts w:asciiTheme="majorBidi" w:hAnsiTheme="majorBidi" w:cstheme="majorBidi"/>
          <w:b/>
          <w:bCs/>
          <w:color w:val="365F91" w:themeColor="accent1" w:themeShade="BF"/>
          <w:sz w:val="32"/>
          <w:szCs w:val="32"/>
        </w:rPr>
        <w:t>UML</w:t>
      </w:r>
      <w:bookmarkEnd w:id="109"/>
    </w:p>
    <w:p w14:paraId="114425DD" w14:textId="77777777" w:rsidR="0065247A" w:rsidRPr="00927BDF" w:rsidRDefault="0065247A" w:rsidP="0065247A">
      <w:pPr>
        <w:pStyle w:val="NormalWeb"/>
        <w:rPr>
          <w:rFonts w:asciiTheme="majorBidi" w:hAnsiTheme="majorBidi" w:cstheme="majorBidi"/>
          <w:color w:val="202122"/>
        </w:rPr>
      </w:pPr>
      <w:r w:rsidRPr="00927BDF">
        <w:rPr>
          <w:rFonts w:asciiTheme="majorBidi" w:hAnsiTheme="majorBidi" w:cstheme="majorBidi"/>
          <w:color w:val="202122"/>
        </w:rPr>
        <w:t>UML s'articule autour de 13 diagrammes qui servent à la modélisation des systèmes, dont 7 diagrammes comportementaux et 6 diagrammes structurels.</w:t>
      </w:r>
    </w:p>
    <w:p w14:paraId="7E6D3C9D" w14:textId="60B016EF" w:rsidR="0065247A" w:rsidRPr="00927BDF" w:rsidRDefault="00927BDF" w:rsidP="00C44FD1">
      <w:pPr>
        <w:pStyle w:val="NormalWeb"/>
        <w:outlineLvl w:val="2"/>
        <w:rPr>
          <w:rFonts w:asciiTheme="majorBidi" w:hAnsiTheme="majorBidi" w:cstheme="majorBidi"/>
          <w:b/>
          <w:bCs/>
          <w:color w:val="202122"/>
        </w:rPr>
      </w:pPr>
      <w:bookmarkStart w:id="110" w:name="toc200"/>
      <w:bookmarkStart w:id="111" w:name="toc201"/>
      <w:bookmarkStart w:id="112" w:name="toc202"/>
      <w:bookmarkStart w:id="113" w:name="toc203"/>
      <w:bookmarkEnd w:id="110"/>
      <w:bookmarkEnd w:id="111"/>
      <w:bookmarkEnd w:id="112"/>
      <w:bookmarkEnd w:id="113"/>
      <w:r>
        <w:rPr>
          <w:rFonts w:asciiTheme="majorBidi" w:hAnsiTheme="majorBidi" w:cstheme="majorBidi"/>
          <w:color w:val="202122"/>
        </w:rPr>
        <w:t xml:space="preserve">   </w:t>
      </w:r>
      <w:r>
        <w:rPr>
          <w:rFonts w:asciiTheme="majorBidi" w:hAnsiTheme="majorBidi" w:cstheme="majorBidi"/>
          <w:color w:val="202122"/>
        </w:rPr>
        <w:tab/>
      </w:r>
      <w:bookmarkStart w:id="114" w:name="_Toc51021097"/>
      <w:r w:rsidRPr="00927BDF">
        <w:rPr>
          <w:rFonts w:asciiTheme="majorBidi" w:hAnsiTheme="majorBidi" w:cstheme="majorBidi"/>
          <w:b/>
          <w:bCs/>
          <w:color w:val="202122"/>
        </w:rPr>
        <w:t>a. Les</w:t>
      </w:r>
      <w:r w:rsidR="0065247A" w:rsidRPr="00927BDF">
        <w:rPr>
          <w:rFonts w:asciiTheme="majorBidi" w:hAnsiTheme="majorBidi" w:cstheme="majorBidi"/>
          <w:b/>
          <w:bCs/>
          <w:color w:val="202122"/>
        </w:rPr>
        <w:t xml:space="preserve"> diagrammes structurels</w:t>
      </w:r>
      <w:bookmarkEnd w:id="114"/>
    </w:p>
    <w:p w14:paraId="3FBB4F1E" w14:textId="77777777" w:rsidR="0065247A" w:rsidRPr="002105AC" w:rsidRDefault="0065247A" w:rsidP="0065247A">
      <w:pPr>
        <w:pStyle w:val="NormalWeb"/>
        <w:rPr>
          <w:rFonts w:ascii="Arial" w:hAnsi="Arial" w:cs="Arial"/>
          <w:color w:val="000000"/>
        </w:rPr>
      </w:pPr>
      <w:r w:rsidRPr="00927BDF">
        <w:rPr>
          <w:rFonts w:asciiTheme="majorBidi" w:hAnsiTheme="majorBidi" w:cstheme="majorBidi"/>
          <w:color w:val="202122"/>
        </w:rPr>
        <w:t xml:space="preserve">- </w:t>
      </w:r>
      <w:r w:rsidRPr="00927BDF">
        <w:rPr>
          <w:rFonts w:asciiTheme="majorBidi" w:hAnsiTheme="majorBidi" w:cstheme="majorBidi"/>
          <w:color w:val="202122"/>
          <w:u w:val="single"/>
        </w:rPr>
        <w:t>Diagramme de classes</w:t>
      </w:r>
      <w:r w:rsidRPr="00927BDF">
        <w:rPr>
          <w:rFonts w:asciiTheme="majorBidi" w:hAnsiTheme="majorBidi" w:cstheme="majorBidi"/>
          <w:color w:val="202122"/>
        </w:rPr>
        <w:t> : Il montre les briques de base statiques : classes, associations, interfaces, attributs, opérations, généralisations, etc.</w:t>
      </w:r>
    </w:p>
    <w:p w14:paraId="0FD703F3" w14:textId="77777777" w:rsidR="0065247A" w:rsidRPr="002105AC" w:rsidRDefault="0065247A" w:rsidP="0065247A">
      <w:pPr>
        <w:pStyle w:val="NormalWeb"/>
        <w:rPr>
          <w:rFonts w:ascii="Arial" w:hAnsi="Arial" w:cs="Arial"/>
          <w:color w:val="000000"/>
        </w:rPr>
      </w:pPr>
      <w:r w:rsidRPr="002105AC">
        <w:rPr>
          <w:rFonts w:ascii="Arial" w:hAnsi="Arial" w:cs="Arial"/>
          <w:color w:val="000000"/>
        </w:rPr>
        <w:t>-</w:t>
      </w:r>
      <w:r w:rsidRPr="00E91B54">
        <w:rPr>
          <w:rFonts w:ascii="Arial" w:hAnsi="Arial" w:cs="Arial"/>
          <w:color w:val="202122"/>
          <w:sz w:val="28"/>
          <w:szCs w:val="28"/>
        </w:rPr>
        <w:t xml:space="preserve"> </w:t>
      </w:r>
      <w:r w:rsidRPr="00927BDF">
        <w:rPr>
          <w:rFonts w:asciiTheme="majorBidi" w:hAnsiTheme="majorBidi" w:cstheme="majorBidi"/>
          <w:color w:val="202122"/>
          <w:u w:val="single"/>
        </w:rPr>
        <w:t>Diagramme d'objets</w:t>
      </w:r>
      <w:r w:rsidRPr="00927BDF">
        <w:rPr>
          <w:rFonts w:asciiTheme="majorBidi" w:hAnsiTheme="majorBidi" w:cstheme="majorBidi"/>
          <w:color w:val="202122"/>
        </w:rPr>
        <w:t> : Il montre les instances des éléments structurels et leurs liens à l'exécution.</w:t>
      </w:r>
    </w:p>
    <w:p w14:paraId="46BF30C8" w14:textId="77777777" w:rsidR="0065247A" w:rsidRPr="002105AC" w:rsidRDefault="0065247A" w:rsidP="0065247A">
      <w:pPr>
        <w:pStyle w:val="NormalWeb"/>
        <w:rPr>
          <w:rFonts w:ascii="Arial" w:hAnsi="Arial" w:cs="Arial"/>
          <w:color w:val="000000"/>
        </w:rPr>
      </w:pPr>
      <w:r w:rsidRPr="002105AC">
        <w:rPr>
          <w:rFonts w:ascii="Arial" w:hAnsi="Arial" w:cs="Arial"/>
          <w:color w:val="000000"/>
        </w:rPr>
        <w:t xml:space="preserve">- </w:t>
      </w:r>
      <w:r w:rsidRPr="00927BDF">
        <w:rPr>
          <w:rFonts w:asciiTheme="majorBidi" w:hAnsiTheme="majorBidi" w:cstheme="majorBidi"/>
          <w:color w:val="202122"/>
          <w:u w:val="single"/>
        </w:rPr>
        <w:t>Diagramme de packages</w:t>
      </w:r>
      <w:r w:rsidRPr="00927BDF">
        <w:rPr>
          <w:rFonts w:asciiTheme="majorBidi" w:hAnsiTheme="majorBidi" w:cstheme="majorBidi"/>
          <w:color w:val="202122"/>
        </w:rPr>
        <w:t> : Il montre l'organisation logique du modèle et les relations entre packages.</w:t>
      </w:r>
    </w:p>
    <w:p w14:paraId="2FBF48A4" w14:textId="77777777" w:rsidR="0065247A" w:rsidRPr="00927BDF" w:rsidRDefault="0065247A" w:rsidP="0065247A">
      <w:pPr>
        <w:pStyle w:val="NormalWeb"/>
        <w:rPr>
          <w:rFonts w:asciiTheme="majorBidi" w:hAnsiTheme="majorBidi" w:cstheme="majorBidi"/>
          <w:color w:val="202122"/>
        </w:rPr>
      </w:pPr>
      <w:r w:rsidRPr="002105AC">
        <w:rPr>
          <w:rFonts w:ascii="Arial" w:hAnsi="Arial" w:cs="Arial"/>
          <w:color w:val="000000"/>
        </w:rPr>
        <w:lastRenderedPageBreak/>
        <w:t xml:space="preserve">- </w:t>
      </w:r>
      <w:r w:rsidRPr="00927BDF">
        <w:rPr>
          <w:rFonts w:asciiTheme="majorBidi" w:hAnsiTheme="majorBidi" w:cstheme="majorBidi"/>
          <w:color w:val="202122"/>
          <w:u w:val="single"/>
        </w:rPr>
        <w:t>Diagramme de structure composite</w:t>
      </w:r>
      <w:r w:rsidRPr="00927BDF">
        <w:rPr>
          <w:rFonts w:asciiTheme="majorBidi" w:hAnsiTheme="majorBidi" w:cstheme="majorBidi"/>
          <w:color w:val="202122"/>
        </w:rPr>
        <w:t> : Il montre l'organisation interne d'un élément statique complexe.</w:t>
      </w:r>
    </w:p>
    <w:p w14:paraId="58528934" w14:textId="77777777" w:rsidR="0065247A" w:rsidRPr="002105AC" w:rsidRDefault="0065247A" w:rsidP="0065247A">
      <w:pPr>
        <w:pStyle w:val="NormalWeb"/>
        <w:rPr>
          <w:rFonts w:ascii="Arial" w:hAnsi="Arial" w:cs="Arial"/>
          <w:color w:val="000000"/>
        </w:rPr>
      </w:pPr>
      <w:r w:rsidRPr="00927BDF">
        <w:rPr>
          <w:rFonts w:asciiTheme="majorBidi" w:hAnsiTheme="majorBidi" w:cstheme="majorBidi"/>
          <w:color w:val="202122"/>
        </w:rPr>
        <w:t xml:space="preserve">- </w:t>
      </w:r>
      <w:r w:rsidRPr="00927BDF">
        <w:rPr>
          <w:rFonts w:asciiTheme="majorBidi" w:hAnsiTheme="majorBidi" w:cstheme="majorBidi"/>
          <w:color w:val="202122"/>
          <w:u w:val="single"/>
        </w:rPr>
        <w:t>Diagramme de composants</w:t>
      </w:r>
      <w:r w:rsidRPr="00927BDF">
        <w:rPr>
          <w:rFonts w:asciiTheme="majorBidi" w:hAnsiTheme="majorBidi" w:cstheme="majorBidi"/>
          <w:color w:val="202122"/>
        </w:rPr>
        <w:t> : Il montre des structures complexes, avec leurs interfaces fournies et requises.</w:t>
      </w:r>
    </w:p>
    <w:p w14:paraId="7166709F" w14:textId="086AEAD7" w:rsidR="0065247A" w:rsidRPr="002105AC" w:rsidRDefault="0065247A" w:rsidP="0065247A">
      <w:pPr>
        <w:pStyle w:val="NormalWeb"/>
        <w:rPr>
          <w:rFonts w:ascii="Arial" w:hAnsi="Arial" w:cs="Arial"/>
          <w:color w:val="000000"/>
        </w:rPr>
      </w:pPr>
      <w:r w:rsidRPr="002105AC">
        <w:rPr>
          <w:rFonts w:ascii="Arial" w:hAnsi="Arial" w:cs="Arial"/>
          <w:color w:val="000000"/>
        </w:rPr>
        <w:t>-</w:t>
      </w:r>
      <w:r w:rsidR="00927BDF" w:rsidRPr="00B64BEE">
        <w:rPr>
          <w:rFonts w:asciiTheme="majorBidi" w:hAnsiTheme="majorBidi" w:cstheme="majorBidi"/>
          <w:color w:val="202122"/>
          <w:u w:val="single"/>
        </w:rPr>
        <w:t>Diagramme de déploiement</w:t>
      </w:r>
      <w:r w:rsidR="00927BDF" w:rsidRPr="00927BDF">
        <w:rPr>
          <w:rFonts w:asciiTheme="majorBidi" w:hAnsiTheme="majorBidi" w:cstheme="majorBidi"/>
          <w:color w:val="202122"/>
        </w:rPr>
        <w:t> : Il montre le déploiement physique des « artefacts » sur les ressources matérielles</w:t>
      </w:r>
    </w:p>
    <w:p w14:paraId="192F12C7" w14:textId="2FCAB0DB" w:rsidR="00927BDF" w:rsidRPr="00B64BEE" w:rsidRDefault="00927BDF" w:rsidP="00C44FD1">
      <w:pPr>
        <w:pStyle w:val="NormalWeb"/>
        <w:outlineLvl w:val="2"/>
        <w:rPr>
          <w:rFonts w:ascii="Arial" w:hAnsi="Arial" w:cs="Arial"/>
          <w:b/>
          <w:bCs/>
          <w:color w:val="000000"/>
        </w:rPr>
      </w:pPr>
      <w:bookmarkStart w:id="115" w:name="toc204"/>
      <w:bookmarkStart w:id="116" w:name="toc205"/>
      <w:bookmarkStart w:id="117" w:name="toc206"/>
      <w:bookmarkStart w:id="118" w:name="toc207"/>
      <w:bookmarkEnd w:id="115"/>
      <w:bookmarkEnd w:id="116"/>
      <w:bookmarkEnd w:id="117"/>
      <w:bookmarkEnd w:id="118"/>
      <w:r w:rsidRPr="00B64BEE">
        <w:rPr>
          <w:rFonts w:asciiTheme="majorBidi" w:hAnsiTheme="majorBidi" w:cstheme="majorBidi"/>
          <w:b/>
          <w:bCs/>
          <w:color w:val="202122"/>
        </w:rPr>
        <w:t xml:space="preserve">           </w:t>
      </w:r>
      <w:bookmarkStart w:id="119" w:name="_Toc51021098"/>
      <w:r w:rsidRPr="00B64BEE">
        <w:rPr>
          <w:rFonts w:asciiTheme="majorBidi" w:hAnsiTheme="majorBidi" w:cstheme="majorBidi"/>
          <w:b/>
          <w:bCs/>
          <w:color w:val="202122"/>
        </w:rPr>
        <w:t xml:space="preserve">b. </w:t>
      </w:r>
      <w:commentRangeStart w:id="120"/>
      <w:r w:rsidRPr="00B64BEE">
        <w:rPr>
          <w:rFonts w:asciiTheme="majorBidi" w:hAnsiTheme="majorBidi" w:cstheme="majorBidi"/>
          <w:b/>
          <w:bCs/>
          <w:color w:val="202122"/>
        </w:rPr>
        <w:t>Les diagrammes structurels</w:t>
      </w:r>
      <w:bookmarkEnd w:id="119"/>
      <w:r w:rsidRPr="00B64BEE">
        <w:rPr>
          <w:rFonts w:ascii="Arial" w:hAnsi="Arial" w:cs="Arial"/>
          <w:b/>
          <w:bCs/>
          <w:color w:val="000000"/>
        </w:rPr>
        <w:t xml:space="preserve"> </w:t>
      </w:r>
      <w:commentRangeEnd w:id="120"/>
      <w:r w:rsidR="00583243">
        <w:rPr>
          <w:rStyle w:val="Marquedecommentaire"/>
          <w:rFonts w:asciiTheme="minorHAnsi" w:eastAsiaTheme="minorHAnsi" w:hAnsiTheme="minorHAnsi" w:cstheme="minorBidi"/>
          <w:lang w:eastAsia="en-US"/>
        </w:rPr>
        <w:commentReference w:id="120"/>
      </w:r>
    </w:p>
    <w:p w14:paraId="261FADCA" w14:textId="5C35DB68" w:rsidR="0065247A" w:rsidRPr="00B64BEE" w:rsidRDefault="0065247A" w:rsidP="0065247A">
      <w:pPr>
        <w:pStyle w:val="NormalWeb"/>
        <w:rPr>
          <w:rFonts w:asciiTheme="majorBidi" w:hAnsiTheme="majorBidi" w:cstheme="majorBidi"/>
          <w:color w:val="202122"/>
        </w:rPr>
      </w:pPr>
      <w:r w:rsidRPr="00B64BEE">
        <w:rPr>
          <w:rFonts w:asciiTheme="majorBidi" w:hAnsiTheme="majorBidi" w:cstheme="majorBidi"/>
          <w:color w:val="202122"/>
          <w:u w:val="single"/>
        </w:rPr>
        <w:t>- Diagramme de cas d'utilisation</w:t>
      </w:r>
      <w:r w:rsidRPr="00B64BEE">
        <w:rPr>
          <w:rFonts w:asciiTheme="majorBidi" w:hAnsiTheme="majorBidi" w:cstheme="majorBidi"/>
          <w:color w:val="202122"/>
        </w:rPr>
        <w:t> : Il montre les interactions fonctionnelles entre les acteurs et le système à l'étude.</w:t>
      </w:r>
    </w:p>
    <w:p w14:paraId="285AF6A7" w14:textId="77777777" w:rsidR="0065247A" w:rsidRPr="00B64BEE" w:rsidRDefault="0065247A" w:rsidP="0065247A">
      <w:pPr>
        <w:pStyle w:val="NormalWeb"/>
        <w:rPr>
          <w:rFonts w:asciiTheme="majorBidi" w:hAnsiTheme="majorBidi" w:cstheme="majorBidi"/>
          <w:color w:val="202122"/>
        </w:rPr>
      </w:pPr>
      <w:r w:rsidRPr="00B64BEE">
        <w:rPr>
          <w:rFonts w:asciiTheme="majorBidi" w:hAnsiTheme="majorBidi" w:cstheme="majorBidi"/>
          <w:color w:val="202122"/>
        </w:rPr>
        <w:t xml:space="preserve">- </w:t>
      </w:r>
      <w:r w:rsidRPr="00B64BEE">
        <w:rPr>
          <w:rFonts w:asciiTheme="majorBidi" w:hAnsiTheme="majorBidi" w:cstheme="majorBidi"/>
          <w:color w:val="202122"/>
          <w:u w:val="single"/>
        </w:rPr>
        <w:t>Diagramme de vue d'ensemble des interactions</w:t>
      </w:r>
      <w:r w:rsidRPr="00B64BEE">
        <w:rPr>
          <w:rFonts w:asciiTheme="majorBidi" w:hAnsiTheme="majorBidi" w:cstheme="majorBidi"/>
          <w:color w:val="202122"/>
        </w:rPr>
        <w:t> : Il fusionne les diagrammes d'activité et de séquence pour combiner des fragments d'interaction avec des décisions et des flots.</w:t>
      </w:r>
    </w:p>
    <w:p w14:paraId="44B52E19" w14:textId="77777777" w:rsidR="0065247A" w:rsidRPr="00B64BEE" w:rsidRDefault="0065247A" w:rsidP="0065247A">
      <w:pPr>
        <w:pStyle w:val="NormalWeb"/>
        <w:rPr>
          <w:rFonts w:asciiTheme="majorBidi" w:hAnsiTheme="majorBidi" w:cstheme="majorBidi"/>
          <w:color w:val="202122"/>
        </w:rPr>
      </w:pPr>
      <w:r w:rsidRPr="00B64BEE">
        <w:rPr>
          <w:rFonts w:asciiTheme="majorBidi" w:hAnsiTheme="majorBidi" w:cstheme="majorBidi"/>
          <w:color w:val="202122"/>
        </w:rPr>
        <w:t xml:space="preserve">- </w:t>
      </w:r>
      <w:r w:rsidRPr="00B64BEE">
        <w:rPr>
          <w:rFonts w:asciiTheme="majorBidi" w:hAnsiTheme="majorBidi" w:cstheme="majorBidi"/>
          <w:color w:val="202122"/>
          <w:u w:val="single"/>
        </w:rPr>
        <w:t>Diagramme de séquence</w:t>
      </w:r>
      <w:r w:rsidRPr="00B64BEE">
        <w:rPr>
          <w:rFonts w:asciiTheme="majorBidi" w:hAnsiTheme="majorBidi" w:cstheme="majorBidi"/>
          <w:color w:val="202122"/>
        </w:rPr>
        <w:t> : Il montre la séquence verticale des messages passés entre objets au sein d'une interaction.</w:t>
      </w:r>
    </w:p>
    <w:p w14:paraId="75B64F38" w14:textId="77777777" w:rsidR="0065247A" w:rsidRPr="00B64BEE" w:rsidRDefault="0065247A" w:rsidP="0065247A">
      <w:pPr>
        <w:pStyle w:val="NormalWeb"/>
        <w:rPr>
          <w:rFonts w:asciiTheme="majorBidi" w:hAnsiTheme="majorBidi" w:cstheme="majorBidi"/>
          <w:color w:val="202122"/>
        </w:rPr>
      </w:pPr>
      <w:r w:rsidRPr="00B64BEE">
        <w:rPr>
          <w:rFonts w:asciiTheme="majorBidi" w:hAnsiTheme="majorBidi" w:cstheme="majorBidi"/>
          <w:color w:val="202122"/>
        </w:rPr>
        <w:t xml:space="preserve">- </w:t>
      </w:r>
      <w:r w:rsidRPr="00B64BEE">
        <w:rPr>
          <w:rFonts w:asciiTheme="majorBidi" w:hAnsiTheme="majorBidi" w:cstheme="majorBidi"/>
          <w:color w:val="202122"/>
          <w:u w:val="single"/>
        </w:rPr>
        <w:t>Diagramme de communication</w:t>
      </w:r>
      <w:r w:rsidRPr="00B64BEE">
        <w:rPr>
          <w:rFonts w:asciiTheme="majorBidi" w:hAnsiTheme="majorBidi" w:cstheme="majorBidi"/>
          <w:color w:val="202122"/>
        </w:rPr>
        <w:t> : Il montre la communication entre objets dans le plan au sein d'une interaction.</w:t>
      </w:r>
    </w:p>
    <w:p w14:paraId="6E0A04E3" w14:textId="77777777" w:rsidR="0065247A" w:rsidRPr="00B64BEE" w:rsidRDefault="0065247A" w:rsidP="0065247A">
      <w:pPr>
        <w:pStyle w:val="NormalWeb"/>
        <w:rPr>
          <w:rFonts w:asciiTheme="majorBidi" w:hAnsiTheme="majorBidi" w:cstheme="majorBidi"/>
          <w:color w:val="202122"/>
        </w:rPr>
      </w:pPr>
      <w:r w:rsidRPr="00B64BEE">
        <w:rPr>
          <w:rFonts w:asciiTheme="majorBidi" w:hAnsiTheme="majorBidi" w:cstheme="majorBidi"/>
          <w:color w:val="202122"/>
        </w:rPr>
        <w:t xml:space="preserve">- </w:t>
      </w:r>
      <w:r w:rsidRPr="00B64BEE">
        <w:rPr>
          <w:rFonts w:asciiTheme="majorBidi" w:hAnsiTheme="majorBidi" w:cstheme="majorBidi"/>
          <w:color w:val="202122"/>
          <w:u w:val="single"/>
        </w:rPr>
        <w:t>Diagramme de temps</w:t>
      </w:r>
      <w:r w:rsidRPr="00B64BEE">
        <w:rPr>
          <w:rFonts w:asciiTheme="majorBidi" w:hAnsiTheme="majorBidi" w:cstheme="majorBidi"/>
          <w:color w:val="202122"/>
        </w:rPr>
        <w:t> : Il fusionne les diagrammes d'états et de séquence pour montrer l'évolution de l'état d'un objet au cours du temps.</w:t>
      </w:r>
    </w:p>
    <w:p w14:paraId="116A67E3" w14:textId="77777777" w:rsidR="0065247A" w:rsidRPr="00B64BEE" w:rsidRDefault="0065247A" w:rsidP="0065247A">
      <w:pPr>
        <w:pStyle w:val="NormalWeb"/>
        <w:rPr>
          <w:rFonts w:asciiTheme="majorBidi" w:hAnsiTheme="majorBidi" w:cstheme="majorBidi"/>
          <w:color w:val="202122"/>
        </w:rPr>
      </w:pPr>
      <w:r w:rsidRPr="00B64BEE">
        <w:rPr>
          <w:rFonts w:asciiTheme="majorBidi" w:hAnsiTheme="majorBidi" w:cstheme="majorBidi"/>
          <w:color w:val="202122"/>
        </w:rPr>
        <w:t>- Diagramme d'activité : Il montre l'enchaînement des actions et décisions au sein d'une activité.</w:t>
      </w:r>
    </w:p>
    <w:p w14:paraId="3A2026D6" w14:textId="35ADEF0B" w:rsidR="0065247A" w:rsidRPr="00B64BEE" w:rsidRDefault="0065247A" w:rsidP="0065247A">
      <w:pPr>
        <w:pStyle w:val="NormalWeb"/>
        <w:rPr>
          <w:rFonts w:asciiTheme="majorBidi" w:hAnsiTheme="majorBidi" w:cstheme="majorBidi"/>
          <w:color w:val="202122"/>
        </w:rPr>
      </w:pPr>
      <w:r w:rsidRPr="00B64BEE">
        <w:rPr>
          <w:rFonts w:asciiTheme="majorBidi" w:hAnsiTheme="majorBidi" w:cstheme="majorBidi"/>
          <w:color w:val="202122"/>
        </w:rPr>
        <w:t xml:space="preserve">- </w:t>
      </w:r>
      <w:r w:rsidRPr="00B64BEE">
        <w:rPr>
          <w:rFonts w:asciiTheme="majorBidi" w:hAnsiTheme="majorBidi" w:cstheme="majorBidi"/>
          <w:color w:val="202122"/>
          <w:u w:val="single"/>
        </w:rPr>
        <w:t>Diagramme d'états</w:t>
      </w:r>
      <w:r w:rsidRPr="00B64BEE">
        <w:rPr>
          <w:rFonts w:asciiTheme="majorBidi" w:hAnsiTheme="majorBidi" w:cstheme="majorBidi"/>
          <w:color w:val="202122"/>
        </w:rPr>
        <w:t> : Il montre les différents états et transitions possibles des objets d'une classe.</w:t>
      </w:r>
      <w:r w:rsidR="00A3163C">
        <w:rPr>
          <w:rFonts w:asciiTheme="majorBidi" w:hAnsiTheme="majorBidi" w:cstheme="majorBidi"/>
          <w:color w:val="202122"/>
        </w:rPr>
        <w:t xml:space="preserve"> </w:t>
      </w:r>
      <w:sdt>
        <w:sdtPr>
          <w:rPr>
            <w:rFonts w:asciiTheme="majorBidi" w:hAnsiTheme="majorBidi" w:cstheme="majorBidi"/>
            <w:color w:val="202122"/>
          </w:rPr>
          <w:id w:val="-1894956612"/>
          <w:citation/>
        </w:sdtPr>
        <w:sdtContent>
          <w:r w:rsidR="00207C62">
            <w:rPr>
              <w:rFonts w:asciiTheme="majorBidi" w:hAnsiTheme="majorBidi" w:cstheme="majorBidi"/>
              <w:color w:val="202122"/>
            </w:rPr>
            <w:fldChar w:fldCharType="begin"/>
          </w:r>
          <w:r w:rsidR="00207C62">
            <w:rPr>
              <w:rFonts w:asciiTheme="majorBidi" w:hAnsiTheme="majorBidi" w:cstheme="majorBidi"/>
              <w:color w:val="202122"/>
            </w:rPr>
            <w:instrText xml:space="preserve"> CITATION 9 \l 1036 </w:instrText>
          </w:r>
          <w:r w:rsidR="00207C62">
            <w:rPr>
              <w:rFonts w:asciiTheme="majorBidi" w:hAnsiTheme="majorBidi" w:cstheme="majorBidi"/>
              <w:color w:val="202122"/>
            </w:rPr>
            <w:fldChar w:fldCharType="separate"/>
          </w:r>
          <w:r w:rsidR="00974971" w:rsidRPr="00974971">
            <w:rPr>
              <w:rFonts w:asciiTheme="majorBidi" w:hAnsiTheme="majorBidi" w:cstheme="majorBidi"/>
              <w:noProof/>
              <w:color w:val="202122"/>
            </w:rPr>
            <w:t>(9)</w:t>
          </w:r>
          <w:r w:rsidR="00207C62">
            <w:rPr>
              <w:rFonts w:asciiTheme="majorBidi" w:hAnsiTheme="majorBidi" w:cstheme="majorBidi"/>
              <w:color w:val="202122"/>
            </w:rPr>
            <w:fldChar w:fldCharType="end"/>
          </w:r>
        </w:sdtContent>
      </w:sdt>
    </w:p>
    <w:p w14:paraId="763837D6" w14:textId="77777777" w:rsidR="009F5913" w:rsidRDefault="0065247A" w:rsidP="009F5913">
      <w:pPr>
        <w:keepNext/>
        <w:autoSpaceDE w:val="0"/>
        <w:autoSpaceDN w:val="0"/>
        <w:adjustRightInd w:val="0"/>
        <w:spacing w:after="0" w:line="240" w:lineRule="auto"/>
      </w:pPr>
      <w:r>
        <w:rPr>
          <w:noProof/>
          <w:lang w:eastAsia="fr-FR"/>
        </w:rPr>
        <w:lastRenderedPageBreak/>
        <w:drawing>
          <wp:inline distT="0" distB="0" distL="0" distR="0" wp14:anchorId="597D78B5" wp14:editId="4BD20800">
            <wp:extent cx="6494456" cy="32429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28500" cy="3259930"/>
                    </a:xfrm>
                    <a:prstGeom prst="rect">
                      <a:avLst/>
                    </a:prstGeom>
                    <a:noFill/>
                    <a:ln>
                      <a:noFill/>
                    </a:ln>
                  </pic:spPr>
                </pic:pic>
              </a:graphicData>
            </a:graphic>
          </wp:inline>
        </w:drawing>
      </w:r>
    </w:p>
    <w:p w14:paraId="2753415C" w14:textId="35FA2970" w:rsidR="0065247A" w:rsidRPr="009F5913" w:rsidRDefault="009F5913" w:rsidP="009F5913">
      <w:pPr>
        <w:pStyle w:val="Lgende"/>
        <w:rPr>
          <w:sz w:val="20"/>
          <w:szCs w:val="20"/>
        </w:rPr>
      </w:pPr>
      <w:r w:rsidRPr="009F5913">
        <w:rPr>
          <w:sz w:val="20"/>
          <w:szCs w:val="20"/>
        </w:rPr>
        <w:t xml:space="preserve">                                                                                     </w:t>
      </w:r>
      <w:bookmarkStart w:id="121" w:name="_Toc51016601"/>
      <w:r w:rsidRPr="009F5913">
        <w:rPr>
          <w:sz w:val="20"/>
          <w:szCs w:val="20"/>
        </w:rPr>
        <w:t xml:space="preserve">Figure </w:t>
      </w:r>
      <w:r w:rsidRPr="009F5913">
        <w:rPr>
          <w:sz w:val="20"/>
          <w:szCs w:val="20"/>
        </w:rPr>
        <w:fldChar w:fldCharType="begin"/>
      </w:r>
      <w:r w:rsidRPr="009F5913">
        <w:rPr>
          <w:sz w:val="20"/>
          <w:szCs w:val="20"/>
        </w:rPr>
        <w:instrText xml:space="preserve"> SEQ Figure \* ARABIC </w:instrText>
      </w:r>
      <w:r w:rsidRPr="009F5913">
        <w:rPr>
          <w:sz w:val="20"/>
          <w:szCs w:val="20"/>
        </w:rPr>
        <w:fldChar w:fldCharType="separate"/>
      </w:r>
      <w:r w:rsidR="00EC111E">
        <w:rPr>
          <w:noProof/>
          <w:sz w:val="20"/>
          <w:szCs w:val="20"/>
        </w:rPr>
        <w:t>2</w:t>
      </w:r>
      <w:r w:rsidRPr="009F5913">
        <w:rPr>
          <w:sz w:val="20"/>
          <w:szCs w:val="20"/>
        </w:rPr>
        <w:fldChar w:fldCharType="end"/>
      </w:r>
      <w:r w:rsidRPr="009F5913">
        <w:rPr>
          <w:sz w:val="20"/>
          <w:szCs w:val="20"/>
        </w:rPr>
        <w:t>- Les diagrammes UML</w:t>
      </w:r>
      <w:bookmarkEnd w:id="121"/>
    </w:p>
    <w:p w14:paraId="3E53B1DF" w14:textId="0F4B3F9D" w:rsidR="003F60FC" w:rsidRDefault="00A71148" w:rsidP="009F5913">
      <w:pPr>
        <w:pStyle w:val="Lgende"/>
      </w:pPr>
      <w:r>
        <w:t xml:space="preserve">     </w:t>
      </w:r>
    </w:p>
    <w:p w14:paraId="55606FE1" w14:textId="377C4888" w:rsidR="00F60844" w:rsidRDefault="00A71148" w:rsidP="00683BA5">
      <w:pPr>
        <w:pStyle w:val="Lgende"/>
        <w:rPr>
          <w:ins w:id="122" w:author="GCBµ" w:date="2020-09-19T23:46:00Z"/>
        </w:rPr>
      </w:pPr>
      <w:r>
        <w:t xml:space="preserve">            </w:t>
      </w:r>
      <w:ins w:id="123" w:author="GCBµ" w:date="2020-09-19T23:45:00Z">
        <w:r w:rsidR="00583243">
          <w:t xml:space="preserve">Méthode </w:t>
        </w:r>
      </w:ins>
      <w:ins w:id="124" w:author="GCBµ" w:date="2020-09-19T23:46:00Z">
        <w:r w:rsidR="00583243">
          <w:t>de developpement sous UML</w:t>
        </w:r>
      </w:ins>
    </w:p>
    <w:p w14:paraId="280734AB" w14:textId="23BB38BF" w:rsidR="00583243" w:rsidRPr="00583243" w:rsidRDefault="00583243" w:rsidP="00583243">
      <w:pPr>
        <w:rPr>
          <w:rPrChange w:id="125" w:author="GCBµ" w:date="2020-09-19T23:46:00Z">
            <w:rPr/>
          </w:rPrChange>
        </w:rPr>
        <w:pPrChange w:id="126" w:author="GCBµ" w:date="2020-09-19T23:46:00Z">
          <w:pPr>
            <w:pStyle w:val="Lgende"/>
          </w:pPr>
        </w:pPrChange>
      </w:pPr>
      <w:ins w:id="127" w:author="GCBµ" w:date="2020-09-19T23:46:00Z">
        <w:r>
          <w:t xml:space="preserve">Il existe plusieurs méthodes de développement logiciel construites sur UML </w:t>
        </w:r>
        <w:r>
          <w:t>) savoir</w:t>
        </w:r>
        <w:r>
          <w:t xml:space="preserve"> : UP, RUP, TTUP, UP agile, XP, 2TUP ….. Parmi ses méthodes notre choix est basé sur la méthode UP (Unified Process).</w:t>
        </w:r>
      </w:ins>
    </w:p>
    <w:p w14:paraId="300926E6" w14:textId="367A35FF" w:rsidR="00DC5D7E" w:rsidRDefault="00583243" w:rsidP="00DC5D7E">
      <w:pPr>
        <w:rPr>
          <w:ins w:id="128" w:author="GCBµ" w:date="2020-09-19T23:47:00Z"/>
        </w:rPr>
      </w:pPr>
      <w:ins w:id="129" w:author="GCBµ" w:date="2020-09-19T23:47:00Z">
        <w:r>
          <w:t>Le processus unifié</w:t>
        </w:r>
        <w:r>
          <w:t xml:space="preserve"> (Unified Process UP) :</w:t>
        </w:r>
      </w:ins>
    </w:p>
    <w:p w14:paraId="09764438" w14:textId="77777777" w:rsidR="00583243" w:rsidRDefault="00583243" w:rsidP="00DC5D7E"/>
    <w:p w14:paraId="5272A42A" w14:textId="77777777" w:rsidR="00DC5D7E" w:rsidRPr="00DC5D7E" w:rsidRDefault="00DC5D7E" w:rsidP="00DC5D7E"/>
    <w:p w14:paraId="26824B61" w14:textId="7B464E0C" w:rsidR="00B64BEE" w:rsidRPr="004B5044" w:rsidRDefault="00BA210A" w:rsidP="00E25678">
      <w:pPr>
        <w:pStyle w:val="Paragraphedeliste"/>
        <w:numPr>
          <w:ilvl w:val="0"/>
          <w:numId w:val="7"/>
        </w:numPr>
        <w:outlineLvl w:val="1"/>
        <w:rPr>
          <w:rFonts w:asciiTheme="majorBidi" w:hAnsiTheme="majorBidi" w:cstheme="majorBidi"/>
          <w:b/>
          <w:bCs/>
          <w:sz w:val="32"/>
          <w:szCs w:val="32"/>
        </w:rPr>
      </w:pPr>
      <w:bookmarkStart w:id="130" w:name="_Toc51021099"/>
      <w:r w:rsidRPr="004B5044">
        <w:rPr>
          <w:rFonts w:asciiTheme="majorBidi" w:hAnsiTheme="majorBidi" w:cstheme="majorBidi"/>
          <w:b/>
          <w:bCs/>
          <w:sz w:val="32"/>
          <w:szCs w:val="32"/>
        </w:rPr>
        <w:t>Conception</w:t>
      </w:r>
      <w:bookmarkEnd w:id="130"/>
      <w:ins w:id="131" w:author="GCBµ" w:date="2020-09-19T23:40:00Z">
        <w:r w:rsidR="00583243">
          <w:rPr>
            <w:rFonts w:asciiTheme="majorBidi" w:hAnsiTheme="majorBidi" w:cstheme="majorBidi"/>
            <w:b/>
            <w:bCs/>
            <w:sz w:val="32"/>
            <w:szCs w:val="32"/>
          </w:rPr>
          <w:t xml:space="preserve"> du système DocOnLine</w:t>
        </w:r>
      </w:ins>
      <w:r w:rsidRPr="004B5044">
        <w:rPr>
          <w:rFonts w:asciiTheme="majorBidi" w:hAnsiTheme="majorBidi" w:cstheme="majorBidi"/>
          <w:b/>
          <w:bCs/>
          <w:sz w:val="32"/>
          <w:szCs w:val="32"/>
        </w:rPr>
        <w:t> </w:t>
      </w:r>
    </w:p>
    <w:p w14:paraId="4F8C4D7B" w14:textId="44515A91" w:rsidR="00C87C45" w:rsidRPr="00B64BEE" w:rsidRDefault="00C87C45" w:rsidP="00B64BEE">
      <w:pPr>
        <w:rPr>
          <w:rFonts w:asciiTheme="majorBidi" w:hAnsiTheme="majorBidi" w:cstheme="majorBidi"/>
          <w:b/>
          <w:bCs/>
          <w:sz w:val="32"/>
          <w:szCs w:val="32"/>
          <w:u w:val="single"/>
        </w:rPr>
      </w:pPr>
      <w:del w:id="132" w:author="GCBµ" w:date="2020-09-19T23:41:00Z">
        <w:r w:rsidRPr="00B64BEE" w:rsidDel="00583243">
          <w:rPr>
            <w:rFonts w:asciiTheme="majorBidi" w:eastAsia="Times New Roman" w:hAnsiTheme="majorBidi" w:cstheme="majorBidi"/>
            <w:color w:val="202122"/>
            <w:sz w:val="24"/>
            <w:szCs w:val="24"/>
            <w:lang w:eastAsia="fr-FR"/>
          </w:rPr>
          <w:delText>Dans la</w:delText>
        </w:r>
      </w:del>
      <w:ins w:id="133" w:author="GCBµ" w:date="2020-09-19T23:41:00Z">
        <w:r w:rsidR="00583243">
          <w:rPr>
            <w:rFonts w:asciiTheme="majorBidi" w:eastAsia="Times New Roman" w:hAnsiTheme="majorBidi" w:cstheme="majorBidi"/>
            <w:color w:val="202122"/>
            <w:sz w:val="24"/>
            <w:szCs w:val="24"/>
            <w:lang w:eastAsia="fr-FR"/>
          </w:rPr>
          <w:t xml:space="preserve">Pour </w:t>
        </w:r>
        <w:r w:rsidR="00583243" w:rsidRPr="00B64BEE">
          <w:rPr>
            <w:rFonts w:asciiTheme="majorBidi" w:eastAsia="Times New Roman" w:hAnsiTheme="majorBidi" w:cstheme="majorBidi"/>
            <w:color w:val="202122"/>
            <w:sz w:val="24"/>
            <w:szCs w:val="24"/>
            <w:lang w:eastAsia="fr-FR"/>
          </w:rPr>
          <w:t>la</w:t>
        </w:r>
      </w:ins>
      <w:r w:rsidRPr="00B64BEE">
        <w:rPr>
          <w:rFonts w:asciiTheme="majorBidi" w:eastAsia="Times New Roman" w:hAnsiTheme="majorBidi" w:cstheme="majorBidi"/>
          <w:color w:val="202122"/>
          <w:sz w:val="24"/>
          <w:szCs w:val="24"/>
          <w:lang w:eastAsia="fr-FR"/>
        </w:rPr>
        <w:t xml:space="preserve"> conception, nou</w:t>
      </w:r>
      <w:r w:rsidR="00AE117A">
        <w:rPr>
          <w:rFonts w:asciiTheme="majorBidi" w:eastAsia="Times New Roman" w:hAnsiTheme="majorBidi" w:cstheme="majorBidi"/>
          <w:color w:val="202122"/>
          <w:sz w:val="24"/>
          <w:szCs w:val="24"/>
          <w:lang w:eastAsia="fr-FR"/>
        </w:rPr>
        <w:t xml:space="preserve">s avons choisi le langage UML (déjà définit avant) comme langage de modélisation et nous allons utiliser 3 diagrammes de ce </w:t>
      </w:r>
      <w:r w:rsidR="00715CA9">
        <w:rPr>
          <w:rFonts w:asciiTheme="majorBidi" w:eastAsia="Times New Roman" w:hAnsiTheme="majorBidi" w:cstheme="majorBidi"/>
          <w:color w:val="202122"/>
          <w:sz w:val="24"/>
          <w:szCs w:val="24"/>
          <w:lang w:eastAsia="fr-FR"/>
        </w:rPr>
        <w:t>dernier</w:t>
      </w:r>
      <w:r w:rsidR="00715CA9" w:rsidRPr="00B64BEE">
        <w:rPr>
          <w:rFonts w:asciiTheme="majorBidi" w:eastAsia="Times New Roman" w:hAnsiTheme="majorBidi" w:cstheme="majorBidi"/>
          <w:color w:val="202122"/>
          <w:sz w:val="24"/>
          <w:szCs w:val="24"/>
          <w:lang w:eastAsia="fr-FR"/>
        </w:rPr>
        <w:t xml:space="preserve"> :</w:t>
      </w:r>
    </w:p>
    <w:p w14:paraId="75DB4CC4" w14:textId="14E2E9F8" w:rsidR="00C87C45" w:rsidRPr="00B64BEE" w:rsidRDefault="00C87C45" w:rsidP="00E25678">
      <w:pPr>
        <w:pStyle w:val="Paragraphedeliste"/>
        <w:numPr>
          <w:ilvl w:val="0"/>
          <w:numId w:val="5"/>
        </w:numPr>
        <w:rPr>
          <w:rFonts w:asciiTheme="majorBidi" w:eastAsia="Times New Roman" w:hAnsiTheme="majorBidi" w:cstheme="majorBidi"/>
          <w:color w:val="202122"/>
          <w:sz w:val="24"/>
          <w:szCs w:val="24"/>
          <w:lang w:eastAsia="fr-FR"/>
        </w:rPr>
      </w:pPr>
      <w:r w:rsidRPr="00B64BEE">
        <w:rPr>
          <w:rFonts w:asciiTheme="majorBidi" w:eastAsia="Times New Roman" w:hAnsiTheme="majorBidi" w:cstheme="majorBidi"/>
          <w:color w:val="202122"/>
          <w:sz w:val="24"/>
          <w:szCs w:val="24"/>
          <w:lang w:eastAsia="fr-FR"/>
        </w:rPr>
        <w:t xml:space="preserve">Diagramme de cas d’utilisation </w:t>
      </w:r>
    </w:p>
    <w:p w14:paraId="6036960D" w14:textId="088409D7" w:rsidR="00C87C45" w:rsidRPr="00B64BEE" w:rsidRDefault="00C87C45" w:rsidP="00E25678">
      <w:pPr>
        <w:pStyle w:val="Paragraphedeliste"/>
        <w:numPr>
          <w:ilvl w:val="0"/>
          <w:numId w:val="5"/>
        </w:numPr>
        <w:rPr>
          <w:rFonts w:asciiTheme="majorBidi" w:eastAsia="Times New Roman" w:hAnsiTheme="majorBidi" w:cstheme="majorBidi"/>
          <w:color w:val="202122"/>
          <w:sz w:val="24"/>
          <w:szCs w:val="24"/>
          <w:lang w:eastAsia="fr-FR"/>
        </w:rPr>
      </w:pPr>
      <w:r w:rsidRPr="00B64BEE">
        <w:rPr>
          <w:rFonts w:asciiTheme="majorBidi" w:eastAsia="Times New Roman" w:hAnsiTheme="majorBidi" w:cstheme="majorBidi"/>
          <w:color w:val="202122"/>
          <w:sz w:val="24"/>
          <w:szCs w:val="24"/>
          <w:lang w:eastAsia="fr-FR"/>
        </w:rPr>
        <w:t xml:space="preserve">Diagramme de séquence </w:t>
      </w:r>
    </w:p>
    <w:p w14:paraId="5ED5F14B" w14:textId="680FA76C" w:rsidR="00B152E6" w:rsidRDefault="00C87C45" w:rsidP="00E25678">
      <w:pPr>
        <w:pStyle w:val="Paragraphedeliste"/>
        <w:numPr>
          <w:ilvl w:val="0"/>
          <w:numId w:val="5"/>
        </w:numPr>
        <w:rPr>
          <w:rFonts w:asciiTheme="majorBidi" w:eastAsia="Times New Roman" w:hAnsiTheme="majorBidi" w:cstheme="majorBidi"/>
          <w:color w:val="202122"/>
          <w:sz w:val="24"/>
          <w:szCs w:val="24"/>
          <w:lang w:eastAsia="fr-FR"/>
        </w:rPr>
      </w:pPr>
      <w:r w:rsidRPr="00B64BEE">
        <w:rPr>
          <w:rFonts w:asciiTheme="majorBidi" w:eastAsia="Times New Roman" w:hAnsiTheme="majorBidi" w:cstheme="majorBidi"/>
          <w:color w:val="202122"/>
          <w:sz w:val="24"/>
          <w:szCs w:val="24"/>
          <w:lang w:eastAsia="fr-FR"/>
        </w:rPr>
        <w:t>Diagramme de classe</w:t>
      </w:r>
    </w:p>
    <w:p w14:paraId="3B96DA83" w14:textId="77777777" w:rsidR="00D95340" w:rsidRPr="00D95340" w:rsidRDefault="00D95340" w:rsidP="00D95340">
      <w:pPr>
        <w:rPr>
          <w:rFonts w:asciiTheme="majorBidi" w:eastAsia="Times New Roman" w:hAnsiTheme="majorBidi" w:cstheme="majorBidi"/>
          <w:color w:val="202122"/>
          <w:sz w:val="24"/>
          <w:szCs w:val="24"/>
          <w:lang w:eastAsia="fr-FR"/>
        </w:rPr>
      </w:pPr>
    </w:p>
    <w:p w14:paraId="60922717" w14:textId="7BAB2ED8" w:rsidR="00B152E6" w:rsidRPr="002E598C" w:rsidRDefault="00DD3A07" w:rsidP="00E25678">
      <w:pPr>
        <w:pStyle w:val="Paragraphedeliste"/>
        <w:numPr>
          <w:ilvl w:val="1"/>
          <w:numId w:val="5"/>
        </w:numPr>
        <w:outlineLvl w:val="1"/>
        <w:rPr>
          <w:rFonts w:asciiTheme="majorBidi" w:eastAsia="Times New Roman" w:hAnsiTheme="majorBidi" w:cstheme="majorBidi"/>
          <w:color w:val="365F91" w:themeColor="accent1" w:themeShade="BF"/>
          <w:sz w:val="28"/>
          <w:szCs w:val="28"/>
          <w:lang w:eastAsia="fr-FR"/>
        </w:rPr>
      </w:pPr>
      <w:bookmarkStart w:id="134" w:name="_Toc51021100"/>
      <w:r w:rsidRPr="002E598C">
        <w:rPr>
          <w:rFonts w:asciiTheme="majorBidi" w:eastAsia="Times New Roman" w:hAnsiTheme="majorBidi" w:cstheme="majorBidi"/>
          <w:b/>
          <w:bCs/>
          <w:color w:val="365F91" w:themeColor="accent1" w:themeShade="BF"/>
          <w:sz w:val="28"/>
          <w:szCs w:val="28"/>
          <w:lang w:eastAsia="fr-FR"/>
        </w:rPr>
        <w:t>Identification des acteurs</w:t>
      </w:r>
      <w:bookmarkEnd w:id="134"/>
    </w:p>
    <w:p w14:paraId="3FE21D7D" w14:textId="713101DD" w:rsidR="00B152E6" w:rsidRDefault="00B152E6" w:rsidP="00C87C45">
      <w:pPr>
        <w:rPr>
          <w:rFonts w:asciiTheme="majorBidi" w:eastAsia="Times New Roman" w:hAnsiTheme="majorBidi" w:cstheme="majorBidi"/>
          <w:color w:val="202122"/>
          <w:sz w:val="24"/>
          <w:szCs w:val="24"/>
          <w:lang w:eastAsia="fr-FR"/>
        </w:rPr>
      </w:pPr>
    </w:p>
    <w:p w14:paraId="0DBA7282" w14:textId="19B74D7F" w:rsidR="00DD3A07" w:rsidRDefault="00DD3A07" w:rsidP="00E25678">
      <w:pPr>
        <w:pStyle w:val="Paragraphedeliste"/>
        <w:numPr>
          <w:ilvl w:val="0"/>
          <w:numId w:val="10"/>
        </w:numPr>
        <w:rPr>
          <w:rFonts w:asciiTheme="majorBidi" w:eastAsia="Times New Roman" w:hAnsiTheme="majorBidi" w:cstheme="majorBidi"/>
          <w:color w:val="000000"/>
          <w:sz w:val="24"/>
          <w:szCs w:val="24"/>
          <w:lang w:eastAsia="fr-FR"/>
        </w:rPr>
      </w:pPr>
      <w:r w:rsidRPr="002E598C">
        <w:rPr>
          <w:rFonts w:asciiTheme="majorBidi" w:eastAsia="Times New Roman" w:hAnsiTheme="majorBidi" w:cstheme="majorBidi"/>
          <w:b/>
          <w:bCs/>
          <w:color w:val="C00000"/>
          <w:sz w:val="24"/>
          <w:szCs w:val="24"/>
          <w:lang w:eastAsia="fr-FR"/>
        </w:rPr>
        <w:t>Administrateur</w:t>
      </w:r>
      <w:r w:rsidRPr="002E598C">
        <w:rPr>
          <w:rFonts w:asciiTheme="majorBidi" w:eastAsia="Times New Roman" w:hAnsiTheme="majorBidi" w:cstheme="majorBidi"/>
          <w:color w:val="C00000"/>
          <w:sz w:val="24"/>
          <w:szCs w:val="24"/>
          <w:lang w:eastAsia="fr-FR"/>
        </w:rPr>
        <w:t> </w:t>
      </w:r>
      <w:r w:rsidRPr="00DD3A07">
        <w:rPr>
          <w:rFonts w:asciiTheme="majorBidi" w:eastAsia="Times New Roman" w:hAnsiTheme="majorBidi" w:cstheme="majorBidi"/>
          <w:color w:val="000000"/>
          <w:sz w:val="24"/>
          <w:szCs w:val="24"/>
          <w:lang w:eastAsia="fr-FR"/>
        </w:rPr>
        <w:t>: c’est l’acteur principal dans not</w:t>
      </w:r>
      <w:r>
        <w:rPr>
          <w:rFonts w:asciiTheme="majorBidi" w:eastAsia="Times New Roman" w:hAnsiTheme="majorBidi" w:cstheme="majorBidi"/>
          <w:color w:val="000000"/>
          <w:sz w:val="24"/>
          <w:szCs w:val="24"/>
          <w:lang w:eastAsia="fr-FR"/>
        </w:rPr>
        <w:t>r</w:t>
      </w:r>
      <w:r w:rsidRPr="00DD3A07">
        <w:rPr>
          <w:rFonts w:asciiTheme="majorBidi" w:eastAsia="Times New Roman" w:hAnsiTheme="majorBidi" w:cstheme="majorBidi"/>
          <w:color w:val="000000"/>
          <w:sz w:val="24"/>
          <w:szCs w:val="24"/>
          <w:lang w:eastAsia="fr-FR"/>
        </w:rPr>
        <w:t>e application, il a tous les privilèges</w:t>
      </w:r>
    </w:p>
    <w:p w14:paraId="2824C180" w14:textId="3BC000FD" w:rsidR="00DD3A07" w:rsidRDefault="00DD3A07" w:rsidP="00E25678">
      <w:pPr>
        <w:pStyle w:val="Paragraphedeliste"/>
        <w:numPr>
          <w:ilvl w:val="0"/>
          <w:numId w:val="10"/>
        </w:numPr>
        <w:rPr>
          <w:rFonts w:asciiTheme="majorBidi" w:eastAsia="Times New Roman" w:hAnsiTheme="majorBidi" w:cstheme="majorBidi"/>
          <w:color w:val="000000"/>
          <w:sz w:val="24"/>
          <w:szCs w:val="24"/>
          <w:lang w:eastAsia="fr-FR"/>
        </w:rPr>
      </w:pPr>
      <w:r w:rsidRPr="002E598C">
        <w:rPr>
          <w:rFonts w:asciiTheme="majorBidi" w:eastAsia="Times New Roman" w:hAnsiTheme="majorBidi" w:cstheme="majorBidi"/>
          <w:b/>
          <w:bCs/>
          <w:color w:val="C00000"/>
          <w:sz w:val="24"/>
          <w:szCs w:val="24"/>
          <w:lang w:eastAsia="fr-FR"/>
        </w:rPr>
        <w:t>Utilisateur </w:t>
      </w:r>
      <w:r w:rsidRPr="00DD3A07">
        <w:rPr>
          <w:rFonts w:asciiTheme="majorBidi" w:eastAsia="Times New Roman" w:hAnsiTheme="majorBidi" w:cstheme="majorBidi"/>
          <w:color w:val="000000"/>
          <w:sz w:val="24"/>
          <w:szCs w:val="24"/>
          <w:lang w:eastAsia="fr-FR"/>
        </w:rPr>
        <w:t>:</w:t>
      </w:r>
      <w:ins w:id="135" w:author="GCBµ" w:date="2020-09-19T23:59:00Z">
        <w:r w:rsidR="00583243">
          <w:rPr>
            <w:rFonts w:asciiTheme="majorBidi" w:eastAsia="Times New Roman" w:hAnsiTheme="majorBidi" w:cstheme="majorBidi"/>
            <w:color w:val="000000"/>
            <w:sz w:val="24"/>
            <w:szCs w:val="24"/>
            <w:lang w:eastAsia="fr-FR"/>
          </w:rPr>
          <w:t xml:space="preserve"> représente </w:t>
        </w:r>
      </w:ins>
      <w:del w:id="136" w:author="GCBµ" w:date="2020-09-19T23:59:00Z">
        <w:r w:rsidDel="00583243">
          <w:rPr>
            <w:rFonts w:asciiTheme="majorBidi" w:eastAsia="Times New Roman" w:hAnsiTheme="majorBidi" w:cstheme="majorBidi"/>
            <w:color w:val="000000"/>
            <w:sz w:val="24"/>
            <w:szCs w:val="24"/>
            <w:lang w:eastAsia="fr-FR"/>
          </w:rPr>
          <w:delText xml:space="preserve"> </w:delText>
        </w:r>
      </w:del>
      <w:r w:rsidR="005B4BBC">
        <w:rPr>
          <w:rFonts w:asciiTheme="majorBidi" w:eastAsia="Times New Roman" w:hAnsiTheme="majorBidi" w:cstheme="majorBidi"/>
          <w:color w:val="000000"/>
          <w:sz w:val="24"/>
          <w:szCs w:val="24"/>
          <w:lang w:eastAsia="fr-FR"/>
        </w:rPr>
        <w:t>tous</w:t>
      </w:r>
      <w:r>
        <w:rPr>
          <w:rFonts w:asciiTheme="majorBidi" w:eastAsia="Times New Roman" w:hAnsiTheme="majorBidi" w:cstheme="majorBidi"/>
          <w:color w:val="000000"/>
          <w:sz w:val="24"/>
          <w:szCs w:val="24"/>
          <w:lang w:eastAsia="fr-FR"/>
        </w:rPr>
        <w:t xml:space="preserve"> les employés du domaine de l’application, ils ont des droits d’accès limités </w:t>
      </w:r>
    </w:p>
    <w:p w14:paraId="36CA1C66" w14:textId="2D9D41D2" w:rsidR="00DD3A07" w:rsidRDefault="00DD3A07" w:rsidP="00E25678">
      <w:pPr>
        <w:pStyle w:val="Paragraphedeliste"/>
        <w:numPr>
          <w:ilvl w:val="0"/>
          <w:numId w:val="10"/>
        </w:numPr>
        <w:rPr>
          <w:rFonts w:asciiTheme="majorBidi" w:eastAsia="Times New Roman" w:hAnsiTheme="majorBidi" w:cstheme="majorBidi"/>
          <w:color w:val="000000"/>
          <w:sz w:val="24"/>
          <w:szCs w:val="24"/>
          <w:lang w:eastAsia="fr-FR"/>
        </w:rPr>
      </w:pPr>
      <w:r w:rsidRPr="002E598C">
        <w:rPr>
          <w:rFonts w:asciiTheme="majorBidi" w:eastAsia="Times New Roman" w:hAnsiTheme="majorBidi" w:cstheme="majorBidi"/>
          <w:b/>
          <w:bCs/>
          <w:color w:val="C00000"/>
          <w:sz w:val="24"/>
          <w:szCs w:val="24"/>
          <w:lang w:eastAsia="fr-FR"/>
        </w:rPr>
        <w:lastRenderedPageBreak/>
        <w:t>Client </w:t>
      </w:r>
      <w:r w:rsidRPr="00DD3A07">
        <w:rPr>
          <w:rFonts w:asciiTheme="majorBidi" w:eastAsia="Times New Roman" w:hAnsiTheme="majorBidi" w:cstheme="majorBidi"/>
          <w:color w:val="000000"/>
          <w:sz w:val="24"/>
          <w:szCs w:val="24"/>
          <w:lang w:eastAsia="fr-FR"/>
        </w:rPr>
        <w:t>:</w:t>
      </w:r>
      <w:r>
        <w:rPr>
          <w:rFonts w:asciiTheme="majorBidi" w:eastAsia="Times New Roman" w:hAnsiTheme="majorBidi" w:cstheme="majorBidi"/>
          <w:color w:val="000000"/>
          <w:sz w:val="24"/>
          <w:szCs w:val="24"/>
          <w:lang w:eastAsia="fr-FR"/>
        </w:rPr>
        <w:t xml:space="preserve"> </w:t>
      </w:r>
      <w:r w:rsidR="005B4BBC">
        <w:rPr>
          <w:rFonts w:asciiTheme="majorBidi" w:eastAsia="Times New Roman" w:hAnsiTheme="majorBidi" w:cstheme="majorBidi"/>
          <w:color w:val="000000"/>
          <w:sz w:val="24"/>
          <w:szCs w:val="24"/>
          <w:lang w:eastAsia="fr-FR"/>
        </w:rPr>
        <w:t>toute</w:t>
      </w:r>
      <w:r w:rsidR="004E1D0E" w:rsidRPr="004E1D0E">
        <w:rPr>
          <w:rFonts w:asciiTheme="majorBidi" w:eastAsia="Times New Roman" w:hAnsiTheme="majorBidi" w:cstheme="majorBidi"/>
          <w:color w:val="000000"/>
          <w:sz w:val="24"/>
          <w:szCs w:val="24"/>
          <w:lang w:eastAsia="fr-FR"/>
        </w:rPr>
        <w:t xml:space="preserve"> personne</w:t>
      </w:r>
      <w:r w:rsidR="005B4BBC">
        <w:rPr>
          <w:rFonts w:asciiTheme="majorBidi" w:eastAsia="Times New Roman" w:hAnsiTheme="majorBidi" w:cstheme="majorBidi"/>
          <w:color w:val="000000"/>
          <w:sz w:val="24"/>
          <w:szCs w:val="24"/>
          <w:lang w:eastAsia="fr-FR"/>
        </w:rPr>
        <w:t xml:space="preserve"> </w:t>
      </w:r>
      <w:r w:rsidR="004E1D0E" w:rsidRPr="004E1D0E">
        <w:rPr>
          <w:rFonts w:asciiTheme="majorBidi" w:eastAsia="Times New Roman" w:hAnsiTheme="majorBidi" w:cstheme="majorBidi"/>
          <w:color w:val="000000"/>
          <w:sz w:val="24"/>
          <w:szCs w:val="24"/>
          <w:lang w:eastAsia="fr-FR"/>
        </w:rPr>
        <w:t>qui accèd</w:t>
      </w:r>
      <w:r w:rsidR="005B4BBC">
        <w:rPr>
          <w:rFonts w:asciiTheme="majorBidi" w:eastAsia="Times New Roman" w:hAnsiTheme="majorBidi" w:cstheme="majorBidi"/>
          <w:color w:val="000000"/>
          <w:sz w:val="24"/>
          <w:szCs w:val="24"/>
          <w:lang w:eastAsia="fr-FR"/>
        </w:rPr>
        <w:t>e</w:t>
      </w:r>
      <w:r w:rsidR="004E1D0E" w:rsidRPr="004E1D0E">
        <w:rPr>
          <w:rFonts w:asciiTheme="majorBidi" w:eastAsia="Times New Roman" w:hAnsiTheme="majorBidi" w:cstheme="majorBidi"/>
          <w:color w:val="000000"/>
          <w:sz w:val="24"/>
          <w:szCs w:val="24"/>
          <w:lang w:eastAsia="fr-FR"/>
        </w:rPr>
        <w:t xml:space="preserve"> à l'interface pour se bénéficier de nos services</w:t>
      </w:r>
      <w:r w:rsidR="00CB4ECA">
        <w:rPr>
          <w:rFonts w:asciiTheme="majorBidi" w:eastAsia="Times New Roman" w:hAnsiTheme="majorBidi" w:cstheme="majorBidi"/>
          <w:color w:val="000000"/>
          <w:sz w:val="24"/>
          <w:szCs w:val="24"/>
          <w:lang w:eastAsia="fr-FR"/>
        </w:rPr>
        <w:t xml:space="preserve"> et p</w:t>
      </w:r>
      <w:del w:id="137" w:author="GCBµ" w:date="2020-09-19T23:59:00Z">
        <w:r w:rsidR="00CB4ECA" w:rsidDel="00583243">
          <w:rPr>
            <w:rFonts w:asciiTheme="majorBidi" w:eastAsia="Times New Roman" w:hAnsiTheme="majorBidi" w:cstheme="majorBidi"/>
            <w:color w:val="000000"/>
            <w:sz w:val="24"/>
            <w:szCs w:val="24"/>
            <w:lang w:eastAsia="fr-FR"/>
          </w:rPr>
          <w:delText>roc</w:delText>
        </w:r>
      </w:del>
      <w:ins w:id="138" w:author="GCBµ" w:date="2020-09-19T23:59:00Z">
        <w:r w:rsidR="00583243">
          <w:rPr>
            <w:rFonts w:asciiTheme="majorBidi" w:eastAsia="Times New Roman" w:hAnsiTheme="majorBidi" w:cstheme="majorBidi"/>
            <w:color w:val="000000"/>
            <w:sz w:val="24"/>
            <w:szCs w:val="24"/>
            <w:lang w:eastAsia="fr-FR"/>
          </w:rPr>
          <w:t>oss</w:t>
        </w:r>
      </w:ins>
      <w:r w:rsidR="00CB4ECA">
        <w:rPr>
          <w:rFonts w:asciiTheme="majorBidi" w:eastAsia="Times New Roman" w:hAnsiTheme="majorBidi" w:cstheme="majorBidi"/>
          <w:color w:val="000000"/>
          <w:sz w:val="24"/>
          <w:szCs w:val="24"/>
          <w:lang w:eastAsia="fr-FR"/>
        </w:rPr>
        <w:t>ède déjà un compte</w:t>
      </w:r>
    </w:p>
    <w:p w14:paraId="3DCA73A6" w14:textId="57D1359D" w:rsidR="00CB4ECA" w:rsidRDefault="00CB4ECA" w:rsidP="00E25678">
      <w:pPr>
        <w:pStyle w:val="Paragraphedeliste"/>
        <w:numPr>
          <w:ilvl w:val="0"/>
          <w:numId w:val="10"/>
        </w:numPr>
        <w:rPr>
          <w:rFonts w:asciiTheme="majorBidi" w:eastAsia="Times New Roman" w:hAnsiTheme="majorBidi" w:cstheme="majorBidi"/>
          <w:color w:val="000000"/>
          <w:sz w:val="24"/>
          <w:szCs w:val="24"/>
          <w:lang w:eastAsia="fr-FR"/>
        </w:rPr>
      </w:pPr>
      <w:r w:rsidRPr="002E598C">
        <w:rPr>
          <w:rFonts w:asciiTheme="majorBidi" w:eastAsia="Times New Roman" w:hAnsiTheme="majorBidi" w:cstheme="majorBidi"/>
          <w:b/>
          <w:bCs/>
          <w:color w:val="C00000"/>
          <w:sz w:val="24"/>
          <w:szCs w:val="24"/>
          <w:lang w:eastAsia="fr-FR"/>
        </w:rPr>
        <w:t>Visiteur </w:t>
      </w:r>
      <w:r w:rsidRPr="00CB4ECA">
        <w:rPr>
          <w:rFonts w:asciiTheme="majorBidi" w:eastAsia="Times New Roman" w:hAnsiTheme="majorBidi" w:cstheme="majorBidi"/>
          <w:color w:val="000000"/>
          <w:sz w:val="24"/>
          <w:szCs w:val="24"/>
          <w:lang w:eastAsia="fr-FR"/>
        </w:rPr>
        <w:t>:</w:t>
      </w:r>
      <w:r>
        <w:rPr>
          <w:rFonts w:asciiTheme="majorBidi" w:eastAsia="Times New Roman" w:hAnsiTheme="majorBidi" w:cstheme="majorBidi"/>
          <w:color w:val="000000"/>
          <w:sz w:val="24"/>
          <w:szCs w:val="24"/>
          <w:lang w:eastAsia="fr-FR"/>
        </w:rPr>
        <w:t xml:space="preserve"> </w:t>
      </w:r>
      <w:r w:rsidR="005B4BBC">
        <w:rPr>
          <w:rFonts w:asciiTheme="majorBidi" w:eastAsia="Times New Roman" w:hAnsiTheme="majorBidi" w:cstheme="majorBidi"/>
          <w:color w:val="000000"/>
          <w:sz w:val="24"/>
          <w:szCs w:val="24"/>
          <w:lang w:eastAsia="fr-FR"/>
        </w:rPr>
        <w:t>toute</w:t>
      </w:r>
      <w:r>
        <w:rPr>
          <w:rFonts w:asciiTheme="majorBidi" w:eastAsia="Times New Roman" w:hAnsiTheme="majorBidi" w:cstheme="majorBidi"/>
          <w:color w:val="000000"/>
          <w:sz w:val="24"/>
          <w:szCs w:val="24"/>
          <w:lang w:eastAsia="fr-FR"/>
        </w:rPr>
        <w:t xml:space="preserve"> personne qui accèd</w:t>
      </w:r>
      <w:r w:rsidR="005B4BBC">
        <w:rPr>
          <w:rFonts w:asciiTheme="majorBidi" w:eastAsia="Times New Roman" w:hAnsiTheme="majorBidi" w:cstheme="majorBidi"/>
          <w:color w:val="000000"/>
          <w:sz w:val="24"/>
          <w:szCs w:val="24"/>
          <w:lang w:eastAsia="fr-FR"/>
        </w:rPr>
        <w:t>e</w:t>
      </w:r>
      <w:r>
        <w:rPr>
          <w:rFonts w:asciiTheme="majorBidi" w:eastAsia="Times New Roman" w:hAnsiTheme="majorBidi" w:cstheme="majorBidi"/>
          <w:color w:val="000000"/>
          <w:sz w:val="24"/>
          <w:szCs w:val="24"/>
          <w:lang w:eastAsia="fr-FR"/>
        </w:rPr>
        <w:t xml:space="preserve"> à la plateforme et qui ne procède pas de comptes</w:t>
      </w:r>
    </w:p>
    <w:p w14:paraId="0F4EE8DA" w14:textId="6147B74E" w:rsidR="0067243F" w:rsidRDefault="0067243F" w:rsidP="0067243F">
      <w:pPr>
        <w:rPr>
          <w:rFonts w:asciiTheme="majorBidi" w:eastAsia="Times New Roman" w:hAnsiTheme="majorBidi" w:cstheme="majorBidi"/>
          <w:color w:val="000000"/>
          <w:sz w:val="24"/>
          <w:szCs w:val="24"/>
          <w:lang w:eastAsia="fr-FR"/>
        </w:rPr>
      </w:pPr>
    </w:p>
    <w:p w14:paraId="17500973" w14:textId="77777777" w:rsidR="0067243F" w:rsidRDefault="0067243F" w:rsidP="0067243F">
      <w:pPr>
        <w:rPr>
          <w:rFonts w:asciiTheme="majorBidi" w:eastAsia="Times New Roman" w:hAnsiTheme="majorBidi" w:cstheme="majorBidi"/>
          <w:color w:val="000000"/>
          <w:sz w:val="24"/>
          <w:szCs w:val="24"/>
          <w:lang w:eastAsia="fr-FR"/>
        </w:rPr>
      </w:pPr>
    </w:p>
    <w:p w14:paraId="3E353D19" w14:textId="37EB6046" w:rsidR="0067243F" w:rsidRPr="0067243F" w:rsidRDefault="0067243F" w:rsidP="0067243F">
      <w:pPr>
        <w:pStyle w:val="Lgende"/>
        <w:keepNext/>
        <w:jc w:val="center"/>
        <w:rPr>
          <w:sz w:val="20"/>
          <w:szCs w:val="20"/>
        </w:rPr>
      </w:pPr>
      <w:bookmarkStart w:id="139" w:name="_Toc51016618"/>
      <w:r w:rsidRPr="0067243F">
        <w:rPr>
          <w:sz w:val="20"/>
          <w:szCs w:val="20"/>
        </w:rPr>
        <w:t xml:space="preserve">Tableau </w:t>
      </w:r>
      <w:r w:rsidRPr="0067243F">
        <w:rPr>
          <w:sz w:val="20"/>
          <w:szCs w:val="20"/>
        </w:rPr>
        <w:fldChar w:fldCharType="begin"/>
      </w:r>
      <w:r w:rsidRPr="0067243F">
        <w:rPr>
          <w:sz w:val="20"/>
          <w:szCs w:val="20"/>
        </w:rPr>
        <w:instrText xml:space="preserve"> SEQ Tableau \* ARABIC </w:instrText>
      </w:r>
      <w:r w:rsidRPr="0067243F">
        <w:rPr>
          <w:sz w:val="20"/>
          <w:szCs w:val="20"/>
        </w:rPr>
        <w:fldChar w:fldCharType="separate"/>
      </w:r>
      <w:r w:rsidR="00BE2A57">
        <w:rPr>
          <w:noProof/>
          <w:sz w:val="20"/>
          <w:szCs w:val="20"/>
        </w:rPr>
        <w:t>2</w:t>
      </w:r>
      <w:r w:rsidRPr="0067243F">
        <w:rPr>
          <w:sz w:val="20"/>
          <w:szCs w:val="20"/>
        </w:rPr>
        <w:fldChar w:fldCharType="end"/>
      </w:r>
      <w:r w:rsidRPr="0067243F">
        <w:rPr>
          <w:sz w:val="20"/>
          <w:szCs w:val="20"/>
        </w:rPr>
        <w:t xml:space="preserve">-les différents </w:t>
      </w:r>
      <w:r>
        <w:rPr>
          <w:sz w:val="20"/>
          <w:szCs w:val="20"/>
        </w:rPr>
        <w:t>intervenants</w:t>
      </w:r>
      <w:r w:rsidRPr="0067243F">
        <w:rPr>
          <w:sz w:val="20"/>
          <w:szCs w:val="20"/>
        </w:rPr>
        <w:t xml:space="preserve"> de l'application</w:t>
      </w:r>
      <w:bookmarkEnd w:id="139"/>
    </w:p>
    <w:tbl>
      <w:tblPr>
        <w:tblStyle w:val="Grilledutableau"/>
        <w:tblW w:w="0" w:type="auto"/>
        <w:tblInd w:w="-431" w:type="dxa"/>
        <w:tblLook w:val="04A0" w:firstRow="1" w:lastRow="0" w:firstColumn="1" w:lastColumn="0" w:noHBand="0" w:noVBand="1"/>
      </w:tblPr>
      <w:tblGrid>
        <w:gridCol w:w="3403"/>
        <w:gridCol w:w="6088"/>
      </w:tblGrid>
      <w:tr w:rsidR="0067243F" w:rsidRPr="00407814" w14:paraId="5DA6B057" w14:textId="77777777" w:rsidTr="00824471">
        <w:trPr>
          <w:trHeight w:val="700"/>
        </w:trPr>
        <w:tc>
          <w:tcPr>
            <w:tcW w:w="3403" w:type="dxa"/>
            <w:shd w:val="clear" w:color="auto" w:fill="BFBFBF" w:themeFill="background1" w:themeFillShade="BF"/>
          </w:tcPr>
          <w:p w14:paraId="2B86DE07" w14:textId="16DE821F" w:rsidR="0067243F" w:rsidRPr="00407814" w:rsidRDefault="00613670" w:rsidP="00613670">
            <w:pPr>
              <w:jc w:val="center"/>
              <w:rPr>
                <w:rFonts w:asciiTheme="majorHAnsi" w:eastAsia="Times New Roman" w:hAnsiTheme="majorHAnsi" w:cstheme="majorBidi"/>
                <w:b/>
                <w:bCs/>
                <w:sz w:val="24"/>
                <w:szCs w:val="24"/>
                <w:lang w:eastAsia="fr-FR"/>
              </w:rPr>
            </w:pPr>
            <w:r w:rsidRPr="00407814">
              <w:rPr>
                <w:rFonts w:asciiTheme="majorHAnsi" w:eastAsia="Times New Roman" w:hAnsiTheme="majorHAnsi" w:cstheme="majorBidi"/>
                <w:b/>
                <w:bCs/>
                <w:color w:val="FFFFFF" w:themeColor="background1"/>
                <w:sz w:val="44"/>
                <w:szCs w:val="44"/>
                <w:lang w:eastAsia="fr-FR"/>
              </w:rPr>
              <w:t xml:space="preserve">Intervenants </w:t>
            </w:r>
          </w:p>
        </w:tc>
        <w:tc>
          <w:tcPr>
            <w:tcW w:w="6088" w:type="dxa"/>
            <w:shd w:val="clear" w:color="auto" w:fill="BFBFBF" w:themeFill="background1" w:themeFillShade="BF"/>
          </w:tcPr>
          <w:p w14:paraId="70007C1F" w14:textId="7132A132" w:rsidR="0067243F" w:rsidRPr="00407814" w:rsidRDefault="00613670" w:rsidP="00613670">
            <w:pPr>
              <w:jc w:val="center"/>
              <w:rPr>
                <w:rFonts w:asciiTheme="majorHAnsi" w:eastAsia="Times New Roman" w:hAnsiTheme="majorHAnsi" w:cstheme="majorBidi"/>
                <w:b/>
                <w:bCs/>
                <w:color w:val="FFFFFF" w:themeColor="background1"/>
                <w:sz w:val="44"/>
                <w:szCs w:val="44"/>
                <w:lang w:eastAsia="fr-FR"/>
              </w:rPr>
            </w:pPr>
            <w:r w:rsidRPr="00407814">
              <w:rPr>
                <w:rFonts w:asciiTheme="majorHAnsi" w:eastAsia="Times New Roman" w:hAnsiTheme="majorHAnsi" w:cstheme="majorBidi"/>
                <w:b/>
                <w:bCs/>
                <w:color w:val="FFFFFF" w:themeColor="background1"/>
                <w:sz w:val="44"/>
                <w:szCs w:val="44"/>
                <w:lang w:eastAsia="fr-FR"/>
              </w:rPr>
              <w:t>Rôle</w:t>
            </w:r>
          </w:p>
        </w:tc>
      </w:tr>
      <w:tr w:rsidR="0067243F" w:rsidRPr="00407814" w14:paraId="0CAFF7E3" w14:textId="77777777" w:rsidTr="00824471">
        <w:trPr>
          <w:trHeight w:val="1844"/>
        </w:trPr>
        <w:tc>
          <w:tcPr>
            <w:tcW w:w="3403" w:type="dxa"/>
            <w:shd w:val="clear" w:color="auto" w:fill="365F91" w:themeFill="accent1" w:themeFillShade="BF"/>
          </w:tcPr>
          <w:p w14:paraId="11F59CAC" w14:textId="77777777" w:rsidR="00613670" w:rsidRPr="00407814" w:rsidRDefault="00613670" w:rsidP="00613670">
            <w:pPr>
              <w:jc w:val="center"/>
              <w:rPr>
                <w:rFonts w:asciiTheme="majorHAnsi" w:eastAsia="Times New Roman" w:hAnsiTheme="majorHAnsi" w:cstheme="majorBidi"/>
                <w:color w:val="FFFFFF" w:themeColor="background1"/>
                <w:sz w:val="44"/>
                <w:szCs w:val="44"/>
                <w:lang w:eastAsia="fr-FR"/>
              </w:rPr>
            </w:pPr>
          </w:p>
          <w:p w14:paraId="5EC7D5D7" w14:textId="41C08686" w:rsidR="0067243F" w:rsidRPr="00407814" w:rsidRDefault="00613670" w:rsidP="00613670">
            <w:pPr>
              <w:jc w:val="center"/>
              <w:rPr>
                <w:rFonts w:asciiTheme="majorHAnsi" w:eastAsia="Times New Roman" w:hAnsiTheme="majorHAnsi" w:cstheme="majorBidi"/>
                <w:b/>
                <w:bCs/>
                <w:color w:val="000000"/>
                <w:sz w:val="24"/>
                <w:szCs w:val="24"/>
                <w:lang w:eastAsia="fr-FR"/>
              </w:rPr>
            </w:pPr>
            <w:r w:rsidRPr="00407814">
              <w:rPr>
                <w:rFonts w:asciiTheme="majorHAnsi" w:eastAsia="Times New Roman" w:hAnsiTheme="majorHAnsi" w:cstheme="majorBidi"/>
                <w:b/>
                <w:bCs/>
                <w:color w:val="FFFFFF" w:themeColor="background1"/>
                <w:sz w:val="44"/>
                <w:szCs w:val="44"/>
                <w:lang w:eastAsia="fr-FR"/>
              </w:rPr>
              <w:t>Administrateur</w:t>
            </w:r>
          </w:p>
        </w:tc>
        <w:tc>
          <w:tcPr>
            <w:tcW w:w="6088" w:type="dxa"/>
          </w:tcPr>
          <w:p w14:paraId="5412E7A5" w14:textId="027400A2" w:rsidR="0067243F" w:rsidRPr="00407814" w:rsidRDefault="0005437A" w:rsidP="00E25678">
            <w:pPr>
              <w:pStyle w:val="Paragraphedeliste"/>
              <w:numPr>
                <w:ilvl w:val="0"/>
                <w:numId w:val="12"/>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 xml:space="preserve">Gestion des opérations </w:t>
            </w:r>
          </w:p>
          <w:p w14:paraId="64FB9EEE" w14:textId="6229912E" w:rsidR="0005437A" w:rsidRPr="00407814" w:rsidRDefault="0005437A" w:rsidP="00E25678">
            <w:pPr>
              <w:pStyle w:val="Paragraphedeliste"/>
              <w:numPr>
                <w:ilvl w:val="0"/>
                <w:numId w:val="12"/>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 xml:space="preserve">Gestion des profils </w:t>
            </w:r>
          </w:p>
          <w:p w14:paraId="70B36CED" w14:textId="258E60F0" w:rsidR="0005437A" w:rsidRPr="00407814" w:rsidRDefault="0005437A" w:rsidP="00E25678">
            <w:pPr>
              <w:pStyle w:val="Paragraphedeliste"/>
              <w:numPr>
                <w:ilvl w:val="0"/>
                <w:numId w:val="12"/>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 xml:space="preserve">Gestion des utilisateurs </w:t>
            </w:r>
          </w:p>
          <w:p w14:paraId="662040AA" w14:textId="55CC6BDB" w:rsidR="0005437A" w:rsidRPr="00407814" w:rsidRDefault="0005437A" w:rsidP="00E25678">
            <w:pPr>
              <w:pStyle w:val="Paragraphedeliste"/>
              <w:numPr>
                <w:ilvl w:val="0"/>
                <w:numId w:val="12"/>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Ajouter un nouveau cycle d</w:t>
            </w:r>
            <w:r w:rsidR="00DC0A3D" w:rsidRPr="00407814">
              <w:rPr>
                <w:rFonts w:asciiTheme="majorHAnsi" w:eastAsia="Times New Roman" w:hAnsiTheme="majorHAnsi" w:cstheme="majorBidi"/>
                <w:color w:val="000000"/>
                <w:sz w:val="32"/>
                <w:szCs w:val="32"/>
                <w:lang w:eastAsia="fr-FR"/>
              </w:rPr>
              <w:t>e</w:t>
            </w:r>
            <w:r w:rsidRPr="00407814">
              <w:rPr>
                <w:rFonts w:asciiTheme="majorHAnsi" w:eastAsia="Times New Roman" w:hAnsiTheme="majorHAnsi" w:cstheme="majorBidi"/>
                <w:color w:val="000000"/>
                <w:sz w:val="32"/>
                <w:szCs w:val="32"/>
                <w:lang w:eastAsia="fr-FR"/>
              </w:rPr>
              <w:t xml:space="preserve"> type document </w:t>
            </w:r>
          </w:p>
          <w:p w14:paraId="0B42C7F7" w14:textId="56FCD953" w:rsidR="0005437A" w:rsidRPr="00407814" w:rsidRDefault="0005437A" w:rsidP="00E25678">
            <w:pPr>
              <w:pStyle w:val="Paragraphedeliste"/>
              <w:numPr>
                <w:ilvl w:val="0"/>
                <w:numId w:val="12"/>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Supprimer</w:t>
            </w:r>
            <w:r w:rsidR="00DC0A3D" w:rsidRPr="00407814">
              <w:rPr>
                <w:rFonts w:asciiTheme="majorHAnsi" w:eastAsia="Times New Roman" w:hAnsiTheme="majorHAnsi" w:cstheme="majorBidi"/>
                <w:color w:val="000000"/>
                <w:sz w:val="32"/>
                <w:szCs w:val="32"/>
                <w:lang w:eastAsia="fr-FR"/>
              </w:rPr>
              <w:t xml:space="preserve"> un</w:t>
            </w:r>
            <w:r w:rsidRPr="00407814">
              <w:rPr>
                <w:rFonts w:asciiTheme="majorHAnsi" w:eastAsia="Times New Roman" w:hAnsiTheme="majorHAnsi" w:cstheme="majorBidi"/>
                <w:color w:val="000000"/>
                <w:sz w:val="32"/>
                <w:szCs w:val="32"/>
                <w:lang w:eastAsia="fr-FR"/>
              </w:rPr>
              <w:t xml:space="preserve"> cycle de</w:t>
            </w:r>
            <w:r w:rsidR="00DC0A3D" w:rsidRPr="00407814">
              <w:rPr>
                <w:rFonts w:asciiTheme="majorHAnsi" w:eastAsia="Times New Roman" w:hAnsiTheme="majorHAnsi" w:cstheme="majorBidi"/>
                <w:color w:val="000000"/>
                <w:sz w:val="32"/>
                <w:szCs w:val="32"/>
                <w:lang w:eastAsia="fr-FR"/>
              </w:rPr>
              <w:t xml:space="preserve"> type</w:t>
            </w:r>
            <w:r w:rsidRPr="00407814">
              <w:rPr>
                <w:rFonts w:asciiTheme="majorHAnsi" w:eastAsia="Times New Roman" w:hAnsiTheme="majorHAnsi" w:cstheme="majorBidi"/>
                <w:color w:val="000000"/>
                <w:sz w:val="32"/>
                <w:szCs w:val="32"/>
                <w:lang w:eastAsia="fr-FR"/>
              </w:rPr>
              <w:t xml:space="preserve"> document </w:t>
            </w:r>
          </w:p>
          <w:p w14:paraId="336389F3" w14:textId="1FCCBEF9" w:rsidR="0005437A" w:rsidRPr="00407814" w:rsidRDefault="0005437A" w:rsidP="00E25678">
            <w:pPr>
              <w:pStyle w:val="Paragraphedeliste"/>
              <w:numPr>
                <w:ilvl w:val="0"/>
                <w:numId w:val="12"/>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 xml:space="preserve">Répondre aux messages reçus </w:t>
            </w:r>
          </w:p>
        </w:tc>
      </w:tr>
      <w:tr w:rsidR="0067243F" w:rsidRPr="00407814" w14:paraId="11E6CA8E" w14:textId="77777777" w:rsidTr="00824471">
        <w:trPr>
          <w:trHeight w:val="2112"/>
        </w:trPr>
        <w:tc>
          <w:tcPr>
            <w:tcW w:w="3403" w:type="dxa"/>
            <w:shd w:val="clear" w:color="auto" w:fill="365F91" w:themeFill="accent1" w:themeFillShade="BF"/>
          </w:tcPr>
          <w:p w14:paraId="7E235CFE" w14:textId="77777777" w:rsidR="0035480C" w:rsidRPr="00407814" w:rsidRDefault="0035480C" w:rsidP="0067243F">
            <w:pPr>
              <w:rPr>
                <w:rFonts w:asciiTheme="majorHAnsi" w:eastAsia="Times New Roman" w:hAnsiTheme="majorHAnsi" w:cstheme="majorBidi"/>
                <w:color w:val="FFFFFF" w:themeColor="background1"/>
                <w:sz w:val="44"/>
                <w:szCs w:val="44"/>
                <w:lang w:eastAsia="fr-FR"/>
              </w:rPr>
            </w:pPr>
          </w:p>
          <w:p w14:paraId="55C57350" w14:textId="69E854BC" w:rsidR="0067243F" w:rsidRPr="00407814" w:rsidRDefault="00613670" w:rsidP="0067243F">
            <w:pPr>
              <w:rPr>
                <w:rFonts w:asciiTheme="majorHAnsi" w:eastAsia="Times New Roman" w:hAnsiTheme="majorHAnsi" w:cstheme="majorBidi"/>
                <w:b/>
                <w:bCs/>
                <w:color w:val="000000"/>
                <w:sz w:val="24"/>
                <w:szCs w:val="24"/>
                <w:lang w:eastAsia="fr-FR"/>
              </w:rPr>
            </w:pPr>
            <w:r w:rsidRPr="00407814">
              <w:rPr>
                <w:rFonts w:asciiTheme="majorHAnsi" w:eastAsia="Times New Roman" w:hAnsiTheme="majorHAnsi" w:cstheme="majorBidi"/>
                <w:b/>
                <w:bCs/>
                <w:color w:val="FFFFFF" w:themeColor="background1"/>
                <w:sz w:val="44"/>
                <w:szCs w:val="44"/>
                <w:lang w:eastAsia="fr-FR"/>
              </w:rPr>
              <w:t>Utilisateur</w:t>
            </w:r>
          </w:p>
        </w:tc>
        <w:tc>
          <w:tcPr>
            <w:tcW w:w="6088" w:type="dxa"/>
          </w:tcPr>
          <w:p w14:paraId="7726E9B7" w14:textId="0E30F495" w:rsidR="0067243F" w:rsidRPr="00407814" w:rsidRDefault="0005437A" w:rsidP="00E25678">
            <w:pPr>
              <w:pStyle w:val="Paragraphedeliste"/>
              <w:numPr>
                <w:ilvl w:val="0"/>
                <w:numId w:val="11"/>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 xml:space="preserve">Accepter les demandes de traitement </w:t>
            </w:r>
            <w:r w:rsidR="00DC0A3D" w:rsidRPr="00407814">
              <w:rPr>
                <w:rFonts w:asciiTheme="majorHAnsi" w:eastAsia="Times New Roman" w:hAnsiTheme="majorHAnsi" w:cstheme="majorBidi"/>
                <w:color w:val="000000"/>
                <w:sz w:val="32"/>
                <w:szCs w:val="32"/>
                <w:lang w:eastAsia="fr-FR"/>
              </w:rPr>
              <w:t>du cycle</w:t>
            </w:r>
            <w:r w:rsidRPr="00407814">
              <w:rPr>
                <w:rFonts w:asciiTheme="majorHAnsi" w:eastAsia="Times New Roman" w:hAnsiTheme="majorHAnsi" w:cstheme="majorBidi"/>
                <w:color w:val="000000"/>
                <w:sz w:val="32"/>
                <w:szCs w:val="32"/>
                <w:lang w:eastAsia="fr-FR"/>
              </w:rPr>
              <w:t xml:space="preserve"> de</w:t>
            </w:r>
            <w:r w:rsidR="00DC0A3D" w:rsidRPr="00407814">
              <w:rPr>
                <w:rFonts w:asciiTheme="majorHAnsi" w:eastAsia="Times New Roman" w:hAnsiTheme="majorHAnsi" w:cstheme="majorBidi"/>
                <w:color w:val="000000"/>
                <w:sz w:val="32"/>
                <w:szCs w:val="32"/>
                <w:lang w:eastAsia="fr-FR"/>
              </w:rPr>
              <w:t xml:space="preserve"> types</w:t>
            </w:r>
            <w:r w:rsidRPr="00407814">
              <w:rPr>
                <w:rFonts w:asciiTheme="majorHAnsi" w:eastAsia="Times New Roman" w:hAnsiTheme="majorHAnsi" w:cstheme="majorBidi"/>
                <w:color w:val="000000"/>
                <w:sz w:val="32"/>
                <w:szCs w:val="32"/>
                <w:lang w:eastAsia="fr-FR"/>
              </w:rPr>
              <w:t xml:space="preserve"> document reçus</w:t>
            </w:r>
          </w:p>
          <w:p w14:paraId="64681FC2" w14:textId="48308AD6" w:rsidR="0005437A" w:rsidRPr="00407814" w:rsidRDefault="0005437A" w:rsidP="00E25678">
            <w:pPr>
              <w:pStyle w:val="Paragraphedeliste"/>
              <w:numPr>
                <w:ilvl w:val="0"/>
                <w:numId w:val="11"/>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Traitement des demandes d</w:t>
            </w:r>
            <w:r w:rsidR="00DC0A3D" w:rsidRPr="00407814">
              <w:rPr>
                <w:rFonts w:asciiTheme="majorHAnsi" w:eastAsia="Times New Roman" w:hAnsiTheme="majorHAnsi" w:cstheme="majorBidi"/>
                <w:color w:val="000000"/>
                <w:sz w:val="32"/>
                <w:szCs w:val="32"/>
                <w:lang w:eastAsia="fr-FR"/>
              </w:rPr>
              <w:t>u</w:t>
            </w:r>
            <w:r w:rsidRPr="00407814">
              <w:rPr>
                <w:rFonts w:asciiTheme="majorHAnsi" w:eastAsia="Times New Roman" w:hAnsiTheme="majorHAnsi" w:cstheme="majorBidi"/>
                <w:color w:val="000000"/>
                <w:sz w:val="32"/>
                <w:szCs w:val="32"/>
                <w:lang w:eastAsia="fr-FR"/>
              </w:rPr>
              <w:t xml:space="preserve"> cycle d</w:t>
            </w:r>
            <w:r w:rsidR="00DC0A3D" w:rsidRPr="00407814">
              <w:rPr>
                <w:rFonts w:asciiTheme="majorHAnsi" w:eastAsia="Times New Roman" w:hAnsiTheme="majorHAnsi" w:cstheme="majorBidi"/>
                <w:color w:val="000000"/>
                <w:sz w:val="32"/>
                <w:szCs w:val="32"/>
                <w:lang w:eastAsia="fr-FR"/>
              </w:rPr>
              <w:t xml:space="preserve">e </w:t>
            </w:r>
            <w:r w:rsidR="0077674E" w:rsidRPr="00407814">
              <w:rPr>
                <w:rFonts w:asciiTheme="majorHAnsi" w:eastAsia="Times New Roman" w:hAnsiTheme="majorHAnsi" w:cstheme="majorBidi"/>
                <w:color w:val="000000"/>
                <w:sz w:val="32"/>
                <w:szCs w:val="32"/>
                <w:lang w:eastAsia="fr-FR"/>
              </w:rPr>
              <w:t>type</w:t>
            </w:r>
            <w:r w:rsidR="00DC0A3D" w:rsidRPr="00407814">
              <w:rPr>
                <w:rFonts w:asciiTheme="majorHAnsi" w:eastAsia="Times New Roman" w:hAnsiTheme="majorHAnsi" w:cstheme="majorBidi"/>
                <w:color w:val="000000"/>
                <w:sz w:val="32"/>
                <w:szCs w:val="32"/>
                <w:lang w:eastAsia="fr-FR"/>
              </w:rPr>
              <w:t xml:space="preserve">s </w:t>
            </w:r>
            <w:r w:rsidRPr="00407814">
              <w:rPr>
                <w:rFonts w:asciiTheme="majorHAnsi" w:eastAsia="Times New Roman" w:hAnsiTheme="majorHAnsi" w:cstheme="majorBidi"/>
                <w:color w:val="000000"/>
                <w:sz w:val="32"/>
                <w:szCs w:val="32"/>
                <w:lang w:eastAsia="fr-FR"/>
              </w:rPr>
              <w:t xml:space="preserve">document acceptés </w:t>
            </w:r>
          </w:p>
          <w:p w14:paraId="08CEFC82" w14:textId="77777777" w:rsidR="0005437A" w:rsidRPr="00407814" w:rsidRDefault="0005437A" w:rsidP="00E25678">
            <w:pPr>
              <w:pStyle w:val="Paragraphedeliste"/>
              <w:numPr>
                <w:ilvl w:val="0"/>
                <w:numId w:val="11"/>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 xml:space="preserve">Accéder </w:t>
            </w:r>
            <w:r w:rsidR="00324E39" w:rsidRPr="00407814">
              <w:rPr>
                <w:rFonts w:asciiTheme="majorHAnsi" w:eastAsia="Times New Roman" w:hAnsiTheme="majorHAnsi" w:cstheme="majorBidi"/>
                <w:color w:val="000000"/>
                <w:sz w:val="32"/>
                <w:szCs w:val="32"/>
                <w:lang w:eastAsia="fr-FR"/>
              </w:rPr>
              <w:t xml:space="preserve">à ces </w:t>
            </w:r>
            <w:r w:rsidR="00CB4ECA" w:rsidRPr="00407814">
              <w:rPr>
                <w:rFonts w:asciiTheme="majorHAnsi" w:eastAsia="Times New Roman" w:hAnsiTheme="majorHAnsi" w:cstheme="majorBidi"/>
                <w:color w:val="000000"/>
                <w:sz w:val="32"/>
                <w:szCs w:val="32"/>
                <w:lang w:eastAsia="fr-FR"/>
              </w:rPr>
              <w:t>propre</w:t>
            </w:r>
            <w:r w:rsidR="00A93198" w:rsidRPr="00407814">
              <w:rPr>
                <w:rFonts w:asciiTheme="majorHAnsi" w:eastAsia="Times New Roman" w:hAnsiTheme="majorHAnsi" w:cstheme="majorBidi"/>
                <w:color w:val="000000"/>
                <w:sz w:val="32"/>
                <w:szCs w:val="32"/>
                <w:lang w:eastAsia="fr-FR"/>
              </w:rPr>
              <w:t>s</w:t>
            </w:r>
            <w:r w:rsidR="00CB4ECA" w:rsidRPr="00407814">
              <w:rPr>
                <w:rFonts w:asciiTheme="majorHAnsi" w:eastAsia="Times New Roman" w:hAnsiTheme="majorHAnsi" w:cstheme="majorBidi"/>
                <w:color w:val="000000"/>
                <w:sz w:val="32"/>
                <w:szCs w:val="32"/>
                <w:lang w:eastAsia="fr-FR"/>
              </w:rPr>
              <w:t xml:space="preserve"> </w:t>
            </w:r>
            <w:r w:rsidR="00324E39" w:rsidRPr="00407814">
              <w:rPr>
                <w:rFonts w:asciiTheme="majorHAnsi" w:eastAsia="Times New Roman" w:hAnsiTheme="majorHAnsi" w:cstheme="majorBidi"/>
                <w:color w:val="000000"/>
                <w:sz w:val="32"/>
                <w:szCs w:val="32"/>
                <w:lang w:eastAsia="fr-FR"/>
              </w:rPr>
              <w:t xml:space="preserve">documents </w:t>
            </w:r>
          </w:p>
          <w:p w14:paraId="12E5B894" w14:textId="61DBEE6A" w:rsidR="00D02C75" w:rsidRPr="00407814" w:rsidRDefault="00D02C75" w:rsidP="00E25678">
            <w:pPr>
              <w:pStyle w:val="Paragraphedeliste"/>
              <w:numPr>
                <w:ilvl w:val="0"/>
                <w:numId w:val="11"/>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Envoyer messages</w:t>
            </w:r>
          </w:p>
        </w:tc>
      </w:tr>
      <w:tr w:rsidR="0067243F" w:rsidRPr="00407814" w14:paraId="005DA8A8" w14:textId="77777777" w:rsidTr="00824471">
        <w:trPr>
          <w:trHeight w:val="2397"/>
        </w:trPr>
        <w:tc>
          <w:tcPr>
            <w:tcW w:w="3403" w:type="dxa"/>
            <w:shd w:val="clear" w:color="auto" w:fill="365F91" w:themeFill="accent1" w:themeFillShade="BF"/>
          </w:tcPr>
          <w:p w14:paraId="68EEA4E0" w14:textId="77777777" w:rsidR="0035480C" w:rsidRPr="00407814" w:rsidRDefault="0035480C" w:rsidP="0067243F">
            <w:pPr>
              <w:rPr>
                <w:rFonts w:asciiTheme="majorHAnsi" w:eastAsia="Times New Roman" w:hAnsiTheme="majorHAnsi" w:cstheme="majorBidi"/>
                <w:color w:val="FFFFFF" w:themeColor="background1"/>
                <w:sz w:val="44"/>
                <w:szCs w:val="44"/>
                <w:lang w:eastAsia="fr-FR"/>
              </w:rPr>
            </w:pPr>
          </w:p>
          <w:p w14:paraId="5DF55352" w14:textId="395210CB" w:rsidR="0067243F" w:rsidRPr="00407814" w:rsidRDefault="00613670" w:rsidP="0067243F">
            <w:pPr>
              <w:rPr>
                <w:rFonts w:asciiTheme="majorHAnsi" w:eastAsia="Times New Roman" w:hAnsiTheme="majorHAnsi" w:cstheme="majorBidi"/>
                <w:b/>
                <w:bCs/>
                <w:color w:val="000000"/>
                <w:sz w:val="24"/>
                <w:szCs w:val="24"/>
                <w:lang w:eastAsia="fr-FR"/>
              </w:rPr>
            </w:pPr>
            <w:r w:rsidRPr="00407814">
              <w:rPr>
                <w:rFonts w:asciiTheme="majorHAnsi" w:eastAsia="Times New Roman" w:hAnsiTheme="majorHAnsi" w:cstheme="majorBidi"/>
                <w:b/>
                <w:bCs/>
                <w:color w:val="FFFFFF" w:themeColor="background1"/>
                <w:sz w:val="44"/>
                <w:szCs w:val="44"/>
                <w:lang w:eastAsia="fr-FR"/>
              </w:rPr>
              <w:t>Client</w:t>
            </w:r>
          </w:p>
        </w:tc>
        <w:tc>
          <w:tcPr>
            <w:tcW w:w="6088" w:type="dxa"/>
          </w:tcPr>
          <w:p w14:paraId="5DBD6146" w14:textId="508A17EE" w:rsidR="0067243F" w:rsidRPr="00407814" w:rsidRDefault="0077674E" w:rsidP="00E25678">
            <w:pPr>
              <w:pStyle w:val="Paragraphedeliste"/>
              <w:numPr>
                <w:ilvl w:val="0"/>
                <w:numId w:val="12"/>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Passer une demande d</w:t>
            </w:r>
            <w:r w:rsidR="00A93198" w:rsidRPr="00407814">
              <w:rPr>
                <w:rFonts w:asciiTheme="majorHAnsi" w:eastAsia="Times New Roman" w:hAnsiTheme="majorHAnsi" w:cstheme="majorBidi"/>
                <w:color w:val="000000"/>
                <w:sz w:val="32"/>
                <w:szCs w:val="32"/>
                <w:lang w:eastAsia="fr-FR"/>
              </w:rPr>
              <w:t xml:space="preserve">u </w:t>
            </w:r>
            <w:r w:rsidRPr="00407814">
              <w:rPr>
                <w:rFonts w:asciiTheme="majorHAnsi" w:eastAsia="Times New Roman" w:hAnsiTheme="majorHAnsi" w:cstheme="majorBidi"/>
                <w:color w:val="000000"/>
                <w:sz w:val="32"/>
                <w:szCs w:val="32"/>
                <w:lang w:eastAsia="fr-FR"/>
              </w:rPr>
              <w:t xml:space="preserve">cycle de </w:t>
            </w:r>
            <w:r w:rsidR="00A93198" w:rsidRPr="00407814">
              <w:rPr>
                <w:rFonts w:asciiTheme="majorHAnsi" w:eastAsia="Times New Roman" w:hAnsiTheme="majorHAnsi" w:cstheme="majorBidi"/>
                <w:color w:val="000000"/>
                <w:sz w:val="32"/>
                <w:szCs w:val="32"/>
                <w:lang w:eastAsia="fr-FR"/>
              </w:rPr>
              <w:t>type document</w:t>
            </w:r>
          </w:p>
          <w:p w14:paraId="22211221" w14:textId="12414BAD" w:rsidR="00A93198" w:rsidRPr="00407814" w:rsidRDefault="00A93198" w:rsidP="00E25678">
            <w:pPr>
              <w:pStyle w:val="Paragraphedeliste"/>
              <w:numPr>
                <w:ilvl w:val="0"/>
                <w:numId w:val="12"/>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Accéder à ces propres documents</w:t>
            </w:r>
          </w:p>
          <w:p w14:paraId="69E23AF6" w14:textId="40AE9852" w:rsidR="00A93198" w:rsidRPr="00407814" w:rsidRDefault="00A93198" w:rsidP="00E25678">
            <w:pPr>
              <w:pStyle w:val="Paragraphedeliste"/>
              <w:numPr>
                <w:ilvl w:val="0"/>
                <w:numId w:val="12"/>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Suivre l’état de ça demande combien lui reste pour se terminer</w:t>
            </w:r>
          </w:p>
          <w:p w14:paraId="73C61C87" w14:textId="77777777" w:rsidR="00A93198" w:rsidRPr="00407814" w:rsidRDefault="00A93198" w:rsidP="00A93198">
            <w:pPr>
              <w:pStyle w:val="Paragraphedeliste"/>
              <w:rPr>
                <w:rFonts w:asciiTheme="majorHAnsi" w:eastAsia="Times New Roman" w:hAnsiTheme="majorHAnsi" w:cstheme="majorBidi"/>
                <w:color w:val="000000"/>
                <w:sz w:val="32"/>
                <w:szCs w:val="32"/>
                <w:lang w:eastAsia="fr-FR"/>
              </w:rPr>
            </w:pPr>
          </w:p>
          <w:p w14:paraId="278A514C" w14:textId="3AD896E1" w:rsidR="00A93198" w:rsidRPr="00407814" w:rsidRDefault="00A93198" w:rsidP="00A93198">
            <w:pPr>
              <w:pStyle w:val="Paragraphedeliste"/>
              <w:rPr>
                <w:rFonts w:asciiTheme="majorHAnsi" w:eastAsia="Times New Roman" w:hAnsiTheme="majorHAnsi" w:cstheme="majorBidi"/>
                <w:color w:val="000000"/>
                <w:sz w:val="32"/>
                <w:szCs w:val="32"/>
                <w:lang w:eastAsia="fr-FR"/>
              </w:rPr>
            </w:pPr>
          </w:p>
        </w:tc>
      </w:tr>
      <w:tr w:rsidR="00D41CFD" w:rsidRPr="00407814" w14:paraId="2B6B7167" w14:textId="77777777" w:rsidTr="00824471">
        <w:trPr>
          <w:trHeight w:val="2397"/>
        </w:trPr>
        <w:tc>
          <w:tcPr>
            <w:tcW w:w="3403" w:type="dxa"/>
            <w:shd w:val="clear" w:color="auto" w:fill="365F91" w:themeFill="accent1" w:themeFillShade="BF"/>
          </w:tcPr>
          <w:p w14:paraId="6E0918DC" w14:textId="77777777" w:rsidR="00D41CFD" w:rsidRPr="00407814" w:rsidRDefault="00D41CFD" w:rsidP="0067243F">
            <w:pPr>
              <w:rPr>
                <w:rFonts w:asciiTheme="majorHAnsi" w:eastAsia="Times New Roman" w:hAnsiTheme="majorHAnsi" w:cstheme="majorBidi"/>
                <w:b/>
                <w:bCs/>
                <w:color w:val="FFFFFF" w:themeColor="background1"/>
                <w:sz w:val="44"/>
                <w:szCs w:val="44"/>
                <w:lang w:eastAsia="fr-FR"/>
              </w:rPr>
            </w:pPr>
          </w:p>
          <w:p w14:paraId="05C26262" w14:textId="53B1FFDF" w:rsidR="00D41CFD" w:rsidRPr="00407814" w:rsidRDefault="00D41CFD" w:rsidP="0067243F">
            <w:pPr>
              <w:rPr>
                <w:rFonts w:asciiTheme="majorHAnsi" w:eastAsia="Times New Roman" w:hAnsiTheme="majorHAnsi" w:cstheme="majorBidi"/>
                <w:b/>
                <w:bCs/>
                <w:color w:val="FFFFFF" w:themeColor="background1"/>
                <w:sz w:val="44"/>
                <w:szCs w:val="44"/>
                <w:lang w:eastAsia="fr-FR"/>
              </w:rPr>
            </w:pPr>
            <w:r w:rsidRPr="00407814">
              <w:rPr>
                <w:rFonts w:asciiTheme="majorHAnsi" w:eastAsia="Times New Roman" w:hAnsiTheme="majorHAnsi" w:cstheme="majorBidi"/>
                <w:b/>
                <w:bCs/>
                <w:color w:val="FFFFFF" w:themeColor="background1"/>
                <w:sz w:val="44"/>
                <w:szCs w:val="44"/>
                <w:lang w:eastAsia="fr-FR"/>
              </w:rPr>
              <w:t>Visiteur</w:t>
            </w:r>
          </w:p>
        </w:tc>
        <w:tc>
          <w:tcPr>
            <w:tcW w:w="6088" w:type="dxa"/>
          </w:tcPr>
          <w:p w14:paraId="7154E872" w14:textId="63FD36B0" w:rsidR="00D41CFD" w:rsidRPr="00407814" w:rsidRDefault="00A93198" w:rsidP="00E25678">
            <w:pPr>
              <w:pStyle w:val="Paragraphedeliste"/>
              <w:numPr>
                <w:ilvl w:val="0"/>
                <w:numId w:val="12"/>
              </w:numPr>
              <w:rPr>
                <w:rFonts w:asciiTheme="majorHAnsi" w:eastAsia="Times New Roman" w:hAnsiTheme="majorHAnsi" w:cstheme="majorBidi"/>
                <w:color w:val="000000"/>
                <w:sz w:val="32"/>
                <w:szCs w:val="32"/>
                <w:lang w:eastAsia="fr-FR"/>
              </w:rPr>
            </w:pPr>
            <w:bookmarkStart w:id="140" w:name="_Hlk50960553"/>
            <w:r w:rsidRPr="00407814">
              <w:rPr>
                <w:rFonts w:asciiTheme="majorHAnsi" w:eastAsia="Times New Roman" w:hAnsiTheme="majorHAnsi" w:cstheme="majorBidi"/>
                <w:color w:val="000000"/>
                <w:sz w:val="32"/>
                <w:szCs w:val="32"/>
                <w:lang w:eastAsia="fr-FR"/>
              </w:rPr>
              <w:t xml:space="preserve">Visiter la </w:t>
            </w:r>
            <w:r w:rsidR="00FD685D" w:rsidRPr="00407814">
              <w:rPr>
                <w:rFonts w:asciiTheme="majorHAnsi" w:eastAsia="Times New Roman" w:hAnsiTheme="majorHAnsi" w:cstheme="majorBidi"/>
                <w:color w:val="000000"/>
                <w:sz w:val="32"/>
                <w:szCs w:val="32"/>
                <w:lang w:eastAsia="fr-FR"/>
              </w:rPr>
              <w:t xml:space="preserve">partie de la </w:t>
            </w:r>
            <w:r w:rsidRPr="00407814">
              <w:rPr>
                <w:rFonts w:asciiTheme="majorHAnsi" w:eastAsia="Times New Roman" w:hAnsiTheme="majorHAnsi" w:cstheme="majorBidi"/>
                <w:color w:val="000000"/>
                <w:sz w:val="32"/>
                <w:szCs w:val="32"/>
                <w:lang w:eastAsia="fr-FR"/>
              </w:rPr>
              <w:t>plateforme qui a accès sans compte</w:t>
            </w:r>
          </w:p>
          <w:bookmarkEnd w:id="140"/>
          <w:p w14:paraId="049D1B31" w14:textId="77777777" w:rsidR="00A93198" w:rsidRPr="00407814" w:rsidRDefault="00A93198" w:rsidP="00E25678">
            <w:pPr>
              <w:pStyle w:val="Paragraphedeliste"/>
              <w:numPr>
                <w:ilvl w:val="0"/>
                <w:numId w:val="12"/>
              </w:num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Envoyer un message ou une question à l'administr</w:t>
            </w:r>
            <w:r w:rsidR="00FD685D" w:rsidRPr="00407814">
              <w:rPr>
                <w:rFonts w:asciiTheme="majorHAnsi" w:eastAsia="Times New Roman" w:hAnsiTheme="majorHAnsi" w:cstheme="majorBidi"/>
                <w:color w:val="000000"/>
                <w:sz w:val="32"/>
                <w:szCs w:val="32"/>
                <w:lang w:eastAsia="fr-FR"/>
              </w:rPr>
              <w:t>ateur</w:t>
            </w:r>
            <w:r w:rsidRPr="00407814">
              <w:rPr>
                <w:rFonts w:asciiTheme="majorHAnsi" w:eastAsia="Times New Roman" w:hAnsiTheme="majorHAnsi" w:cstheme="majorBidi"/>
                <w:color w:val="000000"/>
                <w:sz w:val="32"/>
                <w:szCs w:val="32"/>
                <w:lang w:eastAsia="fr-FR"/>
              </w:rPr>
              <w:t xml:space="preserve"> dans la formule contact</w:t>
            </w:r>
          </w:p>
          <w:p w14:paraId="0D450207" w14:textId="22D29B50" w:rsidR="00FD685D" w:rsidRPr="00407814" w:rsidRDefault="00FD685D" w:rsidP="00715CA9">
            <w:pPr>
              <w:pStyle w:val="Paragraphedeliste"/>
              <w:rPr>
                <w:rFonts w:asciiTheme="majorHAnsi" w:eastAsia="Times New Roman" w:hAnsiTheme="majorHAnsi" w:cstheme="majorBidi"/>
                <w:color w:val="000000"/>
                <w:sz w:val="24"/>
                <w:szCs w:val="24"/>
                <w:lang w:eastAsia="fr-FR"/>
              </w:rPr>
            </w:pPr>
          </w:p>
        </w:tc>
      </w:tr>
    </w:tbl>
    <w:p w14:paraId="3CE00F14" w14:textId="77777777" w:rsidR="0067243F" w:rsidRPr="0067243F" w:rsidRDefault="0067243F" w:rsidP="0067243F">
      <w:pPr>
        <w:rPr>
          <w:rFonts w:asciiTheme="majorBidi" w:eastAsia="Times New Roman" w:hAnsiTheme="majorBidi" w:cstheme="majorBidi"/>
          <w:color w:val="000000"/>
          <w:sz w:val="24"/>
          <w:szCs w:val="24"/>
          <w:lang w:eastAsia="fr-FR"/>
        </w:rPr>
      </w:pPr>
    </w:p>
    <w:p w14:paraId="13F6D630" w14:textId="345EA4E9" w:rsidR="00AE117A" w:rsidRDefault="00AE117A" w:rsidP="00C87C45">
      <w:pPr>
        <w:rPr>
          <w:rFonts w:ascii="Arial" w:eastAsia="Times New Roman" w:hAnsi="Arial" w:cs="Arial"/>
          <w:color w:val="000000"/>
          <w:sz w:val="24"/>
          <w:szCs w:val="24"/>
          <w:lang w:eastAsia="fr-FR"/>
        </w:rPr>
      </w:pPr>
    </w:p>
    <w:p w14:paraId="768C5A42" w14:textId="016F822D" w:rsidR="00AE117A" w:rsidRDefault="00AE117A" w:rsidP="00C87C45">
      <w:pPr>
        <w:rPr>
          <w:rFonts w:ascii="Arial" w:eastAsia="Times New Roman" w:hAnsi="Arial" w:cs="Arial"/>
          <w:color w:val="000000"/>
          <w:sz w:val="24"/>
          <w:szCs w:val="24"/>
          <w:lang w:eastAsia="fr-FR"/>
        </w:rPr>
      </w:pPr>
    </w:p>
    <w:p w14:paraId="2DE1B6EA" w14:textId="4732FC2F" w:rsidR="00AE117A" w:rsidRDefault="00AE117A" w:rsidP="00C87C45">
      <w:pPr>
        <w:rPr>
          <w:rFonts w:ascii="Arial" w:eastAsia="Times New Roman" w:hAnsi="Arial" w:cs="Arial"/>
          <w:color w:val="000000"/>
          <w:sz w:val="24"/>
          <w:szCs w:val="24"/>
          <w:lang w:eastAsia="fr-FR"/>
        </w:rPr>
      </w:pPr>
    </w:p>
    <w:p w14:paraId="1D823BA7" w14:textId="51E2212D" w:rsidR="00454E77" w:rsidRPr="00396D46" w:rsidRDefault="00715CA9" w:rsidP="00E25678">
      <w:pPr>
        <w:pStyle w:val="Paragraphedeliste"/>
        <w:numPr>
          <w:ilvl w:val="1"/>
          <w:numId w:val="5"/>
        </w:numPr>
        <w:outlineLvl w:val="1"/>
        <w:rPr>
          <w:rFonts w:asciiTheme="majorBidi" w:eastAsia="Times New Roman" w:hAnsiTheme="majorBidi" w:cstheme="majorBidi"/>
          <w:b/>
          <w:bCs/>
          <w:color w:val="365F91" w:themeColor="accent1" w:themeShade="BF"/>
          <w:sz w:val="28"/>
          <w:szCs w:val="28"/>
          <w:lang w:eastAsia="fr-FR"/>
        </w:rPr>
      </w:pPr>
      <w:bookmarkStart w:id="141" w:name="_Toc51021101"/>
      <w:r w:rsidRPr="00396D46">
        <w:rPr>
          <w:rFonts w:asciiTheme="majorBidi" w:eastAsia="Times New Roman" w:hAnsiTheme="majorBidi" w:cstheme="majorBidi"/>
          <w:b/>
          <w:bCs/>
          <w:color w:val="365F91" w:themeColor="accent1" w:themeShade="BF"/>
          <w:sz w:val="28"/>
          <w:szCs w:val="28"/>
          <w:lang w:eastAsia="fr-FR"/>
        </w:rPr>
        <w:t>Diagramme</w:t>
      </w:r>
      <w:r w:rsidR="00454E77" w:rsidRPr="00396D46">
        <w:rPr>
          <w:rFonts w:asciiTheme="majorBidi" w:eastAsia="Times New Roman" w:hAnsiTheme="majorBidi" w:cstheme="majorBidi"/>
          <w:b/>
          <w:bCs/>
          <w:color w:val="365F91" w:themeColor="accent1" w:themeShade="BF"/>
          <w:sz w:val="28"/>
          <w:szCs w:val="28"/>
          <w:lang w:eastAsia="fr-FR"/>
        </w:rPr>
        <w:t>s</w:t>
      </w:r>
      <w:r w:rsidRPr="00396D46">
        <w:rPr>
          <w:rFonts w:asciiTheme="majorBidi" w:eastAsia="Times New Roman" w:hAnsiTheme="majorBidi" w:cstheme="majorBidi"/>
          <w:b/>
          <w:bCs/>
          <w:color w:val="365F91" w:themeColor="accent1" w:themeShade="BF"/>
          <w:sz w:val="28"/>
          <w:szCs w:val="28"/>
          <w:lang w:eastAsia="fr-FR"/>
        </w:rPr>
        <w:t xml:space="preserve"> de cas d’utilisation</w:t>
      </w:r>
      <w:bookmarkEnd w:id="141"/>
    </w:p>
    <w:p w14:paraId="01C9EBBA" w14:textId="129DF8AB" w:rsidR="00AE117A" w:rsidRDefault="00DA3B16" w:rsidP="00922BC7">
      <w:pPr>
        <w:rPr>
          <w:rFonts w:asciiTheme="majorBidi" w:eastAsia="Times New Roman" w:hAnsiTheme="majorBidi" w:cstheme="majorBidi"/>
          <w:color w:val="000000"/>
          <w:sz w:val="24"/>
          <w:szCs w:val="24"/>
          <w:lang w:eastAsia="fr-FR"/>
        </w:rPr>
      </w:pPr>
      <w:r w:rsidRPr="00454E77">
        <w:rPr>
          <w:rFonts w:asciiTheme="majorBidi" w:eastAsia="Times New Roman" w:hAnsiTheme="majorBidi" w:cstheme="majorBidi"/>
          <w:color w:val="000000"/>
          <w:sz w:val="24"/>
          <w:szCs w:val="24"/>
          <w:lang w:eastAsia="fr-FR"/>
        </w:rPr>
        <w:t>Nous allons d'abord commencer par identifier les cas d'utilisation général</w:t>
      </w:r>
      <w:r w:rsidR="00B61571">
        <w:rPr>
          <w:rFonts w:asciiTheme="majorBidi" w:eastAsia="Times New Roman" w:hAnsiTheme="majorBidi" w:cstheme="majorBidi"/>
          <w:color w:val="000000"/>
          <w:sz w:val="24"/>
          <w:szCs w:val="24"/>
          <w:lang w:eastAsia="fr-FR"/>
        </w:rPr>
        <w:t xml:space="preserve"> </w:t>
      </w:r>
      <w:r w:rsidR="008D0FF1">
        <w:rPr>
          <w:rFonts w:asciiTheme="majorBidi" w:eastAsia="Times New Roman" w:hAnsiTheme="majorBidi" w:cstheme="majorBidi"/>
          <w:color w:val="000000"/>
          <w:sz w:val="24"/>
          <w:szCs w:val="24"/>
          <w:lang w:eastAsia="fr-FR"/>
        </w:rPr>
        <w:t>de notre application web Doc</w:t>
      </w:r>
      <w:ins w:id="142" w:author="GCBµ" w:date="2020-09-20T00:01:00Z">
        <w:r w:rsidR="00583243">
          <w:rPr>
            <w:rFonts w:asciiTheme="majorBidi" w:eastAsia="Times New Roman" w:hAnsiTheme="majorBidi" w:cstheme="majorBidi"/>
            <w:color w:val="000000"/>
            <w:sz w:val="24"/>
            <w:szCs w:val="24"/>
            <w:lang w:eastAsia="fr-FR"/>
          </w:rPr>
          <w:t>On</w:t>
        </w:r>
      </w:ins>
      <w:r w:rsidR="008D0FF1">
        <w:rPr>
          <w:rFonts w:asciiTheme="majorBidi" w:eastAsia="Times New Roman" w:hAnsiTheme="majorBidi" w:cstheme="majorBidi"/>
          <w:color w:val="000000"/>
          <w:sz w:val="24"/>
          <w:szCs w:val="24"/>
          <w:lang w:eastAsia="fr-FR"/>
        </w:rPr>
        <w:t xml:space="preserve">Line </w:t>
      </w:r>
      <w:r w:rsidR="00922BC7">
        <w:rPr>
          <w:rFonts w:asciiTheme="majorBidi" w:eastAsia="Times New Roman" w:hAnsiTheme="majorBidi" w:cstheme="majorBidi"/>
          <w:color w:val="000000"/>
          <w:sz w:val="24"/>
          <w:szCs w:val="24"/>
          <w:lang w:eastAsia="fr-FR"/>
        </w:rPr>
        <w:t xml:space="preserve">ou chaque cas </w:t>
      </w:r>
      <w:r w:rsidR="00655D2E">
        <w:rPr>
          <w:rFonts w:asciiTheme="majorBidi" w:eastAsia="Times New Roman" w:hAnsiTheme="majorBidi" w:cstheme="majorBidi"/>
          <w:color w:val="000000"/>
          <w:sz w:val="24"/>
          <w:szCs w:val="24"/>
          <w:lang w:eastAsia="fr-FR"/>
        </w:rPr>
        <w:t>général</w:t>
      </w:r>
      <w:r w:rsidRPr="00454E77">
        <w:rPr>
          <w:rFonts w:asciiTheme="majorBidi" w:eastAsia="Times New Roman" w:hAnsiTheme="majorBidi" w:cstheme="majorBidi"/>
          <w:color w:val="000000"/>
          <w:sz w:val="24"/>
          <w:szCs w:val="24"/>
          <w:lang w:eastAsia="fr-FR"/>
        </w:rPr>
        <w:t xml:space="preserve"> </w:t>
      </w:r>
      <w:r w:rsidR="00922BC7">
        <w:rPr>
          <w:rFonts w:asciiTheme="majorBidi" w:eastAsia="Times New Roman" w:hAnsiTheme="majorBidi" w:cstheme="majorBidi"/>
          <w:color w:val="000000"/>
          <w:sz w:val="24"/>
          <w:szCs w:val="24"/>
          <w:lang w:eastAsia="fr-FR"/>
        </w:rPr>
        <w:t>va</w:t>
      </w:r>
      <w:r w:rsidRPr="00454E77">
        <w:rPr>
          <w:rFonts w:asciiTheme="majorBidi" w:eastAsia="Times New Roman" w:hAnsiTheme="majorBidi" w:cstheme="majorBidi"/>
          <w:color w:val="000000"/>
          <w:sz w:val="24"/>
          <w:szCs w:val="24"/>
          <w:lang w:eastAsia="fr-FR"/>
        </w:rPr>
        <w:t xml:space="preserve"> être </w:t>
      </w:r>
      <w:del w:id="143" w:author="GCBµ" w:date="2020-09-20T00:01:00Z">
        <w:r w:rsidRPr="00454E77" w:rsidDel="00583243">
          <w:rPr>
            <w:rFonts w:asciiTheme="majorBidi" w:eastAsia="Times New Roman" w:hAnsiTheme="majorBidi" w:cstheme="majorBidi"/>
            <w:color w:val="000000"/>
            <w:sz w:val="24"/>
            <w:szCs w:val="24"/>
            <w:lang w:eastAsia="fr-FR"/>
          </w:rPr>
          <w:delText xml:space="preserve">détailler </w:delText>
        </w:r>
      </w:del>
      <w:ins w:id="144" w:author="GCBµ" w:date="2020-09-20T00:01:00Z">
        <w:r w:rsidR="00583243" w:rsidRPr="00454E77">
          <w:rPr>
            <w:rFonts w:asciiTheme="majorBidi" w:eastAsia="Times New Roman" w:hAnsiTheme="majorBidi" w:cstheme="majorBidi"/>
            <w:color w:val="000000"/>
            <w:sz w:val="24"/>
            <w:szCs w:val="24"/>
            <w:lang w:eastAsia="fr-FR"/>
          </w:rPr>
          <w:t>détaill</w:t>
        </w:r>
        <w:r w:rsidR="00583243">
          <w:rPr>
            <w:rFonts w:asciiTheme="majorBidi" w:eastAsia="Times New Roman" w:hAnsiTheme="majorBidi" w:cstheme="majorBidi"/>
            <w:color w:val="000000"/>
            <w:sz w:val="24"/>
            <w:szCs w:val="24"/>
            <w:lang w:eastAsia="fr-FR"/>
          </w:rPr>
          <w:t>é</w:t>
        </w:r>
        <w:r w:rsidR="00583243" w:rsidRPr="00454E77">
          <w:rPr>
            <w:rFonts w:asciiTheme="majorBidi" w:eastAsia="Times New Roman" w:hAnsiTheme="majorBidi" w:cstheme="majorBidi"/>
            <w:color w:val="000000"/>
            <w:sz w:val="24"/>
            <w:szCs w:val="24"/>
            <w:lang w:eastAsia="fr-FR"/>
          </w:rPr>
          <w:t xml:space="preserve"> </w:t>
        </w:r>
      </w:ins>
      <w:r w:rsidR="008D0FF1">
        <w:rPr>
          <w:rFonts w:asciiTheme="majorBidi" w:eastAsia="Times New Roman" w:hAnsiTheme="majorBidi" w:cstheme="majorBidi"/>
          <w:color w:val="000000"/>
          <w:sz w:val="24"/>
          <w:szCs w:val="24"/>
          <w:lang w:eastAsia="fr-FR"/>
        </w:rPr>
        <w:t xml:space="preserve">et décrit </w:t>
      </w:r>
      <w:r w:rsidRPr="00454E77">
        <w:rPr>
          <w:rFonts w:asciiTheme="majorBidi" w:eastAsia="Times New Roman" w:hAnsiTheme="majorBidi" w:cstheme="majorBidi"/>
          <w:color w:val="000000"/>
          <w:sz w:val="24"/>
          <w:szCs w:val="24"/>
          <w:lang w:eastAsia="fr-FR"/>
        </w:rPr>
        <w:t>par la suite</w:t>
      </w:r>
      <w:r>
        <w:rPr>
          <w:rFonts w:asciiTheme="majorBidi" w:eastAsia="Times New Roman" w:hAnsiTheme="majorBidi" w:cstheme="majorBidi"/>
          <w:color w:val="000000"/>
          <w:sz w:val="24"/>
          <w:szCs w:val="24"/>
          <w:lang w:eastAsia="fr-FR"/>
        </w:rPr>
        <w:t> </w:t>
      </w:r>
      <w:r w:rsidR="00B61571">
        <w:rPr>
          <w:rFonts w:asciiTheme="majorBidi" w:eastAsia="Times New Roman" w:hAnsiTheme="majorBidi" w:cstheme="majorBidi"/>
          <w:color w:val="000000"/>
          <w:sz w:val="24"/>
          <w:szCs w:val="24"/>
          <w:lang w:eastAsia="fr-FR"/>
        </w:rPr>
        <w:t>avec</w:t>
      </w:r>
      <w:r>
        <w:rPr>
          <w:rFonts w:asciiTheme="majorBidi" w:eastAsia="Times New Roman" w:hAnsiTheme="majorBidi" w:cstheme="majorBidi"/>
          <w:color w:val="000000"/>
          <w:sz w:val="24"/>
          <w:szCs w:val="24"/>
          <w:lang w:eastAsia="fr-FR"/>
        </w:rPr>
        <w:t xml:space="preserve"> des diagrammes de cas d’utilisation </w:t>
      </w:r>
      <w:r w:rsidR="00C237C1">
        <w:rPr>
          <w:rFonts w:asciiTheme="majorBidi" w:eastAsia="Times New Roman" w:hAnsiTheme="majorBidi" w:cstheme="majorBidi"/>
          <w:color w:val="000000"/>
          <w:sz w:val="24"/>
          <w:szCs w:val="24"/>
          <w:lang w:eastAsia="fr-FR"/>
        </w:rPr>
        <w:t>:</w:t>
      </w:r>
    </w:p>
    <w:p w14:paraId="2F5A927A" w14:textId="56B3680D" w:rsidR="0053536D" w:rsidRPr="007E2D01" w:rsidRDefault="00C237C1"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45" w:name="_Toc51021102"/>
      <w:r w:rsidRPr="007E2D01">
        <w:rPr>
          <w:rFonts w:asciiTheme="majorBidi" w:eastAsia="Times New Roman" w:hAnsiTheme="majorBidi" w:cstheme="majorBidi"/>
          <w:b/>
          <w:bCs/>
          <w:color w:val="C00000"/>
          <w:sz w:val="28"/>
          <w:szCs w:val="28"/>
          <w:lang w:eastAsia="fr-FR"/>
        </w:rPr>
        <w:t>Indentification des cas d’utilisation général</w:t>
      </w:r>
      <w:bookmarkEnd w:id="145"/>
      <w:r w:rsidRPr="007E2D01">
        <w:rPr>
          <w:rFonts w:asciiTheme="majorBidi" w:eastAsia="Times New Roman" w:hAnsiTheme="majorBidi" w:cstheme="majorBidi"/>
          <w:b/>
          <w:bCs/>
          <w:color w:val="C00000"/>
          <w:sz w:val="28"/>
          <w:szCs w:val="28"/>
          <w:lang w:eastAsia="fr-FR"/>
        </w:rPr>
        <w:t> </w:t>
      </w:r>
    </w:p>
    <w:p w14:paraId="26322CDD" w14:textId="04FC634A" w:rsidR="005807AA" w:rsidRPr="0053536D" w:rsidRDefault="00E2040F" w:rsidP="0053536D">
      <w:pPr>
        <w:rPr>
          <w:rFonts w:asciiTheme="majorBidi" w:eastAsia="Times New Roman" w:hAnsiTheme="majorBidi" w:cstheme="majorBidi"/>
          <w:color w:val="000000"/>
          <w:sz w:val="24"/>
          <w:szCs w:val="24"/>
          <w:lang w:eastAsia="fr-FR"/>
        </w:rPr>
      </w:pPr>
      <w:r w:rsidRPr="00E2040F">
        <w:rPr>
          <w:rFonts w:asciiTheme="majorBidi" w:eastAsia="Times New Roman" w:hAnsiTheme="majorBidi" w:cstheme="majorBidi"/>
          <w:color w:val="000000"/>
          <w:sz w:val="24"/>
          <w:szCs w:val="24"/>
          <w:lang w:eastAsia="fr-FR"/>
        </w:rPr>
        <w:t>Nous</w:t>
      </w:r>
      <w:r w:rsidR="00922BC7">
        <w:rPr>
          <w:rFonts w:asciiTheme="majorBidi" w:eastAsia="Times New Roman" w:hAnsiTheme="majorBidi" w:cstheme="majorBidi"/>
          <w:color w:val="000000"/>
          <w:sz w:val="24"/>
          <w:szCs w:val="24"/>
          <w:lang w:eastAsia="fr-FR"/>
        </w:rPr>
        <w:t xml:space="preserve"> mentionnons</w:t>
      </w:r>
      <w:r w:rsidRPr="00E2040F">
        <w:rPr>
          <w:rFonts w:asciiTheme="majorBidi" w:eastAsia="Times New Roman" w:hAnsiTheme="majorBidi" w:cstheme="majorBidi"/>
          <w:color w:val="000000"/>
          <w:sz w:val="24"/>
          <w:szCs w:val="24"/>
          <w:lang w:eastAsia="fr-FR"/>
        </w:rPr>
        <w:t xml:space="preserve"> </w:t>
      </w:r>
      <w:r w:rsidR="00922BC7">
        <w:rPr>
          <w:rFonts w:asciiTheme="majorBidi" w:eastAsia="Times New Roman" w:hAnsiTheme="majorBidi" w:cstheme="majorBidi"/>
          <w:color w:val="000000"/>
          <w:sz w:val="24"/>
          <w:szCs w:val="24"/>
          <w:lang w:eastAsia="fr-FR"/>
        </w:rPr>
        <w:t>les</w:t>
      </w:r>
      <w:r w:rsidRPr="00E2040F">
        <w:rPr>
          <w:rFonts w:asciiTheme="majorBidi" w:eastAsia="Times New Roman" w:hAnsiTheme="majorBidi" w:cstheme="majorBidi"/>
          <w:color w:val="000000"/>
          <w:sz w:val="24"/>
          <w:szCs w:val="24"/>
          <w:lang w:eastAsia="fr-FR"/>
        </w:rPr>
        <w:t xml:space="preserve"> cas d'utilisation général de notre application</w:t>
      </w:r>
      <w:r w:rsidR="00DA3B16">
        <w:rPr>
          <w:rFonts w:asciiTheme="majorBidi" w:eastAsia="Times New Roman" w:hAnsiTheme="majorBidi" w:cstheme="majorBidi"/>
          <w:color w:val="000000"/>
          <w:sz w:val="24"/>
          <w:szCs w:val="24"/>
          <w:lang w:eastAsia="fr-FR"/>
        </w:rPr>
        <w:t xml:space="preserve"> web</w:t>
      </w:r>
      <w:r w:rsidRPr="00E2040F">
        <w:rPr>
          <w:rFonts w:asciiTheme="majorBidi" w:eastAsia="Times New Roman" w:hAnsiTheme="majorBidi" w:cstheme="majorBidi"/>
          <w:color w:val="000000"/>
          <w:sz w:val="24"/>
          <w:szCs w:val="24"/>
          <w:lang w:eastAsia="fr-FR"/>
        </w:rPr>
        <w:t xml:space="preserve"> Doc</w:t>
      </w:r>
      <w:ins w:id="146" w:author="GCBµ" w:date="2020-09-20T00:01:00Z">
        <w:r w:rsidR="00583243">
          <w:rPr>
            <w:rFonts w:asciiTheme="majorBidi" w:eastAsia="Times New Roman" w:hAnsiTheme="majorBidi" w:cstheme="majorBidi"/>
            <w:color w:val="000000"/>
            <w:sz w:val="24"/>
            <w:szCs w:val="24"/>
            <w:lang w:eastAsia="fr-FR"/>
          </w:rPr>
          <w:t>On</w:t>
        </w:r>
      </w:ins>
      <w:r w:rsidRPr="00E2040F">
        <w:rPr>
          <w:rFonts w:asciiTheme="majorBidi" w:eastAsia="Times New Roman" w:hAnsiTheme="majorBidi" w:cstheme="majorBidi"/>
          <w:color w:val="000000"/>
          <w:sz w:val="24"/>
          <w:szCs w:val="24"/>
          <w:lang w:eastAsia="fr-FR"/>
        </w:rPr>
        <w:t xml:space="preserve">Line dans le tableau </w:t>
      </w:r>
      <w:del w:id="147" w:author="GCBµ" w:date="2020-09-20T00:01:00Z">
        <w:r w:rsidRPr="00E2040F" w:rsidDel="00583243">
          <w:rPr>
            <w:rFonts w:asciiTheme="majorBidi" w:eastAsia="Times New Roman" w:hAnsiTheme="majorBidi" w:cstheme="majorBidi"/>
            <w:color w:val="000000"/>
            <w:sz w:val="24"/>
            <w:szCs w:val="24"/>
            <w:lang w:eastAsia="fr-FR"/>
          </w:rPr>
          <w:delText>qui est en dessous</w:delText>
        </w:r>
      </w:del>
      <w:ins w:id="148" w:author="GCBµ" w:date="2020-09-20T00:01:00Z">
        <w:r w:rsidR="00583243">
          <w:rPr>
            <w:rFonts w:asciiTheme="majorBidi" w:eastAsia="Times New Roman" w:hAnsiTheme="majorBidi" w:cstheme="majorBidi"/>
            <w:color w:val="000000"/>
            <w:sz w:val="24"/>
            <w:szCs w:val="24"/>
            <w:lang w:eastAsia="fr-FR"/>
          </w:rPr>
          <w:t>ci dessous</w:t>
        </w:r>
      </w:ins>
    </w:p>
    <w:p w14:paraId="33906013" w14:textId="44F6C33B" w:rsidR="005807AA" w:rsidRPr="005807AA" w:rsidRDefault="005807AA" w:rsidP="005807AA">
      <w:pPr>
        <w:pStyle w:val="Lgende"/>
        <w:keepNext/>
        <w:rPr>
          <w:sz w:val="20"/>
          <w:szCs w:val="20"/>
        </w:rPr>
      </w:pPr>
      <w:r w:rsidRPr="005807AA">
        <w:rPr>
          <w:sz w:val="20"/>
          <w:szCs w:val="20"/>
        </w:rPr>
        <w:t xml:space="preserve">                                                              </w:t>
      </w:r>
      <w:bookmarkStart w:id="149" w:name="_Toc51016619"/>
      <w:r w:rsidRPr="005807AA">
        <w:rPr>
          <w:sz w:val="20"/>
          <w:szCs w:val="20"/>
        </w:rPr>
        <w:t xml:space="preserve">Tableau </w:t>
      </w:r>
      <w:r w:rsidRPr="005807AA">
        <w:rPr>
          <w:sz w:val="20"/>
          <w:szCs w:val="20"/>
        </w:rPr>
        <w:fldChar w:fldCharType="begin"/>
      </w:r>
      <w:r w:rsidRPr="005807AA">
        <w:rPr>
          <w:sz w:val="20"/>
          <w:szCs w:val="20"/>
        </w:rPr>
        <w:instrText xml:space="preserve"> SEQ Tableau \* ARABIC </w:instrText>
      </w:r>
      <w:r w:rsidRPr="005807AA">
        <w:rPr>
          <w:sz w:val="20"/>
          <w:szCs w:val="20"/>
        </w:rPr>
        <w:fldChar w:fldCharType="separate"/>
      </w:r>
      <w:r w:rsidR="00BE2A57">
        <w:rPr>
          <w:noProof/>
          <w:sz w:val="20"/>
          <w:szCs w:val="20"/>
        </w:rPr>
        <w:t>3</w:t>
      </w:r>
      <w:r w:rsidRPr="005807AA">
        <w:rPr>
          <w:sz w:val="20"/>
          <w:szCs w:val="20"/>
        </w:rPr>
        <w:fldChar w:fldCharType="end"/>
      </w:r>
      <w:r w:rsidRPr="005807AA">
        <w:rPr>
          <w:sz w:val="20"/>
          <w:szCs w:val="20"/>
        </w:rPr>
        <w:t>- Indentification des cas d’utilisation général</w:t>
      </w:r>
      <w:bookmarkEnd w:id="149"/>
    </w:p>
    <w:tbl>
      <w:tblPr>
        <w:tblStyle w:val="Grilledutableau"/>
        <w:tblW w:w="0" w:type="auto"/>
        <w:tblInd w:w="360" w:type="dxa"/>
        <w:tblLook w:val="04A0" w:firstRow="1" w:lastRow="0" w:firstColumn="1" w:lastColumn="0" w:noHBand="0" w:noVBand="1"/>
      </w:tblPr>
      <w:tblGrid>
        <w:gridCol w:w="3888"/>
        <w:gridCol w:w="4812"/>
      </w:tblGrid>
      <w:tr w:rsidR="005807AA" w:rsidRPr="00407814" w14:paraId="0CA5BB97" w14:textId="77777777" w:rsidTr="00CA757B">
        <w:trPr>
          <w:trHeight w:val="614"/>
        </w:trPr>
        <w:tc>
          <w:tcPr>
            <w:tcW w:w="3888" w:type="dxa"/>
            <w:shd w:val="clear" w:color="auto" w:fill="BFBFBF" w:themeFill="background1" w:themeFillShade="BF"/>
          </w:tcPr>
          <w:p w14:paraId="1F69F35B" w14:textId="71C74890" w:rsidR="0053536D" w:rsidRPr="00407814" w:rsidRDefault="0053536D" w:rsidP="00C237C1">
            <w:pPr>
              <w:rPr>
                <w:rFonts w:asciiTheme="majorHAnsi" w:eastAsia="Times New Roman" w:hAnsiTheme="majorHAnsi" w:cstheme="majorBidi"/>
                <w:b/>
                <w:bCs/>
                <w:color w:val="202122"/>
                <w:sz w:val="28"/>
                <w:szCs w:val="28"/>
                <w:lang w:eastAsia="fr-FR"/>
              </w:rPr>
            </w:pPr>
            <w:r w:rsidRPr="00407814">
              <w:rPr>
                <w:rFonts w:asciiTheme="majorHAnsi" w:eastAsia="Times New Roman" w:hAnsiTheme="majorHAnsi" w:cstheme="majorBidi"/>
                <w:b/>
                <w:bCs/>
                <w:color w:val="FFFFFF" w:themeColor="background1"/>
                <w:sz w:val="32"/>
                <w:szCs w:val="32"/>
                <w:lang w:eastAsia="fr-FR"/>
              </w:rPr>
              <w:t>Acteurs</w:t>
            </w:r>
          </w:p>
        </w:tc>
        <w:tc>
          <w:tcPr>
            <w:tcW w:w="4812" w:type="dxa"/>
            <w:shd w:val="clear" w:color="auto" w:fill="BFBFBF" w:themeFill="background1" w:themeFillShade="BF"/>
          </w:tcPr>
          <w:p w14:paraId="3EA9A182" w14:textId="6021EE97" w:rsidR="0053536D" w:rsidRPr="00407814" w:rsidRDefault="0053536D" w:rsidP="00C237C1">
            <w:pPr>
              <w:rPr>
                <w:rFonts w:asciiTheme="majorHAnsi" w:eastAsia="Times New Roman" w:hAnsiTheme="majorHAnsi" w:cstheme="majorBidi"/>
                <w:b/>
                <w:bCs/>
                <w:color w:val="202122"/>
                <w:sz w:val="28"/>
                <w:szCs w:val="28"/>
                <w:lang w:eastAsia="fr-FR"/>
              </w:rPr>
            </w:pPr>
            <w:r w:rsidRPr="00407814">
              <w:rPr>
                <w:rFonts w:asciiTheme="majorHAnsi" w:eastAsia="Times New Roman" w:hAnsiTheme="majorHAnsi" w:cstheme="majorBidi"/>
                <w:b/>
                <w:bCs/>
                <w:color w:val="FFFFFF" w:themeColor="background1"/>
                <w:sz w:val="32"/>
                <w:szCs w:val="32"/>
                <w:lang w:eastAsia="fr-FR"/>
              </w:rPr>
              <w:t>Cas d’utilisation</w:t>
            </w:r>
          </w:p>
        </w:tc>
      </w:tr>
      <w:tr w:rsidR="00B374FE" w:rsidRPr="00407814" w14:paraId="15362D92" w14:textId="77777777" w:rsidTr="00CA757B">
        <w:trPr>
          <w:trHeight w:val="691"/>
        </w:trPr>
        <w:tc>
          <w:tcPr>
            <w:tcW w:w="3888" w:type="dxa"/>
            <w:vMerge w:val="restart"/>
            <w:shd w:val="clear" w:color="auto" w:fill="365F91" w:themeFill="accent1" w:themeFillShade="BF"/>
          </w:tcPr>
          <w:p w14:paraId="2CC23C4C" w14:textId="77777777" w:rsidR="005807AA" w:rsidRPr="00407814" w:rsidRDefault="005807AA" w:rsidP="00C237C1">
            <w:pPr>
              <w:rPr>
                <w:rFonts w:asciiTheme="majorHAnsi" w:eastAsia="Times New Roman" w:hAnsiTheme="majorHAnsi" w:cstheme="majorBidi"/>
                <w:b/>
                <w:bCs/>
                <w:color w:val="202122"/>
                <w:sz w:val="28"/>
                <w:szCs w:val="28"/>
                <w:lang w:eastAsia="fr-FR"/>
              </w:rPr>
            </w:pPr>
          </w:p>
          <w:p w14:paraId="55E20AD6" w14:textId="77777777" w:rsidR="005807AA" w:rsidRPr="00407814" w:rsidRDefault="005807AA" w:rsidP="00C237C1">
            <w:pPr>
              <w:rPr>
                <w:rFonts w:asciiTheme="majorHAnsi" w:eastAsia="Times New Roman" w:hAnsiTheme="majorHAnsi" w:cstheme="majorBidi"/>
                <w:b/>
                <w:bCs/>
                <w:color w:val="202122"/>
                <w:sz w:val="28"/>
                <w:szCs w:val="28"/>
                <w:lang w:eastAsia="fr-FR"/>
              </w:rPr>
            </w:pPr>
          </w:p>
          <w:p w14:paraId="6A2FAA70" w14:textId="77777777" w:rsidR="005807AA" w:rsidRPr="00407814" w:rsidRDefault="005807AA" w:rsidP="00C237C1">
            <w:pPr>
              <w:rPr>
                <w:rFonts w:asciiTheme="majorHAnsi" w:eastAsia="Times New Roman" w:hAnsiTheme="majorHAnsi" w:cstheme="majorBidi"/>
                <w:b/>
                <w:bCs/>
                <w:color w:val="202122"/>
                <w:sz w:val="28"/>
                <w:szCs w:val="28"/>
                <w:lang w:eastAsia="fr-FR"/>
              </w:rPr>
            </w:pPr>
          </w:p>
          <w:p w14:paraId="44A53543" w14:textId="77777777" w:rsidR="005807AA" w:rsidRPr="00407814" w:rsidRDefault="005807AA" w:rsidP="00C237C1">
            <w:pPr>
              <w:rPr>
                <w:rFonts w:asciiTheme="majorHAnsi" w:eastAsia="Times New Roman" w:hAnsiTheme="majorHAnsi" w:cstheme="majorBidi"/>
                <w:b/>
                <w:bCs/>
                <w:color w:val="202122"/>
                <w:sz w:val="28"/>
                <w:szCs w:val="28"/>
                <w:lang w:eastAsia="fr-FR"/>
              </w:rPr>
            </w:pPr>
          </w:p>
          <w:p w14:paraId="495D42E1" w14:textId="41AA7DB4" w:rsidR="00B374FE" w:rsidRPr="00407814" w:rsidRDefault="00B374FE" w:rsidP="00C237C1">
            <w:pPr>
              <w:rPr>
                <w:rFonts w:asciiTheme="majorHAnsi" w:eastAsia="Times New Roman" w:hAnsiTheme="majorHAnsi" w:cstheme="majorBidi"/>
                <w:b/>
                <w:bCs/>
                <w:color w:val="202122"/>
                <w:sz w:val="28"/>
                <w:szCs w:val="28"/>
                <w:lang w:eastAsia="fr-FR"/>
              </w:rPr>
            </w:pPr>
            <w:r w:rsidRPr="00407814">
              <w:rPr>
                <w:rFonts w:asciiTheme="majorHAnsi" w:eastAsia="Times New Roman" w:hAnsiTheme="majorHAnsi" w:cstheme="majorBidi"/>
                <w:b/>
                <w:bCs/>
                <w:color w:val="FFFFFF" w:themeColor="background1"/>
                <w:sz w:val="32"/>
                <w:szCs w:val="32"/>
                <w:lang w:eastAsia="fr-FR"/>
              </w:rPr>
              <w:t>Administrateur</w:t>
            </w:r>
          </w:p>
        </w:tc>
        <w:tc>
          <w:tcPr>
            <w:tcW w:w="4812" w:type="dxa"/>
          </w:tcPr>
          <w:p w14:paraId="19DB82D0" w14:textId="59E8AE08" w:rsidR="00B374FE" w:rsidRPr="00407814" w:rsidRDefault="00B374FE" w:rsidP="00C237C1">
            <w:p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Gérer opérations</w:t>
            </w:r>
          </w:p>
        </w:tc>
      </w:tr>
      <w:tr w:rsidR="00B374FE" w:rsidRPr="00407814" w14:paraId="26B7605B" w14:textId="77777777" w:rsidTr="00CA757B">
        <w:trPr>
          <w:trHeight w:val="701"/>
        </w:trPr>
        <w:tc>
          <w:tcPr>
            <w:tcW w:w="3888" w:type="dxa"/>
            <w:vMerge/>
            <w:shd w:val="clear" w:color="auto" w:fill="365F91" w:themeFill="accent1" w:themeFillShade="BF"/>
          </w:tcPr>
          <w:p w14:paraId="5A7F02DE" w14:textId="77777777" w:rsidR="00B374FE" w:rsidRPr="00407814" w:rsidRDefault="00B374FE" w:rsidP="00C237C1">
            <w:pPr>
              <w:rPr>
                <w:rFonts w:asciiTheme="majorHAnsi" w:eastAsia="Times New Roman" w:hAnsiTheme="majorHAnsi" w:cstheme="majorBidi"/>
                <w:b/>
                <w:bCs/>
                <w:color w:val="202122"/>
                <w:sz w:val="28"/>
                <w:szCs w:val="28"/>
                <w:lang w:eastAsia="fr-FR"/>
              </w:rPr>
            </w:pPr>
          </w:p>
        </w:tc>
        <w:tc>
          <w:tcPr>
            <w:tcW w:w="4812" w:type="dxa"/>
          </w:tcPr>
          <w:p w14:paraId="559DEDC4" w14:textId="0F7A7804" w:rsidR="00B374FE" w:rsidRPr="00407814" w:rsidRDefault="00B374FE" w:rsidP="00C237C1">
            <w:p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Gérer profils</w:t>
            </w:r>
          </w:p>
        </w:tc>
      </w:tr>
      <w:tr w:rsidR="00B374FE" w:rsidRPr="00407814" w14:paraId="68DB448B" w14:textId="77777777" w:rsidTr="00CA757B">
        <w:trPr>
          <w:trHeight w:val="696"/>
        </w:trPr>
        <w:tc>
          <w:tcPr>
            <w:tcW w:w="3888" w:type="dxa"/>
            <w:vMerge/>
            <w:shd w:val="clear" w:color="auto" w:fill="365F91" w:themeFill="accent1" w:themeFillShade="BF"/>
          </w:tcPr>
          <w:p w14:paraId="63F848F7" w14:textId="77777777" w:rsidR="00B374FE" w:rsidRPr="00407814" w:rsidRDefault="00B374FE" w:rsidP="00C237C1">
            <w:pPr>
              <w:rPr>
                <w:rFonts w:asciiTheme="majorHAnsi" w:eastAsia="Times New Roman" w:hAnsiTheme="majorHAnsi" w:cstheme="majorBidi"/>
                <w:b/>
                <w:bCs/>
                <w:color w:val="202122"/>
                <w:sz w:val="28"/>
                <w:szCs w:val="28"/>
                <w:lang w:eastAsia="fr-FR"/>
              </w:rPr>
            </w:pPr>
          </w:p>
        </w:tc>
        <w:tc>
          <w:tcPr>
            <w:tcW w:w="4812" w:type="dxa"/>
          </w:tcPr>
          <w:p w14:paraId="471417A1" w14:textId="5F823F5C" w:rsidR="00B374FE" w:rsidRPr="00407814" w:rsidRDefault="00B374FE" w:rsidP="00C237C1">
            <w:pPr>
              <w:rPr>
                <w:rFonts w:asciiTheme="majorHAnsi" w:eastAsia="Times New Roman" w:hAnsiTheme="majorHAnsi" w:cstheme="majorBidi"/>
                <w:color w:val="000000"/>
                <w:sz w:val="32"/>
                <w:szCs w:val="32"/>
                <w:lang w:eastAsia="fr-FR"/>
              </w:rPr>
            </w:pPr>
            <w:r w:rsidRPr="00407814">
              <w:rPr>
                <w:rFonts w:asciiTheme="majorHAnsi" w:eastAsia="Times New Roman" w:hAnsiTheme="majorHAnsi" w:cstheme="majorBidi"/>
                <w:color w:val="000000"/>
                <w:sz w:val="32"/>
                <w:szCs w:val="32"/>
                <w:lang w:eastAsia="fr-FR"/>
              </w:rPr>
              <w:t>Gérer utilisateurs</w:t>
            </w:r>
          </w:p>
        </w:tc>
      </w:tr>
      <w:tr w:rsidR="00B374FE" w:rsidRPr="00407814" w14:paraId="1E9558D3" w14:textId="77777777" w:rsidTr="00CA757B">
        <w:trPr>
          <w:trHeight w:val="834"/>
        </w:trPr>
        <w:tc>
          <w:tcPr>
            <w:tcW w:w="3888" w:type="dxa"/>
            <w:vMerge/>
            <w:shd w:val="clear" w:color="auto" w:fill="365F91" w:themeFill="accent1" w:themeFillShade="BF"/>
          </w:tcPr>
          <w:p w14:paraId="3EE16628" w14:textId="77777777" w:rsidR="00B374FE" w:rsidRPr="00407814" w:rsidRDefault="00B374FE" w:rsidP="00C237C1">
            <w:pPr>
              <w:rPr>
                <w:rFonts w:asciiTheme="majorHAnsi" w:eastAsia="Times New Roman" w:hAnsiTheme="majorHAnsi" w:cstheme="majorBidi"/>
                <w:b/>
                <w:bCs/>
                <w:color w:val="202122"/>
                <w:sz w:val="28"/>
                <w:szCs w:val="28"/>
                <w:lang w:eastAsia="fr-FR"/>
              </w:rPr>
            </w:pPr>
          </w:p>
        </w:tc>
        <w:tc>
          <w:tcPr>
            <w:tcW w:w="4812" w:type="dxa"/>
          </w:tcPr>
          <w:p w14:paraId="6818E851" w14:textId="53C60F9C" w:rsidR="00B374FE" w:rsidRPr="00407814" w:rsidRDefault="00B374FE" w:rsidP="00C237C1">
            <w:pPr>
              <w:rPr>
                <w:rFonts w:asciiTheme="majorHAnsi" w:eastAsia="Times New Roman" w:hAnsiTheme="majorHAnsi" w:cstheme="majorBidi"/>
                <w:b/>
                <w:bCs/>
                <w:color w:val="202122"/>
                <w:sz w:val="28"/>
                <w:szCs w:val="28"/>
                <w:lang w:eastAsia="fr-FR"/>
              </w:rPr>
            </w:pPr>
            <w:r w:rsidRPr="00407814">
              <w:rPr>
                <w:rFonts w:asciiTheme="majorHAnsi" w:eastAsia="Times New Roman" w:hAnsiTheme="majorHAnsi" w:cstheme="majorBidi"/>
                <w:color w:val="000000"/>
                <w:sz w:val="32"/>
                <w:szCs w:val="32"/>
                <w:lang w:eastAsia="fr-FR"/>
              </w:rPr>
              <w:t xml:space="preserve">Gérer cycles de type </w:t>
            </w:r>
            <w:r w:rsidR="00A4799A">
              <w:rPr>
                <w:rFonts w:asciiTheme="majorHAnsi" w:eastAsia="Times New Roman" w:hAnsiTheme="majorHAnsi" w:cstheme="majorBidi"/>
                <w:color w:val="000000"/>
                <w:sz w:val="32"/>
                <w:szCs w:val="32"/>
                <w:lang w:eastAsia="fr-FR"/>
              </w:rPr>
              <w:t xml:space="preserve">de </w:t>
            </w:r>
            <w:r w:rsidRPr="00407814">
              <w:rPr>
                <w:rFonts w:asciiTheme="majorHAnsi" w:eastAsia="Times New Roman" w:hAnsiTheme="majorHAnsi" w:cstheme="majorBidi"/>
                <w:color w:val="000000"/>
                <w:sz w:val="32"/>
                <w:szCs w:val="32"/>
                <w:lang w:eastAsia="fr-FR"/>
              </w:rPr>
              <w:t>document</w:t>
            </w:r>
          </w:p>
        </w:tc>
      </w:tr>
      <w:tr w:rsidR="005807AA" w:rsidRPr="00407814" w14:paraId="310E7ADA" w14:textId="77777777" w:rsidTr="00CA757B">
        <w:trPr>
          <w:trHeight w:val="1334"/>
        </w:trPr>
        <w:tc>
          <w:tcPr>
            <w:tcW w:w="3888" w:type="dxa"/>
            <w:shd w:val="clear" w:color="auto" w:fill="365F91" w:themeFill="accent1" w:themeFillShade="BF"/>
          </w:tcPr>
          <w:p w14:paraId="6B558284" w14:textId="77777777" w:rsidR="00A84CEA" w:rsidRPr="00407814" w:rsidRDefault="00A84CEA" w:rsidP="009542F5">
            <w:pPr>
              <w:rPr>
                <w:rFonts w:asciiTheme="majorHAnsi" w:eastAsia="Times New Roman" w:hAnsiTheme="majorHAnsi" w:cstheme="majorBidi"/>
                <w:b/>
                <w:bCs/>
                <w:color w:val="FFFFFF" w:themeColor="background1"/>
                <w:sz w:val="32"/>
                <w:szCs w:val="32"/>
                <w:lang w:eastAsia="fr-FR"/>
              </w:rPr>
            </w:pPr>
          </w:p>
          <w:p w14:paraId="6182FD12" w14:textId="1C6F0D14" w:rsidR="009542F5" w:rsidRPr="00407814" w:rsidRDefault="00B374FE" w:rsidP="009542F5">
            <w:pPr>
              <w:rPr>
                <w:rFonts w:asciiTheme="majorHAnsi" w:eastAsia="Times New Roman" w:hAnsiTheme="majorHAnsi" w:cstheme="majorBidi"/>
                <w:b/>
                <w:bCs/>
                <w:color w:val="FFFFFF" w:themeColor="background1"/>
                <w:sz w:val="32"/>
                <w:szCs w:val="32"/>
                <w:lang w:eastAsia="fr-FR"/>
              </w:rPr>
            </w:pPr>
            <w:r w:rsidRPr="00407814">
              <w:rPr>
                <w:rFonts w:asciiTheme="majorHAnsi" w:eastAsia="Times New Roman" w:hAnsiTheme="majorHAnsi" w:cstheme="majorBidi"/>
                <w:b/>
                <w:bCs/>
                <w:color w:val="FFFFFF" w:themeColor="background1"/>
                <w:sz w:val="32"/>
                <w:szCs w:val="32"/>
                <w:lang w:eastAsia="fr-FR"/>
              </w:rPr>
              <w:t>Utilisateur</w:t>
            </w:r>
          </w:p>
          <w:p w14:paraId="627D519E" w14:textId="1B223ABA" w:rsidR="0053536D" w:rsidRPr="00407814" w:rsidRDefault="009542F5" w:rsidP="009542F5">
            <w:pPr>
              <w:rPr>
                <w:rFonts w:asciiTheme="majorHAnsi" w:eastAsia="Times New Roman" w:hAnsiTheme="majorHAnsi" w:cstheme="majorBidi"/>
                <w:b/>
                <w:bCs/>
                <w:color w:val="FFFFFF" w:themeColor="background1"/>
                <w:sz w:val="32"/>
                <w:szCs w:val="32"/>
                <w:lang w:eastAsia="fr-FR"/>
              </w:rPr>
            </w:pPr>
            <w:r w:rsidRPr="00407814">
              <w:rPr>
                <w:rFonts w:asciiTheme="majorHAnsi" w:eastAsia="Times New Roman" w:hAnsiTheme="majorHAnsi" w:cstheme="majorBidi"/>
                <w:b/>
                <w:bCs/>
                <w:color w:val="FFFFFF" w:themeColor="background1"/>
                <w:sz w:val="32"/>
                <w:szCs w:val="32"/>
                <w:lang w:eastAsia="fr-FR"/>
              </w:rPr>
              <w:t>C</w:t>
            </w:r>
            <w:r w:rsidR="00B374FE" w:rsidRPr="00407814">
              <w:rPr>
                <w:rFonts w:asciiTheme="majorHAnsi" w:eastAsia="Times New Roman" w:hAnsiTheme="majorHAnsi" w:cstheme="majorBidi"/>
                <w:b/>
                <w:bCs/>
                <w:color w:val="FFFFFF" w:themeColor="background1"/>
                <w:sz w:val="32"/>
                <w:szCs w:val="32"/>
                <w:lang w:eastAsia="fr-FR"/>
              </w:rPr>
              <w:t>lient</w:t>
            </w:r>
            <w:r w:rsidRPr="00407814">
              <w:rPr>
                <w:rFonts w:asciiTheme="majorHAnsi" w:eastAsia="Times New Roman" w:hAnsiTheme="majorHAnsi" w:cstheme="majorBidi"/>
                <w:b/>
                <w:bCs/>
                <w:color w:val="FFFFFF" w:themeColor="background1"/>
                <w:sz w:val="32"/>
                <w:szCs w:val="32"/>
                <w:lang w:eastAsia="fr-FR"/>
              </w:rPr>
              <w:t xml:space="preserve"> </w:t>
            </w:r>
          </w:p>
        </w:tc>
        <w:tc>
          <w:tcPr>
            <w:tcW w:w="4812" w:type="dxa"/>
          </w:tcPr>
          <w:p w14:paraId="7CB118B9" w14:textId="1619BCEC" w:rsidR="0053536D" w:rsidRPr="00407814" w:rsidRDefault="00FA2EDD" w:rsidP="00C237C1">
            <w:pPr>
              <w:rPr>
                <w:rFonts w:asciiTheme="majorHAnsi" w:eastAsia="Times New Roman" w:hAnsiTheme="majorHAnsi" w:cstheme="majorBidi"/>
                <w:b/>
                <w:bCs/>
                <w:color w:val="202122"/>
                <w:sz w:val="28"/>
                <w:szCs w:val="28"/>
                <w:lang w:eastAsia="fr-FR"/>
              </w:rPr>
            </w:pPr>
            <w:r>
              <w:rPr>
                <w:rFonts w:asciiTheme="majorHAnsi" w:eastAsia="Times New Roman" w:hAnsiTheme="majorHAnsi" w:cstheme="majorBidi"/>
                <w:color w:val="000000"/>
                <w:sz w:val="32"/>
                <w:szCs w:val="32"/>
                <w:lang w:eastAsia="fr-FR"/>
              </w:rPr>
              <w:t>Effectuer</w:t>
            </w:r>
            <w:r w:rsidR="00B374FE" w:rsidRPr="00407814">
              <w:rPr>
                <w:rFonts w:asciiTheme="majorHAnsi" w:eastAsia="Times New Roman" w:hAnsiTheme="majorHAnsi" w:cstheme="majorBidi"/>
                <w:color w:val="000000"/>
                <w:sz w:val="32"/>
                <w:szCs w:val="32"/>
                <w:lang w:eastAsia="fr-FR"/>
              </w:rPr>
              <w:t xml:space="preserve"> et traiter demande</w:t>
            </w:r>
            <w:r w:rsidR="00B374FE" w:rsidRPr="00407814">
              <w:rPr>
                <w:rFonts w:asciiTheme="majorHAnsi" w:eastAsia="Times New Roman" w:hAnsiTheme="majorHAnsi" w:cstheme="majorBidi"/>
                <w:b/>
                <w:bCs/>
                <w:color w:val="202122"/>
                <w:sz w:val="28"/>
                <w:szCs w:val="28"/>
                <w:lang w:eastAsia="fr-FR"/>
              </w:rPr>
              <w:t xml:space="preserve"> </w:t>
            </w:r>
          </w:p>
        </w:tc>
      </w:tr>
      <w:tr w:rsidR="005807AA" w:rsidRPr="00407814" w14:paraId="07705E18" w14:textId="77777777" w:rsidTr="00CA757B">
        <w:trPr>
          <w:trHeight w:val="1395"/>
        </w:trPr>
        <w:tc>
          <w:tcPr>
            <w:tcW w:w="3888" w:type="dxa"/>
            <w:shd w:val="clear" w:color="auto" w:fill="365F91" w:themeFill="accent1" w:themeFillShade="BF"/>
          </w:tcPr>
          <w:p w14:paraId="2378A9BD" w14:textId="77777777" w:rsidR="00D76103" w:rsidRPr="00407814" w:rsidRDefault="00D76103" w:rsidP="00C237C1">
            <w:pPr>
              <w:rPr>
                <w:rFonts w:asciiTheme="majorHAnsi" w:eastAsia="Times New Roman" w:hAnsiTheme="majorHAnsi" w:cstheme="majorBidi"/>
                <w:b/>
                <w:bCs/>
                <w:color w:val="FFFFFF" w:themeColor="background1"/>
                <w:sz w:val="32"/>
                <w:szCs w:val="32"/>
                <w:lang w:eastAsia="fr-FR"/>
              </w:rPr>
            </w:pPr>
          </w:p>
          <w:p w14:paraId="414F3D77" w14:textId="69E8CFCC" w:rsidR="00D76103" w:rsidRPr="00407814" w:rsidRDefault="00B374FE" w:rsidP="00C237C1">
            <w:pPr>
              <w:rPr>
                <w:rFonts w:asciiTheme="majorHAnsi" w:eastAsia="Times New Roman" w:hAnsiTheme="majorHAnsi" w:cstheme="majorBidi"/>
                <w:b/>
                <w:bCs/>
                <w:color w:val="FFFFFF" w:themeColor="background1"/>
                <w:sz w:val="32"/>
                <w:szCs w:val="32"/>
                <w:lang w:eastAsia="fr-FR"/>
              </w:rPr>
            </w:pPr>
            <w:r w:rsidRPr="00407814">
              <w:rPr>
                <w:rFonts w:asciiTheme="majorHAnsi" w:eastAsia="Times New Roman" w:hAnsiTheme="majorHAnsi" w:cstheme="majorBidi"/>
                <w:b/>
                <w:bCs/>
                <w:color w:val="FFFFFF" w:themeColor="background1"/>
                <w:sz w:val="32"/>
                <w:szCs w:val="32"/>
                <w:lang w:eastAsia="fr-FR"/>
              </w:rPr>
              <w:t>Administrateur</w:t>
            </w:r>
          </w:p>
          <w:p w14:paraId="138BCA99" w14:textId="19DE3775" w:rsidR="0053536D" w:rsidRPr="00407814" w:rsidRDefault="00D76103" w:rsidP="00C237C1">
            <w:pPr>
              <w:rPr>
                <w:rFonts w:asciiTheme="majorHAnsi" w:eastAsia="Times New Roman" w:hAnsiTheme="majorHAnsi" w:cstheme="majorBidi"/>
                <w:b/>
                <w:bCs/>
                <w:color w:val="202122"/>
                <w:sz w:val="28"/>
                <w:szCs w:val="28"/>
                <w:lang w:eastAsia="fr-FR"/>
              </w:rPr>
            </w:pPr>
            <w:r w:rsidRPr="00407814">
              <w:rPr>
                <w:rFonts w:asciiTheme="majorHAnsi" w:eastAsia="Times New Roman" w:hAnsiTheme="majorHAnsi" w:cstheme="majorBidi"/>
                <w:b/>
                <w:bCs/>
                <w:color w:val="FFFFFF" w:themeColor="background1"/>
                <w:sz w:val="32"/>
                <w:szCs w:val="32"/>
                <w:lang w:eastAsia="fr-FR"/>
              </w:rPr>
              <w:t>U</w:t>
            </w:r>
            <w:r w:rsidR="00B374FE" w:rsidRPr="00407814">
              <w:rPr>
                <w:rFonts w:asciiTheme="majorHAnsi" w:eastAsia="Times New Roman" w:hAnsiTheme="majorHAnsi" w:cstheme="majorBidi"/>
                <w:b/>
                <w:bCs/>
                <w:color w:val="FFFFFF" w:themeColor="background1"/>
                <w:sz w:val="32"/>
                <w:szCs w:val="32"/>
                <w:lang w:eastAsia="fr-FR"/>
              </w:rPr>
              <w:t>tilisateur</w:t>
            </w:r>
            <w:r w:rsidRPr="00407814">
              <w:rPr>
                <w:rFonts w:asciiTheme="majorHAnsi" w:eastAsia="Times New Roman" w:hAnsiTheme="majorHAnsi" w:cstheme="majorBidi"/>
                <w:b/>
                <w:bCs/>
                <w:color w:val="FFFFFF" w:themeColor="background1"/>
                <w:sz w:val="32"/>
                <w:szCs w:val="32"/>
                <w:lang w:eastAsia="fr-FR"/>
              </w:rPr>
              <w:t xml:space="preserve"> </w:t>
            </w:r>
          </w:p>
        </w:tc>
        <w:tc>
          <w:tcPr>
            <w:tcW w:w="4812" w:type="dxa"/>
          </w:tcPr>
          <w:p w14:paraId="74E81B68" w14:textId="4A839DD6" w:rsidR="0053536D" w:rsidRPr="00407814" w:rsidRDefault="00B374FE" w:rsidP="00C237C1">
            <w:pPr>
              <w:rPr>
                <w:rFonts w:asciiTheme="majorHAnsi" w:eastAsia="Times New Roman" w:hAnsiTheme="majorHAnsi" w:cstheme="majorBidi"/>
                <w:b/>
                <w:bCs/>
                <w:color w:val="202122"/>
                <w:sz w:val="28"/>
                <w:szCs w:val="28"/>
                <w:lang w:eastAsia="fr-FR"/>
              </w:rPr>
            </w:pPr>
            <w:r w:rsidRPr="00407814">
              <w:rPr>
                <w:rFonts w:asciiTheme="majorHAnsi" w:eastAsia="Times New Roman" w:hAnsiTheme="majorHAnsi" w:cstheme="majorBidi"/>
                <w:color w:val="000000"/>
                <w:sz w:val="32"/>
                <w:szCs w:val="32"/>
                <w:lang w:eastAsia="fr-FR"/>
              </w:rPr>
              <w:t>Gérer messages</w:t>
            </w:r>
          </w:p>
        </w:tc>
      </w:tr>
      <w:tr w:rsidR="00FF6748" w:rsidRPr="00407814" w14:paraId="74ACAD4F" w14:textId="77777777" w:rsidTr="00BE2A57">
        <w:trPr>
          <w:trHeight w:val="1620"/>
        </w:trPr>
        <w:tc>
          <w:tcPr>
            <w:tcW w:w="3888" w:type="dxa"/>
            <w:shd w:val="clear" w:color="auto" w:fill="365F91" w:themeFill="accent1" w:themeFillShade="BF"/>
          </w:tcPr>
          <w:p w14:paraId="56719A3A" w14:textId="77777777" w:rsidR="00FF6748" w:rsidRPr="00407814" w:rsidRDefault="00FF6748" w:rsidP="00FF6748">
            <w:pPr>
              <w:rPr>
                <w:rFonts w:asciiTheme="majorHAnsi" w:eastAsia="Times New Roman" w:hAnsiTheme="majorHAnsi" w:cstheme="majorBidi"/>
                <w:b/>
                <w:bCs/>
                <w:color w:val="FFFFFF" w:themeColor="background1"/>
                <w:sz w:val="32"/>
                <w:szCs w:val="32"/>
                <w:lang w:eastAsia="fr-FR"/>
              </w:rPr>
            </w:pPr>
          </w:p>
          <w:p w14:paraId="4B87A41B" w14:textId="77777777" w:rsidR="00FF6748" w:rsidRPr="00407814" w:rsidRDefault="00FF6748" w:rsidP="00FF6748">
            <w:pPr>
              <w:rPr>
                <w:rFonts w:asciiTheme="majorHAnsi" w:eastAsia="Times New Roman" w:hAnsiTheme="majorHAnsi" w:cstheme="majorBidi"/>
                <w:b/>
                <w:bCs/>
                <w:color w:val="FFFFFF" w:themeColor="background1"/>
                <w:sz w:val="32"/>
                <w:szCs w:val="32"/>
                <w:lang w:eastAsia="fr-FR"/>
              </w:rPr>
            </w:pPr>
            <w:r w:rsidRPr="00407814">
              <w:rPr>
                <w:rFonts w:asciiTheme="majorHAnsi" w:eastAsia="Times New Roman" w:hAnsiTheme="majorHAnsi" w:cstheme="majorBidi"/>
                <w:b/>
                <w:bCs/>
                <w:color w:val="FFFFFF" w:themeColor="background1"/>
                <w:sz w:val="32"/>
                <w:szCs w:val="32"/>
                <w:lang w:eastAsia="fr-FR"/>
              </w:rPr>
              <w:t xml:space="preserve">Utilisateur </w:t>
            </w:r>
          </w:p>
          <w:p w14:paraId="656E2771" w14:textId="2DAF7634" w:rsidR="00FF6748" w:rsidRPr="00407814" w:rsidRDefault="00FF6748" w:rsidP="00FF6748">
            <w:pPr>
              <w:rPr>
                <w:rFonts w:asciiTheme="majorHAnsi" w:eastAsia="Times New Roman" w:hAnsiTheme="majorHAnsi" w:cstheme="majorBidi"/>
                <w:b/>
                <w:bCs/>
                <w:color w:val="FFFFFF" w:themeColor="background1"/>
                <w:sz w:val="32"/>
                <w:szCs w:val="32"/>
                <w:lang w:eastAsia="fr-FR"/>
              </w:rPr>
            </w:pPr>
            <w:r w:rsidRPr="00407814">
              <w:rPr>
                <w:rFonts w:asciiTheme="majorHAnsi" w:eastAsia="Times New Roman" w:hAnsiTheme="majorHAnsi" w:cstheme="majorBidi"/>
                <w:b/>
                <w:bCs/>
                <w:color w:val="FFFFFF" w:themeColor="background1"/>
                <w:sz w:val="32"/>
                <w:szCs w:val="32"/>
                <w:lang w:eastAsia="fr-FR"/>
              </w:rPr>
              <w:t xml:space="preserve">Client </w:t>
            </w:r>
          </w:p>
        </w:tc>
        <w:tc>
          <w:tcPr>
            <w:tcW w:w="4812" w:type="dxa"/>
          </w:tcPr>
          <w:p w14:paraId="3F566CED" w14:textId="77777777" w:rsidR="00FF6748" w:rsidRPr="00407814" w:rsidRDefault="00FF6748" w:rsidP="00FF6748">
            <w:pPr>
              <w:rPr>
                <w:rFonts w:asciiTheme="majorHAnsi" w:eastAsia="Times New Roman" w:hAnsiTheme="majorHAnsi" w:cstheme="majorBidi"/>
                <w:color w:val="000000"/>
                <w:sz w:val="32"/>
                <w:szCs w:val="32"/>
                <w:lang w:eastAsia="fr-FR"/>
              </w:rPr>
            </w:pPr>
          </w:p>
          <w:p w14:paraId="4DEC1349" w14:textId="68D1383C" w:rsidR="00FF6748" w:rsidRPr="00407814" w:rsidRDefault="0061209A" w:rsidP="00FF6748">
            <w:pPr>
              <w:rPr>
                <w:rFonts w:asciiTheme="majorHAnsi" w:eastAsia="Times New Roman" w:hAnsiTheme="majorHAnsi" w:cstheme="majorBidi"/>
                <w:color w:val="000000"/>
                <w:sz w:val="32"/>
                <w:szCs w:val="32"/>
                <w:lang w:eastAsia="fr-FR"/>
              </w:rPr>
            </w:pPr>
            <w:r>
              <w:rPr>
                <w:rFonts w:asciiTheme="majorHAnsi" w:eastAsia="Times New Roman" w:hAnsiTheme="majorHAnsi" w:cstheme="majorBidi"/>
                <w:color w:val="000000"/>
                <w:sz w:val="32"/>
                <w:szCs w:val="32"/>
                <w:lang w:eastAsia="fr-FR"/>
              </w:rPr>
              <w:t>Consulter</w:t>
            </w:r>
            <w:r w:rsidR="00FF6748" w:rsidRPr="00407814">
              <w:rPr>
                <w:rFonts w:asciiTheme="majorHAnsi" w:eastAsia="Times New Roman" w:hAnsiTheme="majorHAnsi" w:cstheme="majorBidi"/>
                <w:color w:val="000000"/>
                <w:sz w:val="32"/>
                <w:szCs w:val="32"/>
                <w:lang w:eastAsia="fr-FR"/>
              </w:rPr>
              <w:t xml:space="preserve"> </w:t>
            </w:r>
            <w:r>
              <w:rPr>
                <w:rFonts w:asciiTheme="majorHAnsi" w:eastAsia="Times New Roman" w:hAnsiTheme="majorHAnsi" w:cstheme="majorBidi"/>
                <w:color w:val="000000"/>
                <w:sz w:val="32"/>
                <w:szCs w:val="32"/>
                <w:lang w:eastAsia="fr-FR"/>
              </w:rPr>
              <w:t>page</w:t>
            </w:r>
            <w:r w:rsidR="00BC4800">
              <w:rPr>
                <w:rFonts w:asciiTheme="majorHAnsi" w:eastAsia="Times New Roman" w:hAnsiTheme="majorHAnsi" w:cstheme="majorBidi"/>
                <w:color w:val="000000"/>
                <w:sz w:val="32"/>
                <w:szCs w:val="32"/>
                <w:lang w:eastAsia="fr-FR"/>
              </w:rPr>
              <w:t>s</w:t>
            </w:r>
            <w:r w:rsidR="00FF6748" w:rsidRPr="00407814">
              <w:rPr>
                <w:rFonts w:asciiTheme="majorHAnsi" w:eastAsia="Times New Roman" w:hAnsiTheme="majorHAnsi" w:cstheme="majorBidi"/>
                <w:color w:val="000000"/>
                <w:sz w:val="32"/>
                <w:szCs w:val="32"/>
                <w:lang w:eastAsia="fr-FR"/>
              </w:rPr>
              <w:t xml:space="preserve"> documents</w:t>
            </w:r>
          </w:p>
        </w:tc>
      </w:tr>
      <w:tr w:rsidR="00B374FE" w:rsidRPr="00407814" w14:paraId="13D7F95D" w14:textId="77777777" w:rsidTr="00CA757B">
        <w:trPr>
          <w:trHeight w:val="710"/>
        </w:trPr>
        <w:tc>
          <w:tcPr>
            <w:tcW w:w="3888" w:type="dxa"/>
            <w:shd w:val="clear" w:color="auto" w:fill="365F91" w:themeFill="accent1" w:themeFillShade="BF"/>
          </w:tcPr>
          <w:p w14:paraId="547152A0" w14:textId="45DB2C71" w:rsidR="00B374FE" w:rsidRPr="00407814" w:rsidRDefault="00B374FE" w:rsidP="00C237C1">
            <w:pPr>
              <w:rPr>
                <w:rFonts w:asciiTheme="majorHAnsi" w:eastAsia="Times New Roman" w:hAnsiTheme="majorHAnsi" w:cstheme="majorBidi"/>
                <w:b/>
                <w:bCs/>
                <w:color w:val="202122"/>
                <w:sz w:val="28"/>
                <w:szCs w:val="28"/>
                <w:lang w:eastAsia="fr-FR"/>
              </w:rPr>
            </w:pPr>
            <w:r w:rsidRPr="00407814">
              <w:rPr>
                <w:rFonts w:asciiTheme="majorHAnsi" w:eastAsia="Times New Roman" w:hAnsiTheme="majorHAnsi" w:cstheme="majorBidi"/>
                <w:b/>
                <w:bCs/>
                <w:color w:val="FFFFFF" w:themeColor="background1"/>
                <w:sz w:val="32"/>
                <w:szCs w:val="32"/>
                <w:lang w:eastAsia="fr-FR"/>
              </w:rPr>
              <w:t>Visiteur</w:t>
            </w:r>
            <w:r w:rsidRPr="00407814">
              <w:rPr>
                <w:rFonts w:asciiTheme="majorHAnsi" w:eastAsia="Times New Roman" w:hAnsiTheme="majorHAnsi" w:cstheme="majorBidi"/>
                <w:b/>
                <w:bCs/>
                <w:color w:val="FFFFFF" w:themeColor="background1"/>
                <w:sz w:val="28"/>
                <w:szCs w:val="28"/>
                <w:lang w:eastAsia="fr-FR"/>
              </w:rPr>
              <w:t xml:space="preserve"> </w:t>
            </w:r>
          </w:p>
        </w:tc>
        <w:tc>
          <w:tcPr>
            <w:tcW w:w="4812" w:type="dxa"/>
          </w:tcPr>
          <w:p w14:paraId="1A7BA0E4" w14:textId="23C2BF25" w:rsidR="00B374FE" w:rsidRPr="00407814" w:rsidRDefault="00B374FE" w:rsidP="00C237C1">
            <w:pPr>
              <w:rPr>
                <w:rFonts w:asciiTheme="majorHAnsi" w:eastAsia="Times New Roman" w:hAnsiTheme="majorHAnsi" w:cstheme="majorBidi"/>
                <w:b/>
                <w:bCs/>
                <w:color w:val="202122"/>
                <w:sz w:val="28"/>
                <w:szCs w:val="28"/>
                <w:lang w:eastAsia="fr-FR"/>
              </w:rPr>
            </w:pPr>
            <w:r w:rsidRPr="00407814">
              <w:rPr>
                <w:rFonts w:asciiTheme="majorHAnsi" w:eastAsia="Times New Roman" w:hAnsiTheme="majorHAnsi" w:cstheme="majorBidi"/>
                <w:color w:val="000000"/>
                <w:sz w:val="32"/>
                <w:szCs w:val="32"/>
                <w:lang w:eastAsia="fr-FR"/>
              </w:rPr>
              <w:t>Visiter plateforme</w:t>
            </w:r>
          </w:p>
        </w:tc>
      </w:tr>
    </w:tbl>
    <w:p w14:paraId="20D76696" w14:textId="77777777" w:rsidR="00C237C1" w:rsidRPr="00C237C1" w:rsidRDefault="00C237C1" w:rsidP="00C237C1">
      <w:pPr>
        <w:ind w:left="360"/>
        <w:rPr>
          <w:rFonts w:asciiTheme="majorBidi" w:eastAsia="Times New Roman" w:hAnsiTheme="majorBidi" w:cstheme="majorBidi"/>
          <w:b/>
          <w:bCs/>
          <w:color w:val="202122"/>
          <w:sz w:val="28"/>
          <w:szCs w:val="28"/>
          <w:lang w:eastAsia="fr-FR"/>
        </w:rPr>
      </w:pPr>
    </w:p>
    <w:p w14:paraId="6D592424" w14:textId="0FCC626E" w:rsidR="00715CA9" w:rsidRDefault="00715CA9" w:rsidP="00C87C45">
      <w:pPr>
        <w:rPr>
          <w:rFonts w:ascii="Arial" w:eastAsia="Times New Roman" w:hAnsi="Arial" w:cs="Arial"/>
          <w:color w:val="000000"/>
          <w:sz w:val="24"/>
          <w:szCs w:val="24"/>
          <w:lang w:eastAsia="fr-FR"/>
        </w:rPr>
      </w:pPr>
    </w:p>
    <w:p w14:paraId="2EE8D86C" w14:textId="05AD9565" w:rsidR="00715CA9" w:rsidRPr="007E2D01" w:rsidRDefault="00E2040F"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50" w:name="_Toc51021103"/>
      <w:r w:rsidRPr="007E2D01">
        <w:rPr>
          <w:rFonts w:asciiTheme="majorBidi" w:eastAsia="Times New Roman" w:hAnsiTheme="majorBidi" w:cstheme="majorBidi"/>
          <w:b/>
          <w:bCs/>
          <w:color w:val="C00000"/>
          <w:sz w:val="28"/>
          <w:szCs w:val="28"/>
          <w:lang w:eastAsia="fr-FR"/>
        </w:rPr>
        <w:t>Diagramme de cas d’utilisation « </w:t>
      </w:r>
      <w:r w:rsidR="009542F5" w:rsidRPr="007E2D01">
        <w:rPr>
          <w:rFonts w:asciiTheme="majorBidi" w:eastAsia="Times New Roman" w:hAnsiTheme="majorBidi" w:cstheme="majorBidi"/>
          <w:b/>
          <w:bCs/>
          <w:color w:val="C00000"/>
          <w:sz w:val="28"/>
          <w:szCs w:val="28"/>
          <w:lang w:eastAsia="fr-FR"/>
        </w:rPr>
        <w:t>Gérer opération</w:t>
      </w:r>
      <w:r w:rsidR="005151E7" w:rsidRPr="007E2D01">
        <w:rPr>
          <w:rFonts w:asciiTheme="majorBidi" w:eastAsia="Times New Roman" w:hAnsiTheme="majorBidi" w:cstheme="majorBidi"/>
          <w:b/>
          <w:bCs/>
          <w:color w:val="C00000"/>
          <w:sz w:val="28"/>
          <w:szCs w:val="28"/>
          <w:lang w:eastAsia="fr-FR"/>
        </w:rPr>
        <w:t>s</w:t>
      </w:r>
      <w:r w:rsidRPr="007E2D01">
        <w:rPr>
          <w:rFonts w:asciiTheme="majorBidi" w:eastAsia="Times New Roman" w:hAnsiTheme="majorBidi" w:cstheme="majorBidi"/>
          <w:b/>
          <w:bCs/>
          <w:color w:val="C00000"/>
          <w:sz w:val="28"/>
          <w:szCs w:val="28"/>
          <w:lang w:eastAsia="fr-FR"/>
        </w:rPr>
        <w:t> »</w:t>
      </w:r>
      <w:bookmarkEnd w:id="150"/>
    </w:p>
    <w:p w14:paraId="5F8C6893" w14:textId="77777777" w:rsidR="00E2040F" w:rsidRPr="00E2040F" w:rsidRDefault="00E2040F" w:rsidP="00E2040F">
      <w:pPr>
        <w:pStyle w:val="Paragraphedeliste"/>
        <w:ind w:left="1080"/>
        <w:rPr>
          <w:rFonts w:asciiTheme="majorBidi" w:eastAsia="Times New Roman" w:hAnsiTheme="majorBidi" w:cstheme="majorBidi"/>
          <w:b/>
          <w:bCs/>
          <w:color w:val="365F91" w:themeColor="accent1" w:themeShade="BF"/>
          <w:sz w:val="28"/>
          <w:szCs w:val="28"/>
          <w:lang w:eastAsia="fr-FR"/>
        </w:rPr>
      </w:pPr>
    </w:p>
    <w:p w14:paraId="28E51FF2" w14:textId="79075356" w:rsidR="00715CA9" w:rsidRDefault="00715CA9" w:rsidP="00C87C45">
      <w:pPr>
        <w:rPr>
          <w:rFonts w:ascii="Arial" w:eastAsia="Times New Roman" w:hAnsi="Arial" w:cs="Arial"/>
          <w:color w:val="000000"/>
          <w:sz w:val="24"/>
          <w:szCs w:val="24"/>
          <w:lang w:eastAsia="fr-FR"/>
        </w:rPr>
      </w:pPr>
    </w:p>
    <w:p w14:paraId="063B957B" w14:textId="77777777" w:rsidR="00655D2E" w:rsidRDefault="00655D2E" w:rsidP="00655D2E">
      <w:pPr>
        <w:keepNext/>
      </w:pPr>
      <w:r>
        <w:rPr>
          <w:noProof/>
          <w:lang w:eastAsia="fr-FR"/>
        </w:rPr>
        <w:drawing>
          <wp:inline distT="0" distB="0" distL="0" distR="0" wp14:anchorId="2189FB5A" wp14:editId="75A39FC8">
            <wp:extent cx="6243233" cy="440055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47446" cy="4403520"/>
                    </a:xfrm>
                    <a:prstGeom prst="rect">
                      <a:avLst/>
                    </a:prstGeom>
                    <a:noFill/>
                    <a:ln>
                      <a:noFill/>
                    </a:ln>
                  </pic:spPr>
                </pic:pic>
              </a:graphicData>
            </a:graphic>
          </wp:inline>
        </w:drawing>
      </w:r>
    </w:p>
    <w:p w14:paraId="291514F0" w14:textId="29A6E159" w:rsidR="00715CA9" w:rsidRPr="00655D2E" w:rsidRDefault="00655D2E" w:rsidP="00655D2E">
      <w:pPr>
        <w:pStyle w:val="Lgende"/>
        <w:jc w:val="center"/>
        <w:rPr>
          <w:rFonts w:ascii="Arial" w:eastAsia="Times New Roman" w:hAnsi="Arial" w:cs="Arial"/>
          <w:color w:val="000000"/>
          <w:sz w:val="28"/>
          <w:szCs w:val="28"/>
          <w:lang w:eastAsia="fr-FR"/>
        </w:rPr>
      </w:pPr>
      <w:bookmarkStart w:id="151" w:name="_Toc51016602"/>
      <w:r w:rsidRPr="00655D2E">
        <w:rPr>
          <w:sz w:val="20"/>
          <w:szCs w:val="20"/>
        </w:rPr>
        <w:t xml:space="preserve">Figure </w:t>
      </w:r>
      <w:r w:rsidRPr="00655D2E">
        <w:rPr>
          <w:sz w:val="20"/>
          <w:szCs w:val="20"/>
        </w:rPr>
        <w:fldChar w:fldCharType="begin"/>
      </w:r>
      <w:r w:rsidRPr="00655D2E">
        <w:rPr>
          <w:sz w:val="20"/>
          <w:szCs w:val="20"/>
        </w:rPr>
        <w:instrText xml:space="preserve"> SEQ Figure \* ARABIC </w:instrText>
      </w:r>
      <w:r w:rsidRPr="00655D2E">
        <w:rPr>
          <w:sz w:val="20"/>
          <w:szCs w:val="20"/>
        </w:rPr>
        <w:fldChar w:fldCharType="separate"/>
      </w:r>
      <w:r w:rsidR="00EC111E">
        <w:rPr>
          <w:noProof/>
          <w:sz w:val="20"/>
          <w:szCs w:val="20"/>
        </w:rPr>
        <w:t>3</w:t>
      </w:r>
      <w:r w:rsidRPr="00655D2E">
        <w:rPr>
          <w:sz w:val="20"/>
          <w:szCs w:val="20"/>
        </w:rPr>
        <w:fldChar w:fldCharType="end"/>
      </w:r>
      <w:r w:rsidRPr="00655D2E">
        <w:rPr>
          <w:sz w:val="20"/>
          <w:szCs w:val="20"/>
        </w:rPr>
        <w:t xml:space="preserve">- </w:t>
      </w:r>
      <w:r w:rsidR="002C4775">
        <w:rPr>
          <w:sz w:val="20"/>
          <w:szCs w:val="20"/>
        </w:rPr>
        <w:t>diagramme cas d’utilisation « gérer opérations »</w:t>
      </w:r>
      <w:bookmarkEnd w:id="151"/>
    </w:p>
    <w:p w14:paraId="73A2B2F1" w14:textId="43B7C61B" w:rsidR="00715CA9" w:rsidRDefault="00715CA9" w:rsidP="00C87C45">
      <w:pPr>
        <w:rPr>
          <w:rFonts w:ascii="Arial" w:eastAsia="Times New Roman" w:hAnsi="Arial" w:cs="Arial"/>
          <w:color w:val="000000"/>
          <w:sz w:val="24"/>
          <w:szCs w:val="24"/>
          <w:lang w:eastAsia="fr-FR"/>
        </w:rPr>
      </w:pPr>
    </w:p>
    <w:p w14:paraId="7C37CBB4" w14:textId="1EE2B1A8" w:rsidR="00715CA9" w:rsidRDefault="005F3C1B" w:rsidP="00C87C45">
      <w:pPr>
        <w:rPr>
          <w:rFonts w:asciiTheme="majorBidi" w:eastAsia="Times New Roman" w:hAnsiTheme="majorBidi" w:cstheme="majorBidi"/>
          <w:color w:val="C00000"/>
          <w:sz w:val="28"/>
          <w:szCs w:val="28"/>
          <w:u w:val="single"/>
          <w:lang w:eastAsia="fr-FR"/>
        </w:rPr>
      </w:pPr>
      <w:r w:rsidRPr="005F3C1B">
        <w:rPr>
          <w:rFonts w:asciiTheme="majorBidi" w:eastAsia="Times New Roman" w:hAnsiTheme="majorBidi" w:cstheme="majorBidi"/>
          <w:color w:val="C00000"/>
          <w:sz w:val="28"/>
          <w:szCs w:val="28"/>
          <w:u w:val="single"/>
          <w:lang w:eastAsia="fr-FR"/>
        </w:rPr>
        <w:t xml:space="preserve">Description textuelle </w:t>
      </w:r>
    </w:p>
    <w:p w14:paraId="79C64448" w14:textId="46367E95" w:rsidR="00407814" w:rsidRDefault="00407814" w:rsidP="00C87C45">
      <w:pPr>
        <w:rPr>
          <w:rFonts w:asciiTheme="majorBidi" w:eastAsia="Times New Roman" w:hAnsiTheme="majorBidi" w:cstheme="majorBidi"/>
          <w:color w:val="C00000"/>
          <w:sz w:val="28"/>
          <w:szCs w:val="28"/>
          <w:u w:val="single"/>
          <w:lang w:eastAsia="fr-FR"/>
        </w:rPr>
      </w:pPr>
    </w:p>
    <w:p w14:paraId="33A300DB" w14:textId="0F64AC86" w:rsidR="00407814" w:rsidRDefault="00407814" w:rsidP="00C87C45">
      <w:pPr>
        <w:rPr>
          <w:rFonts w:asciiTheme="majorBidi" w:eastAsia="Times New Roman" w:hAnsiTheme="majorBidi" w:cstheme="majorBidi"/>
          <w:color w:val="C00000"/>
          <w:sz w:val="28"/>
          <w:szCs w:val="28"/>
          <w:u w:val="single"/>
          <w:lang w:eastAsia="fr-FR"/>
        </w:rPr>
      </w:pPr>
    </w:p>
    <w:p w14:paraId="243B57CA" w14:textId="13A3A253" w:rsidR="00407814" w:rsidRDefault="00407814" w:rsidP="00C87C45">
      <w:pPr>
        <w:rPr>
          <w:rFonts w:asciiTheme="majorBidi" w:eastAsia="Times New Roman" w:hAnsiTheme="majorBidi" w:cstheme="majorBidi"/>
          <w:color w:val="C00000"/>
          <w:sz w:val="28"/>
          <w:szCs w:val="28"/>
          <w:u w:val="single"/>
          <w:lang w:eastAsia="fr-FR"/>
        </w:rPr>
      </w:pPr>
    </w:p>
    <w:p w14:paraId="0796F7A3" w14:textId="45A6E582" w:rsidR="00407814" w:rsidRDefault="00407814" w:rsidP="00C87C45">
      <w:pPr>
        <w:rPr>
          <w:rFonts w:asciiTheme="majorBidi" w:eastAsia="Times New Roman" w:hAnsiTheme="majorBidi" w:cstheme="majorBidi"/>
          <w:color w:val="C00000"/>
          <w:sz w:val="28"/>
          <w:szCs w:val="28"/>
          <w:u w:val="single"/>
          <w:lang w:eastAsia="fr-FR"/>
        </w:rPr>
      </w:pPr>
    </w:p>
    <w:p w14:paraId="2EBF7608" w14:textId="021FE787" w:rsidR="00407814" w:rsidRDefault="00407814" w:rsidP="00C87C45">
      <w:pPr>
        <w:rPr>
          <w:rFonts w:asciiTheme="majorBidi" w:eastAsia="Times New Roman" w:hAnsiTheme="majorBidi" w:cstheme="majorBidi"/>
          <w:color w:val="C00000"/>
          <w:sz w:val="28"/>
          <w:szCs w:val="28"/>
          <w:u w:val="single"/>
          <w:lang w:eastAsia="fr-FR"/>
        </w:rPr>
      </w:pPr>
    </w:p>
    <w:p w14:paraId="1D01D89F" w14:textId="6AE0168A" w:rsidR="00407814" w:rsidRDefault="00407814" w:rsidP="00C87C45">
      <w:pPr>
        <w:rPr>
          <w:rFonts w:asciiTheme="majorBidi" w:eastAsia="Times New Roman" w:hAnsiTheme="majorBidi" w:cstheme="majorBidi"/>
          <w:color w:val="C00000"/>
          <w:sz w:val="28"/>
          <w:szCs w:val="28"/>
          <w:u w:val="single"/>
          <w:lang w:eastAsia="fr-FR"/>
        </w:rPr>
      </w:pPr>
    </w:p>
    <w:p w14:paraId="153D9F9D" w14:textId="5E646122" w:rsidR="005151E7" w:rsidRPr="005151E7" w:rsidRDefault="005151E7" w:rsidP="005151E7">
      <w:pPr>
        <w:pStyle w:val="Lgende"/>
        <w:keepNext/>
        <w:jc w:val="center"/>
        <w:rPr>
          <w:sz w:val="20"/>
          <w:szCs w:val="20"/>
        </w:rPr>
      </w:pPr>
      <w:bookmarkStart w:id="152" w:name="_Toc51016620"/>
      <w:r w:rsidRPr="005151E7">
        <w:rPr>
          <w:sz w:val="20"/>
          <w:szCs w:val="20"/>
        </w:rPr>
        <w:t xml:space="preserve">Tableau </w:t>
      </w:r>
      <w:r w:rsidRPr="005151E7">
        <w:rPr>
          <w:sz w:val="20"/>
          <w:szCs w:val="20"/>
        </w:rPr>
        <w:fldChar w:fldCharType="begin"/>
      </w:r>
      <w:r w:rsidRPr="005151E7">
        <w:rPr>
          <w:sz w:val="20"/>
          <w:szCs w:val="20"/>
        </w:rPr>
        <w:instrText xml:space="preserve"> SEQ Tableau \* ARABIC </w:instrText>
      </w:r>
      <w:r w:rsidRPr="005151E7">
        <w:rPr>
          <w:sz w:val="20"/>
          <w:szCs w:val="20"/>
        </w:rPr>
        <w:fldChar w:fldCharType="separate"/>
      </w:r>
      <w:r w:rsidR="00BE2A57">
        <w:rPr>
          <w:noProof/>
          <w:sz w:val="20"/>
          <w:szCs w:val="20"/>
        </w:rPr>
        <w:t>4</w:t>
      </w:r>
      <w:r w:rsidRPr="005151E7">
        <w:rPr>
          <w:sz w:val="20"/>
          <w:szCs w:val="20"/>
        </w:rPr>
        <w:fldChar w:fldCharType="end"/>
      </w:r>
      <w:r w:rsidRPr="005151E7">
        <w:rPr>
          <w:sz w:val="20"/>
          <w:szCs w:val="20"/>
        </w:rPr>
        <w:t xml:space="preserve">- </w:t>
      </w:r>
      <w:r w:rsidR="000E7BEE">
        <w:rPr>
          <w:sz w:val="20"/>
          <w:szCs w:val="20"/>
        </w:rPr>
        <w:t>C</w:t>
      </w:r>
      <w:r w:rsidRPr="005151E7">
        <w:rPr>
          <w:sz w:val="20"/>
          <w:szCs w:val="20"/>
        </w:rPr>
        <w:t xml:space="preserve">as d'utilisation </w:t>
      </w:r>
      <w:r w:rsidR="003547B1">
        <w:rPr>
          <w:sz w:val="20"/>
          <w:szCs w:val="20"/>
        </w:rPr>
        <w:t>« </w:t>
      </w:r>
      <w:r w:rsidRPr="005151E7">
        <w:rPr>
          <w:sz w:val="20"/>
          <w:szCs w:val="20"/>
        </w:rPr>
        <w:t>gérer opération</w:t>
      </w:r>
      <w:r w:rsidR="003547B1">
        <w:rPr>
          <w:sz w:val="20"/>
          <w:szCs w:val="20"/>
        </w:rPr>
        <w:t>s »</w:t>
      </w:r>
      <w:bookmarkEnd w:id="152"/>
    </w:p>
    <w:tbl>
      <w:tblPr>
        <w:tblStyle w:val="Grilledutableau"/>
        <w:tblpPr w:leftFromText="141" w:rightFromText="141" w:vertAnchor="text" w:horzAnchor="margin" w:tblpY="-366"/>
        <w:tblW w:w="0" w:type="auto"/>
        <w:tblLook w:val="04A0" w:firstRow="1" w:lastRow="0" w:firstColumn="1" w:lastColumn="0" w:noHBand="0" w:noVBand="1"/>
      </w:tblPr>
      <w:tblGrid>
        <w:gridCol w:w="3256"/>
        <w:gridCol w:w="5804"/>
      </w:tblGrid>
      <w:tr w:rsidR="00311F90" w:rsidRPr="00407814" w14:paraId="5D9D43A9" w14:textId="77777777" w:rsidTr="00311F90">
        <w:trPr>
          <w:trHeight w:val="416"/>
        </w:trPr>
        <w:tc>
          <w:tcPr>
            <w:tcW w:w="3256" w:type="dxa"/>
            <w:shd w:val="clear" w:color="auto" w:fill="365F91" w:themeFill="accent1" w:themeFillShade="BF"/>
          </w:tcPr>
          <w:p w14:paraId="6CD7183C" w14:textId="77777777" w:rsidR="00311F90" w:rsidRPr="00407814" w:rsidRDefault="00311F90" w:rsidP="00311F9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Cas d’utilisation</w:t>
            </w:r>
          </w:p>
        </w:tc>
        <w:tc>
          <w:tcPr>
            <w:tcW w:w="5804" w:type="dxa"/>
          </w:tcPr>
          <w:p w14:paraId="12C9AA77" w14:textId="77777777" w:rsidR="00311F90" w:rsidRPr="00407814" w:rsidRDefault="00311F90" w:rsidP="00311F9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Gérer opérations</w:t>
            </w:r>
          </w:p>
        </w:tc>
      </w:tr>
      <w:tr w:rsidR="00311F90" w:rsidRPr="00407814" w14:paraId="65C6A626" w14:textId="77777777" w:rsidTr="00311F90">
        <w:trPr>
          <w:trHeight w:val="420"/>
        </w:trPr>
        <w:tc>
          <w:tcPr>
            <w:tcW w:w="3256" w:type="dxa"/>
            <w:shd w:val="clear" w:color="auto" w:fill="365F91" w:themeFill="accent1" w:themeFillShade="BF"/>
          </w:tcPr>
          <w:p w14:paraId="75399F94" w14:textId="77777777" w:rsidR="00311F90" w:rsidRPr="00407814" w:rsidRDefault="00311F90" w:rsidP="00311F9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Acteurs </w:t>
            </w:r>
          </w:p>
        </w:tc>
        <w:tc>
          <w:tcPr>
            <w:tcW w:w="5804" w:type="dxa"/>
          </w:tcPr>
          <w:p w14:paraId="3EABF444" w14:textId="77777777" w:rsidR="00311F90" w:rsidRPr="00407814" w:rsidRDefault="00311F90" w:rsidP="00311F9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Administrateur</w:t>
            </w:r>
          </w:p>
        </w:tc>
      </w:tr>
      <w:tr w:rsidR="00311F90" w:rsidRPr="00407814" w14:paraId="7A99259A" w14:textId="77777777" w:rsidTr="00311F90">
        <w:trPr>
          <w:trHeight w:val="696"/>
        </w:trPr>
        <w:tc>
          <w:tcPr>
            <w:tcW w:w="3256" w:type="dxa"/>
            <w:shd w:val="clear" w:color="auto" w:fill="365F91" w:themeFill="accent1" w:themeFillShade="BF"/>
          </w:tcPr>
          <w:p w14:paraId="10E0EAA8" w14:textId="77777777" w:rsidR="00311F90" w:rsidRPr="00407814" w:rsidRDefault="00311F90" w:rsidP="00311F9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Résumé</w:t>
            </w:r>
          </w:p>
        </w:tc>
        <w:tc>
          <w:tcPr>
            <w:tcW w:w="5804" w:type="dxa"/>
          </w:tcPr>
          <w:p w14:paraId="1F96E342" w14:textId="77777777" w:rsidR="00311F90" w:rsidRPr="00407814" w:rsidRDefault="00311F90" w:rsidP="00311F9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Ce cas d’utilisation permet d’ajouter, modifier ou supprimer une opération</w:t>
            </w:r>
          </w:p>
        </w:tc>
      </w:tr>
      <w:tr w:rsidR="00311F90" w:rsidRPr="00407814" w14:paraId="2330D265" w14:textId="77777777" w:rsidTr="00311F90">
        <w:trPr>
          <w:trHeight w:val="421"/>
        </w:trPr>
        <w:tc>
          <w:tcPr>
            <w:tcW w:w="3256" w:type="dxa"/>
            <w:shd w:val="clear" w:color="auto" w:fill="365F91" w:themeFill="accent1" w:themeFillShade="BF"/>
          </w:tcPr>
          <w:p w14:paraId="604481D9" w14:textId="77777777" w:rsidR="00311F90" w:rsidRPr="00407814" w:rsidRDefault="00311F90" w:rsidP="00311F9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Postcondition</w:t>
            </w:r>
          </w:p>
        </w:tc>
        <w:tc>
          <w:tcPr>
            <w:tcW w:w="5804" w:type="dxa"/>
          </w:tcPr>
          <w:p w14:paraId="3F365A3E" w14:textId="77777777" w:rsidR="00311F90" w:rsidRPr="00407814" w:rsidRDefault="00311F90" w:rsidP="00311F9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L’administrateur doit être authentifier</w:t>
            </w:r>
          </w:p>
        </w:tc>
      </w:tr>
      <w:tr w:rsidR="00311F90" w:rsidRPr="00407814" w14:paraId="5BA5F950" w14:textId="77777777" w:rsidTr="00311F90">
        <w:trPr>
          <w:trHeight w:val="2667"/>
        </w:trPr>
        <w:tc>
          <w:tcPr>
            <w:tcW w:w="3256" w:type="dxa"/>
            <w:shd w:val="clear" w:color="auto" w:fill="365F91" w:themeFill="accent1" w:themeFillShade="BF"/>
          </w:tcPr>
          <w:p w14:paraId="23042650" w14:textId="77777777" w:rsidR="00311F90" w:rsidRPr="00407814" w:rsidRDefault="00311F90" w:rsidP="00311F9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Scénarios </w:t>
            </w:r>
          </w:p>
        </w:tc>
        <w:tc>
          <w:tcPr>
            <w:tcW w:w="5804" w:type="dxa"/>
          </w:tcPr>
          <w:p w14:paraId="24C06B95" w14:textId="32B78C17" w:rsidR="003E641E" w:rsidRDefault="003E641E" w:rsidP="00E25678">
            <w:pPr>
              <w:pStyle w:val="Paragraphedeliste"/>
              <w:numPr>
                <w:ilvl w:val="0"/>
                <w:numId w:val="13"/>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L’administrateur demande la page de la liste des opérations.</w:t>
            </w:r>
          </w:p>
          <w:p w14:paraId="44242F01" w14:textId="303314F3" w:rsidR="003E641E" w:rsidRDefault="003E641E" w:rsidP="00E25678">
            <w:pPr>
              <w:pStyle w:val="Paragraphedeliste"/>
              <w:numPr>
                <w:ilvl w:val="0"/>
                <w:numId w:val="13"/>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 affiche la liste des opérations.</w:t>
            </w:r>
          </w:p>
          <w:p w14:paraId="713E98AF" w14:textId="09862BDF" w:rsidR="00311F90" w:rsidRPr="00407814" w:rsidRDefault="00311F90" w:rsidP="00E25678">
            <w:pPr>
              <w:pStyle w:val="Paragraphedeliste"/>
              <w:numPr>
                <w:ilvl w:val="0"/>
                <w:numId w:val="13"/>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 xml:space="preserve">L’administrateur demande le formulaire de (ajouter, modifier) opération ou clique </w:t>
            </w:r>
            <w:r w:rsidR="003E641E">
              <w:rPr>
                <w:rFonts w:asciiTheme="majorHAnsi" w:hAnsiTheme="majorHAnsi" w:cstheme="majorBidi"/>
                <w:sz w:val="24"/>
                <w:szCs w:val="24"/>
              </w:rPr>
              <w:t xml:space="preserve">sur </w:t>
            </w:r>
            <w:r w:rsidRPr="00407814">
              <w:rPr>
                <w:rFonts w:asciiTheme="majorHAnsi" w:hAnsiTheme="majorHAnsi" w:cstheme="majorBidi"/>
                <w:sz w:val="24"/>
                <w:szCs w:val="24"/>
              </w:rPr>
              <w:t>le bouton supprimer</w:t>
            </w:r>
            <w:r w:rsidR="00233BC2">
              <w:rPr>
                <w:rFonts w:asciiTheme="majorHAnsi" w:hAnsiTheme="majorHAnsi" w:cstheme="majorBidi"/>
                <w:sz w:val="24"/>
                <w:szCs w:val="24"/>
              </w:rPr>
              <w:t xml:space="preserve"> opération</w:t>
            </w:r>
            <w:r w:rsidR="003E641E">
              <w:rPr>
                <w:rFonts w:asciiTheme="majorHAnsi" w:hAnsiTheme="majorHAnsi" w:cstheme="majorBidi"/>
                <w:sz w:val="24"/>
                <w:szCs w:val="24"/>
              </w:rPr>
              <w:t>.</w:t>
            </w:r>
          </w:p>
          <w:p w14:paraId="097478AC" w14:textId="0D3E66CB" w:rsidR="00311F90" w:rsidRPr="00407814" w:rsidRDefault="00311F90" w:rsidP="00E25678">
            <w:pPr>
              <w:pStyle w:val="Paragraphedeliste"/>
              <w:numPr>
                <w:ilvl w:val="0"/>
                <w:numId w:val="13"/>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Le système affiche le formulaire demandé ou demande de confirmer la suppression</w:t>
            </w:r>
            <w:r w:rsidR="003E641E">
              <w:rPr>
                <w:rFonts w:asciiTheme="majorHAnsi" w:hAnsiTheme="majorHAnsi" w:cstheme="majorBidi"/>
                <w:sz w:val="24"/>
                <w:szCs w:val="24"/>
              </w:rPr>
              <w:t>.</w:t>
            </w:r>
          </w:p>
          <w:p w14:paraId="54462524" w14:textId="59397B5C" w:rsidR="00311F90" w:rsidRPr="00407814" w:rsidRDefault="00311F90" w:rsidP="00E25678">
            <w:pPr>
              <w:pStyle w:val="Paragraphedeliste"/>
              <w:numPr>
                <w:ilvl w:val="0"/>
                <w:numId w:val="13"/>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L’administrateur saisit les données ou confirme/annuler suppression</w:t>
            </w:r>
            <w:r w:rsidR="003E641E">
              <w:rPr>
                <w:rFonts w:asciiTheme="majorHAnsi" w:hAnsiTheme="majorHAnsi" w:cstheme="majorBidi"/>
                <w:sz w:val="24"/>
                <w:szCs w:val="24"/>
              </w:rPr>
              <w:t>.</w:t>
            </w:r>
          </w:p>
          <w:p w14:paraId="220BBAEF" w14:textId="77777777" w:rsidR="00311F90" w:rsidRPr="00407814" w:rsidRDefault="00311F90" w:rsidP="00E25678">
            <w:pPr>
              <w:pStyle w:val="Paragraphedeliste"/>
              <w:numPr>
                <w:ilvl w:val="0"/>
                <w:numId w:val="13"/>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 xml:space="preserve"> Le système vérifie les données.</w:t>
            </w:r>
          </w:p>
          <w:p w14:paraId="370F2908" w14:textId="10E5E3E7" w:rsidR="00311F90" w:rsidRPr="00407814" w:rsidRDefault="00311F90" w:rsidP="00E25678">
            <w:pPr>
              <w:pStyle w:val="Paragraphedeliste"/>
              <w:numPr>
                <w:ilvl w:val="0"/>
                <w:numId w:val="13"/>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 xml:space="preserve">Le système valide </w:t>
            </w:r>
            <w:r w:rsidR="00D76491">
              <w:rPr>
                <w:rFonts w:asciiTheme="majorHAnsi" w:hAnsiTheme="majorHAnsi" w:cstheme="majorBidi"/>
                <w:sz w:val="24"/>
                <w:szCs w:val="24"/>
              </w:rPr>
              <w:t xml:space="preserve">votre </w:t>
            </w:r>
            <w:r w:rsidRPr="00407814">
              <w:rPr>
                <w:rFonts w:asciiTheme="majorHAnsi" w:hAnsiTheme="majorHAnsi" w:cstheme="majorBidi"/>
                <w:sz w:val="24"/>
                <w:szCs w:val="24"/>
              </w:rPr>
              <w:t xml:space="preserve">choix ou vos données </w:t>
            </w:r>
            <w:r w:rsidR="00D76491" w:rsidRPr="00407814">
              <w:rPr>
                <w:rFonts w:asciiTheme="majorHAnsi" w:hAnsiTheme="majorHAnsi" w:cstheme="majorBidi"/>
                <w:sz w:val="24"/>
                <w:szCs w:val="24"/>
              </w:rPr>
              <w:t>saisis.</w:t>
            </w:r>
          </w:p>
        </w:tc>
      </w:tr>
    </w:tbl>
    <w:p w14:paraId="31CDA79E" w14:textId="6B16D0A7" w:rsidR="00407814" w:rsidRDefault="00407814" w:rsidP="00C87C45">
      <w:pPr>
        <w:rPr>
          <w:rFonts w:asciiTheme="majorBidi" w:eastAsia="Times New Roman" w:hAnsiTheme="majorBidi" w:cstheme="majorBidi"/>
          <w:color w:val="C00000"/>
          <w:sz w:val="28"/>
          <w:szCs w:val="28"/>
          <w:u w:val="single"/>
          <w:lang w:eastAsia="fr-FR"/>
        </w:rPr>
      </w:pPr>
    </w:p>
    <w:p w14:paraId="3E9A5225" w14:textId="3DFFFCDC" w:rsidR="005151E7" w:rsidRPr="007E2D01" w:rsidRDefault="005151E7"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53" w:name="_Toc51021104"/>
      <w:r w:rsidRPr="007E2D01">
        <w:rPr>
          <w:rFonts w:asciiTheme="majorBidi" w:eastAsia="Times New Roman" w:hAnsiTheme="majorBidi" w:cstheme="majorBidi"/>
          <w:b/>
          <w:bCs/>
          <w:color w:val="C00000"/>
          <w:sz w:val="28"/>
          <w:szCs w:val="28"/>
          <w:lang w:eastAsia="fr-FR"/>
        </w:rPr>
        <w:t>Diagramme de cas d’utilisation « Gérer profils »</w:t>
      </w:r>
      <w:bookmarkEnd w:id="153"/>
    </w:p>
    <w:p w14:paraId="390FC25D" w14:textId="72B400EE" w:rsidR="00B7047E" w:rsidRDefault="00621E03" w:rsidP="00B7047E">
      <w:pPr>
        <w:keepNext/>
        <w:ind w:left="360"/>
      </w:pPr>
      <w:r>
        <w:rPr>
          <w:noProof/>
          <w:lang w:eastAsia="fr-FR"/>
        </w:rPr>
        <w:lastRenderedPageBreak/>
        <w:drawing>
          <wp:inline distT="0" distB="0" distL="0" distR="0" wp14:anchorId="5C7EFF70" wp14:editId="7DE2E446">
            <wp:extent cx="5687274" cy="372237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97902" cy="3729326"/>
                    </a:xfrm>
                    <a:prstGeom prst="rect">
                      <a:avLst/>
                    </a:prstGeom>
                    <a:noFill/>
                    <a:ln>
                      <a:noFill/>
                    </a:ln>
                  </pic:spPr>
                </pic:pic>
              </a:graphicData>
            </a:graphic>
          </wp:inline>
        </w:drawing>
      </w:r>
    </w:p>
    <w:p w14:paraId="654F7A3F" w14:textId="1B651069" w:rsidR="00D76491" w:rsidRPr="00B7047E" w:rsidRDefault="00B7047E" w:rsidP="00B7047E">
      <w:pPr>
        <w:pStyle w:val="Lgende"/>
        <w:jc w:val="center"/>
        <w:rPr>
          <w:rFonts w:asciiTheme="majorBidi" w:eastAsia="Times New Roman" w:hAnsiTheme="majorBidi" w:cstheme="majorBidi"/>
          <w:color w:val="C00000"/>
          <w:sz w:val="32"/>
          <w:szCs w:val="32"/>
          <w:u w:val="single"/>
          <w:lang w:eastAsia="fr-FR"/>
        </w:rPr>
      </w:pPr>
      <w:bookmarkStart w:id="154" w:name="_Toc51016603"/>
      <w:r w:rsidRPr="00B7047E">
        <w:rPr>
          <w:sz w:val="20"/>
          <w:szCs w:val="20"/>
        </w:rPr>
        <w:t xml:space="preserve">Figure </w:t>
      </w:r>
      <w:r w:rsidRPr="00B7047E">
        <w:rPr>
          <w:sz w:val="20"/>
          <w:szCs w:val="20"/>
        </w:rPr>
        <w:fldChar w:fldCharType="begin"/>
      </w:r>
      <w:r w:rsidRPr="00B7047E">
        <w:rPr>
          <w:sz w:val="20"/>
          <w:szCs w:val="20"/>
        </w:rPr>
        <w:instrText xml:space="preserve"> SEQ Figure \* ARABIC </w:instrText>
      </w:r>
      <w:r w:rsidRPr="00B7047E">
        <w:rPr>
          <w:sz w:val="20"/>
          <w:szCs w:val="20"/>
        </w:rPr>
        <w:fldChar w:fldCharType="separate"/>
      </w:r>
      <w:r w:rsidR="00EC111E">
        <w:rPr>
          <w:noProof/>
          <w:sz w:val="20"/>
          <w:szCs w:val="20"/>
        </w:rPr>
        <w:t>4</w:t>
      </w:r>
      <w:r w:rsidRPr="00B7047E">
        <w:rPr>
          <w:sz w:val="20"/>
          <w:szCs w:val="20"/>
        </w:rPr>
        <w:fldChar w:fldCharType="end"/>
      </w:r>
      <w:r w:rsidRPr="00B7047E">
        <w:rPr>
          <w:sz w:val="20"/>
          <w:szCs w:val="20"/>
        </w:rPr>
        <w:t>-</w:t>
      </w:r>
      <w:r w:rsidR="003547B1">
        <w:rPr>
          <w:sz w:val="20"/>
          <w:szCs w:val="20"/>
        </w:rPr>
        <w:t>diagramme</w:t>
      </w:r>
      <w:r w:rsidRPr="00B7047E">
        <w:rPr>
          <w:sz w:val="20"/>
          <w:szCs w:val="20"/>
        </w:rPr>
        <w:t xml:space="preserve"> </w:t>
      </w:r>
      <w:r w:rsidR="003547B1">
        <w:rPr>
          <w:sz w:val="20"/>
          <w:szCs w:val="20"/>
        </w:rPr>
        <w:t xml:space="preserve">cas </w:t>
      </w:r>
      <w:r w:rsidR="00E823E0">
        <w:rPr>
          <w:sz w:val="20"/>
          <w:szCs w:val="20"/>
        </w:rPr>
        <w:t>d’utilisation «</w:t>
      </w:r>
      <w:r w:rsidR="003547B1">
        <w:rPr>
          <w:sz w:val="20"/>
          <w:szCs w:val="20"/>
        </w:rPr>
        <w:t> </w:t>
      </w:r>
      <w:r w:rsidRPr="00B7047E">
        <w:rPr>
          <w:sz w:val="20"/>
          <w:szCs w:val="20"/>
        </w:rPr>
        <w:t>gérer profils</w:t>
      </w:r>
      <w:r w:rsidR="003547B1">
        <w:rPr>
          <w:sz w:val="20"/>
          <w:szCs w:val="20"/>
        </w:rPr>
        <w:t> »</w:t>
      </w:r>
      <w:bookmarkEnd w:id="154"/>
    </w:p>
    <w:p w14:paraId="129D6FCD" w14:textId="125462F9" w:rsidR="00715CA9" w:rsidRPr="00B7047E" w:rsidRDefault="00B7047E" w:rsidP="00C87C45">
      <w:pPr>
        <w:rPr>
          <w:rFonts w:asciiTheme="majorBidi" w:eastAsia="Times New Roman" w:hAnsiTheme="majorBidi" w:cstheme="majorBidi"/>
          <w:color w:val="C00000"/>
          <w:sz w:val="28"/>
          <w:szCs w:val="28"/>
          <w:u w:val="single"/>
          <w:lang w:eastAsia="fr-FR"/>
        </w:rPr>
      </w:pPr>
      <w:r w:rsidRPr="00B7047E">
        <w:rPr>
          <w:rFonts w:asciiTheme="majorBidi" w:eastAsia="Times New Roman" w:hAnsiTheme="majorBidi" w:cstheme="majorBidi"/>
          <w:color w:val="C00000"/>
          <w:sz w:val="28"/>
          <w:szCs w:val="28"/>
          <w:u w:val="single"/>
          <w:lang w:eastAsia="fr-FR"/>
        </w:rPr>
        <w:t xml:space="preserve">Description textuelle </w:t>
      </w:r>
    </w:p>
    <w:p w14:paraId="1936B61C" w14:textId="62F5199A" w:rsidR="00715CA9" w:rsidRDefault="00715CA9" w:rsidP="00C87C45">
      <w:pPr>
        <w:rPr>
          <w:rFonts w:ascii="Arial" w:eastAsia="Times New Roman" w:hAnsi="Arial" w:cs="Arial"/>
          <w:color w:val="000000"/>
          <w:sz w:val="24"/>
          <w:szCs w:val="24"/>
          <w:lang w:eastAsia="fr-FR"/>
        </w:rPr>
      </w:pPr>
    </w:p>
    <w:p w14:paraId="3B99BCD8" w14:textId="7318E033" w:rsidR="000B4ECD" w:rsidRPr="000E7BEE" w:rsidRDefault="000B4ECD" w:rsidP="000E7BEE">
      <w:pPr>
        <w:pStyle w:val="Lgende"/>
        <w:keepNext/>
        <w:jc w:val="center"/>
        <w:rPr>
          <w:sz w:val="20"/>
          <w:szCs w:val="20"/>
        </w:rPr>
      </w:pPr>
      <w:bookmarkStart w:id="155" w:name="_Toc51016621"/>
      <w:r w:rsidRPr="000E7BEE">
        <w:rPr>
          <w:sz w:val="20"/>
          <w:szCs w:val="20"/>
        </w:rPr>
        <w:t xml:space="preserve">Tableau </w:t>
      </w:r>
      <w:r w:rsidRPr="000E7BEE">
        <w:rPr>
          <w:sz w:val="20"/>
          <w:szCs w:val="20"/>
        </w:rPr>
        <w:fldChar w:fldCharType="begin"/>
      </w:r>
      <w:r w:rsidRPr="000E7BEE">
        <w:rPr>
          <w:sz w:val="20"/>
          <w:szCs w:val="20"/>
        </w:rPr>
        <w:instrText xml:space="preserve"> SEQ Tableau \* ARABIC </w:instrText>
      </w:r>
      <w:r w:rsidRPr="000E7BEE">
        <w:rPr>
          <w:sz w:val="20"/>
          <w:szCs w:val="20"/>
        </w:rPr>
        <w:fldChar w:fldCharType="separate"/>
      </w:r>
      <w:r w:rsidR="00BE2A57">
        <w:rPr>
          <w:noProof/>
          <w:sz w:val="20"/>
          <w:szCs w:val="20"/>
        </w:rPr>
        <w:t>5</w:t>
      </w:r>
      <w:r w:rsidRPr="000E7BEE">
        <w:rPr>
          <w:sz w:val="20"/>
          <w:szCs w:val="20"/>
        </w:rPr>
        <w:fldChar w:fldCharType="end"/>
      </w:r>
      <w:r w:rsidR="000E7BEE" w:rsidRPr="000E7BEE">
        <w:rPr>
          <w:sz w:val="20"/>
          <w:szCs w:val="20"/>
        </w:rPr>
        <w:t>- Cas d’utilisation « gérer profils</w:t>
      </w:r>
      <w:r w:rsidR="00D40319">
        <w:rPr>
          <w:sz w:val="20"/>
          <w:szCs w:val="20"/>
        </w:rPr>
        <w:t> »</w:t>
      </w:r>
      <w:bookmarkEnd w:id="155"/>
    </w:p>
    <w:tbl>
      <w:tblPr>
        <w:tblStyle w:val="Grilledutableau"/>
        <w:tblpPr w:leftFromText="141" w:rightFromText="141" w:vertAnchor="text" w:horzAnchor="margin" w:tblpY="-366"/>
        <w:tblW w:w="0" w:type="auto"/>
        <w:tblLook w:val="04A0" w:firstRow="1" w:lastRow="0" w:firstColumn="1" w:lastColumn="0" w:noHBand="0" w:noVBand="1"/>
      </w:tblPr>
      <w:tblGrid>
        <w:gridCol w:w="3256"/>
        <w:gridCol w:w="5804"/>
      </w:tblGrid>
      <w:tr w:rsidR="00350F93" w:rsidRPr="00407814" w14:paraId="6464742B" w14:textId="77777777" w:rsidTr="000A3C70">
        <w:trPr>
          <w:trHeight w:val="416"/>
        </w:trPr>
        <w:tc>
          <w:tcPr>
            <w:tcW w:w="3256" w:type="dxa"/>
            <w:shd w:val="clear" w:color="auto" w:fill="365F91" w:themeFill="accent1" w:themeFillShade="BF"/>
          </w:tcPr>
          <w:p w14:paraId="4C9342F3" w14:textId="77777777" w:rsidR="00350F93" w:rsidRPr="00407814" w:rsidRDefault="00350F93" w:rsidP="000A3C7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Cas d’utilisation</w:t>
            </w:r>
          </w:p>
        </w:tc>
        <w:tc>
          <w:tcPr>
            <w:tcW w:w="5804" w:type="dxa"/>
          </w:tcPr>
          <w:p w14:paraId="487C520C" w14:textId="4A402B80" w:rsidR="00350F93" w:rsidRPr="00407814" w:rsidRDefault="00350F93" w:rsidP="000A3C7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Gérer</w:t>
            </w:r>
            <w:r>
              <w:rPr>
                <w:rFonts w:asciiTheme="majorHAnsi" w:eastAsia="Times New Roman" w:hAnsiTheme="majorHAnsi" w:cstheme="majorBidi"/>
                <w:color w:val="000000"/>
                <w:sz w:val="24"/>
                <w:szCs w:val="24"/>
                <w:lang w:eastAsia="fr-FR"/>
              </w:rPr>
              <w:t xml:space="preserve"> profils</w:t>
            </w:r>
          </w:p>
        </w:tc>
      </w:tr>
      <w:tr w:rsidR="00350F93" w:rsidRPr="00407814" w14:paraId="50A0DF7E" w14:textId="77777777" w:rsidTr="000A3C70">
        <w:trPr>
          <w:trHeight w:val="420"/>
        </w:trPr>
        <w:tc>
          <w:tcPr>
            <w:tcW w:w="3256" w:type="dxa"/>
            <w:shd w:val="clear" w:color="auto" w:fill="365F91" w:themeFill="accent1" w:themeFillShade="BF"/>
          </w:tcPr>
          <w:p w14:paraId="7CC97F57" w14:textId="77777777" w:rsidR="00350F93" w:rsidRPr="00407814" w:rsidRDefault="00350F93" w:rsidP="000A3C7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Acteurs </w:t>
            </w:r>
          </w:p>
        </w:tc>
        <w:tc>
          <w:tcPr>
            <w:tcW w:w="5804" w:type="dxa"/>
          </w:tcPr>
          <w:p w14:paraId="5927381F" w14:textId="77777777" w:rsidR="00350F93" w:rsidRPr="00407814" w:rsidRDefault="00350F93" w:rsidP="000A3C7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Administrateur</w:t>
            </w:r>
          </w:p>
        </w:tc>
      </w:tr>
      <w:tr w:rsidR="00350F93" w:rsidRPr="00407814" w14:paraId="052ED5D2" w14:textId="77777777" w:rsidTr="000A3C70">
        <w:trPr>
          <w:trHeight w:val="696"/>
        </w:trPr>
        <w:tc>
          <w:tcPr>
            <w:tcW w:w="3256" w:type="dxa"/>
            <w:shd w:val="clear" w:color="auto" w:fill="365F91" w:themeFill="accent1" w:themeFillShade="BF"/>
          </w:tcPr>
          <w:p w14:paraId="46AAC3A2" w14:textId="77777777" w:rsidR="00350F93" w:rsidRPr="00407814" w:rsidRDefault="00350F93" w:rsidP="000A3C7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Résumé</w:t>
            </w:r>
          </w:p>
        </w:tc>
        <w:tc>
          <w:tcPr>
            <w:tcW w:w="5804" w:type="dxa"/>
          </w:tcPr>
          <w:p w14:paraId="201FF60B" w14:textId="37A25DB9" w:rsidR="00350F93" w:rsidRPr="00407814" w:rsidRDefault="00350F93" w:rsidP="000A3C7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Ce cas d’utilisation permet d’ajouter, modifier ou supprimer un</w:t>
            </w:r>
            <w:r>
              <w:rPr>
                <w:rFonts w:asciiTheme="majorHAnsi" w:eastAsia="Times New Roman" w:hAnsiTheme="majorHAnsi" w:cstheme="majorBidi"/>
                <w:color w:val="000000"/>
                <w:sz w:val="24"/>
                <w:szCs w:val="24"/>
                <w:lang w:eastAsia="fr-FR"/>
              </w:rPr>
              <w:t xml:space="preserve"> profil</w:t>
            </w:r>
          </w:p>
        </w:tc>
      </w:tr>
      <w:tr w:rsidR="00350F93" w:rsidRPr="00407814" w14:paraId="0BE33B3D" w14:textId="77777777" w:rsidTr="000A3C70">
        <w:trPr>
          <w:trHeight w:val="421"/>
        </w:trPr>
        <w:tc>
          <w:tcPr>
            <w:tcW w:w="3256" w:type="dxa"/>
            <w:shd w:val="clear" w:color="auto" w:fill="365F91" w:themeFill="accent1" w:themeFillShade="BF"/>
          </w:tcPr>
          <w:p w14:paraId="70CD9A40" w14:textId="77777777" w:rsidR="00350F93" w:rsidRPr="00407814" w:rsidRDefault="00350F93" w:rsidP="000A3C7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Postcondition</w:t>
            </w:r>
          </w:p>
        </w:tc>
        <w:tc>
          <w:tcPr>
            <w:tcW w:w="5804" w:type="dxa"/>
          </w:tcPr>
          <w:p w14:paraId="1AA37599" w14:textId="77777777" w:rsidR="00350F93" w:rsidRPr="00407814" w:rsidRDefault="00350F93" w:rsidP="000A3C7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L’administrateur doit être authentifier</w:t>
            </w:r>
          </w:p>
        </w:tc>
      </w:tr>
      <w:tr w:rsidR="00350F93" w:rsidRPr="00407814" w14:paraId="41A03DBD" w14:textId="77777777" w:rsidTr="000A3C70">
        <w:trPr>
          <w:trHeight w:val="2667"/>
        </w:trPr>
        <w:tc>
          <w:tcPr>
            <w:tcW w:w="3256" w:type="dxa"/>
            <w:shd w:val="clear" w:color="auto" w:fill="365F91" w:themeFill="accent1" w:themeFillShade="BF"/>
          </w:tcPr>
          <w:p w14:paraId="27643FAB" w14:textId="77777777" w:rsidR="00350F93" w:rsidRPr="00407814" w:rsidRDefault="00350F93" w:rsidP="000A3C7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Scénarios </w:t>
            </w:r>
          </w:p>
        </w:tc>
        <w:tc>
          <w:tcPr>
            <w:tcW w:w="5804" w:type="dxa"/>
          </w:tcPr>
          <w:p w14:paraId="4BEB58EA" w14:textId="60776352" w:rsidR="00350F93" w:rsidRDefault="00350F93" w:rsidP="00E25678">
            <w:pPr>
              <w:pStyle w:val="Paragraphedeliste"/>
              <w:numPr>
                <w:ilvl w:val="0"/>
                <w:numId w:val="14"/>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L’administrateur demande la page de la liste des profils.</w:t>
            </w:r>
          </w:p>
          <w:p w14:paraId="1EBEE206" w14:textId="73DC04D2" w:rsidR="00350F93" w:rsidRDefault="00350F93" w:rsidP="00E25678">
            <w:pPr>
              <w:pStyle w:val="Paragraphedeliste"/>
              <w:numPr>
                <w:ilvl w:val="0"/>
                <w:numId w:val="14"/>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 affiche la liste des profils.</w:t>
            </w:r>
          </w:p>
          <w:p w14:paraId="1BF1D1EE" w14:textId="7B3549D3" w:rsidR="00350F93" w:rsidRPr="00407814" w:rsidRDefault="00350F93" w:rsidP="00E25678">
            <w:pPr>
              <w:pStyle w:val="Paragraphedeliste"/>
              <w:numPr>
                <w:ilvl w:val="0"/>
                <w:numId w:val="14"/>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 xml:space="preserve">L’administrateur demande le formulaire de (ajouter, modifier) </w:t>
            </w:r>
            <w:r>
              <w:rPr>
                <w:rFonts w:asciiTheme="majorHAnsi" w:hAnsiTheme="majorHAnsi" w:cstheme="majorBidi"/>
                <w:sz w:val="24"/>
                <w:szCs w:val="24"/>
              </w:rPr>
              <w:t>profil</w:t>
            </w:r>
            <w:r w:rsidRPr="00407814">
              <w:rPr>
                <w:rFonts w:asciiTheme="majorHAnsi" w:hAnsiTheme="majorHAnsi" w:cstheme="majorBidi"/>
                <w:sz w:val="24"/>
                <w:szCs w:val="24"/>
              </w:rPr>
              <w:t xml:space="preserve"> ou clique </w:t>
            </w:r>
            <w:r>
              <w:rPr>
                <w:rFonts w:asciiTheme="majorHAnsi" w:hAnsiTheme="majorHAnsi" w:cstheme="majorBidi"/>
                <w:sz w:val="24"/>
                <w:szCs w:val="24"/>
              </w:rPr>
              <w:t xml:space="preserve">sur </w:t>
            </w:r>
            <w:r w:rsidRPr="00407814">
              <w:rPr>
                <w:rFonts w:asciiTheme="majorHAnsi" w:hAnsiTheme="majorHAnsi" w:cstheme="majorBidi"/>
                <w:sz w:val="24"/>
                <w:szCs w:val="24"/>
              </w:rPr>
              <w:t>le bouton supprimer</w:t>
            </w:r>
            <w:r w:rsidR="006F33C5">
              <w:rPr>
                <w:rFonts w:asciiTheme="majorHAnsi" w:hAnsiTheme="majorHAnsi" w:cstheme="majorBidi"/>
                <w:sz w:val="24"/>
                <w:szCs w:val="24"/>
              </w:rPr>
              <w:t xml:space="preserve"> profil</w:t>
            </w:r>
            <w:r>
              <w:rPr>
                <w:rFonts w:asciiTheme="majorHAnsi" w:hAnsiTheme="majorHAnsi" w:cstheme="majorBidi"/>
                <w:sz w:val="24"/>
                <w:szCs w:val="24"/>
              </w:rPr>
              <w:t>.</w:t>
            </w:r>
          </w:p>
          <w:p w14:paraId="270F5175" w14:textId="77777777" w:rsidR="00350F93" w:rsidRPr="00407814" w:rsidRDefault="00350F93" w:rsidP="00E25678">
            <w:pPr>
              <w:pStyle w:val="Paragraphedeliste"/>
              <w:numPr>
                <w:ilvl w:val="0"/>
                <w:numId w:val="14"/>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Le système affiche le formulaire demandé ou demande de confirmer la suppression</w:t>
            </w:r>
            <w:r>
              <w:rPr>
                <w:rFonts w:asciiTheme="majorHAnsi" w:hAnsiTheme="majorHAnsi" w:cstheme="majorBidi"/>
                <w:sz w:val="24"/>
                <w:szCs w:val="24"/>
              </w:rPr>
              <w:t>.</w:t>
            </w:r>
          </w:p>
          <w:p w14:paraId="11B4BF9C" w14:textId="77777777" w:rsidR="00350F93" w:rsidRPr="00407814" w:rsidRDefault="00350F93" w:rsidP="00E25678">
            <w:pPr>
              <w:pStyle w:val="Paragraphedeliste"/>
              <w:numPr>
                <w:ilvl w:val="0"/>
                <w:numId w:val="14"/>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L’administrateur saisit les données ou confirme/annuler suppression</w:t>
            </w:r>
            <w:r>
              <w:rPr>
                <w:rFonts w:asciiTheme="majorHAnsi" w:hAnsiTheme="majorHAnsi" w:cstheme="majorBidi"/>
                <w:sz w:val="24"/>
                <w:szCs w:val="24"/>
              </w:rPr>
              <w:t>.</w:t>
            </w:r>
          </w:p>
          <w:p w14:paraId="5E278FCC" w14:textId="77777777" w:rsidR="00350F93" w:rsidRPr="00407814" w:rsidRDefault="00350F93" w:rsidP="00E25678">
            <w:pPr>
              <w:pStyle w:val="Paragraphedeliste"/>
              <w:numPr>
                <w:ilvl w:val="0"/>
                <w:numId w:val="14"/>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 xml:space="preserve"> Le système vérifie les données.</w:t>
            </w:r>
          </w:p>
          <w:p w14:paraId="2EC473EE" w14:textId="77777777" w:rsidR="00350F93" w:rsidRPr="00407814" w:rsidRDefault="00350F93" w:rsidP="00E25678">
            <w:pPr>
              <w:pStyle w:val="Paragraphedeliste"/>
              <w:numPr>
                <w:ilvl w:val="0"/>
                <w:numId w:val="14"/>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 xml:space="preserve">Le système valide </w:t>
            </w:r>
            <w:r>
              <w:rPr>
                <w:rFonts w:asciiTheme="majorHAnsi" w:hAnsiTheme="majorHAnsi" w:cstheme="majorBidi"/>
                <w:sz w:val="24"/>
                <w:szCs w:val="24"/>
              </w:rPr>
              <w:t xml:space="preserve">votre </w:t>
            </w:r>
            <w:r w:rsidRPr="00407814">
              <w:rPr>
                <w:rFonts w:asciiTheme="majorHAnsi" w:hAnsiTheme="majorHAnsi" w:cstheme="majorBidi"/>
                <w:sz w:val="24"/>
                <w:szCs w:val="24"/>
              </w:rPr>
              <w:t>choix ou vos données saisis.</w:t>
            </w:r>
          </w:p>
        </w:tc>
      </w:tr>
    </w:tbl>
    <w:p w14:paraId="3FF9C967" w14:textId="6CB05213" w:rsidR="00715CA9" w:rsidRDefault="00715CA9" w:rsidP="00C87C45">
      <w:pPr>
        <w:rPr>
          <w:rFonts w:ascii="Arial" w:eastAsia="Times New Roman" w:hAnsi="Arial" w:cs="Arial"/>
          <w:color w:val="000000"/>
          <w:sz w:val="24"/>
          <w:szCs w:val="24"/>
          <w:lang w:eastAsia="fr-FR"/>
        </w:rPr>
      </w:pPr>
    </w:p>
    <w:p w14:paraId="4BA6B5E3" w14:textId="689A3959" w:rsidR="0055593E" w:rsidRPr="007E2D01" w:rsidRDefault="0055593E"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56" w:name="_Toc51021105"/>
      <w:r w:rsidRPr="007E2D01">
        <w:rPr>
          <w:rFonts w:asciiTheme="majorBidi" w:eastAsia="Times New Roman" w:hAnsiTheme="majorBidi" w:cstheme="majorBidi"/>
          <w:b/>
          <w:bCs/>
          <w:color w:val="C00000"/>
          <w:sz w:val="28"/>
          <w:szCs w:val="28"/>
          <w:lang w:eastAsia="fr-FR"/>
        </w:rPr>
        <w:t>Diagramme de cas d’utilisation « Gérer</w:t>
      </w:r>
      <w:r w:rsidR="000E7BEE" w:rsidRPr="007E2D01">
        <w:rPr>
          <w:rFonts w:asciiTheme="majorBidi" w:eastAsia="Times New Roman" w:hAnsiTheme="majorBidi" w:cstheme="majorBidi"/>
          <w:b/>
          <w:bCs/>
          <w:color w:val="C00000"/>
          <w:sz w:val="28"/>
          <w:szCs w:val="28"/>
          <w:lang w:eastAsia="fr-FR"/>
        </w:rPr>
        <w:t xml:space="preserve"> utilisateur</w:t>
      </w:r>
      <w:r w:rsidR="00F5352D" w:rsidRPr="007E2D01">
        <w:rPr>
          <w:rFonts w:asciiTheme="majorBidi" w:eastAsia="Times New Roman" w:hAnsiTheme="majorBidi" w:cstheme="majorBidi"/>
          <w:b/>
          <w:bCs/>
          <w:color w:val="C00000"/>
          <w:sz w:val="28"/>
          <w:szCs w:val="28"/>
          <w:lang w:eastAsia="fr-FR"/>
        </w:rPr>
        <w:t xml:space="preserve"> </w:t>
      </w:r>
      <w:r w:rsidRPr="007E2D01">
        <w:rPr>
          <w:rFonts w:asciiTheme="majorBidi" w:eastAsia="Times New Roman" w:hAnsiTheme="majorBidi" w:cstheme="majorBidi"/>
          <w:b/>
          <w:bCs/>
          <w:color w:val="C00000"/>
          <w:sz w:val="28"/>
          <w:szCs w:val="28"/>
          <w:lang w:eastAsia="fr-FR"/>
        </w:rPr>
        <w:t>»</w:t>
      </w:r>
      <w:bookmarkEnd w:id="156"/>
    </w:p>
    <w:p w14:paraId="7F970024" w14:textId="681CD5AA" w:rsidR="00A4799A" w:rsidRPr="00640FD0" w:rsidRDefault="00640FD0" w:rsidP="00640FD0">
      <w:pPr>
        <w:rPr>
          <w:rFonts w:asciiTheme="majorBidi" w:eastAsia="Times New Roman" w:hAnsiTheme="majorBidi" w:cstheme="majorBidi"/>
          <w:color w:val="000000"/>
          <w:sz w:val="24"/>
          <w:szCs w:val="24"/>
          <w:lang w:eastAsia="fr-FR"/>
        </w:rPr>
      </w:pPr>
      <w:r w:rsidRPr="00640FD0">
        <w:rPr>
          <w:rFonts w:asciiTheme="majorBidi" w:eastAsia="Times New Roman" w:hAnsiTheme="majorBidi" w:cstheme="majorBidi"/>
          <w:color w:val="000000"/>
          <w:sz w:val="24"/>
          <w:szCs w:val="24"/>
          <w:lang w:eastAsia="fr-FR"/>
        </w:rPr>
        <w:t xml:space="preserve">Pour le diagramme de cas d’utilisation « Gérer utilisateurs » c’est le même principe et le même déroulement d’évènements comme « gérer opérations » et « gérer profils » et l’acteur dans ce dernier c’est : </w:t>
      </w:r>
      <w:r w:rsidRPr="00016462">
        <w:rPr>
          <w:rFonts w:asciiTheme="majorBidi" w:eastAsia="Times New Roman" w:hAnsiTheme="majorBidi" w:cstheme="majorBidi"/>
          <w:b/>
          <w:bCs/>
          <w:color w:val="000000"/>
          <w:sz w:val="24"/>
          <w:szCs w:val="24"/>
          <w:lang w:eastAsia="fr-FR"/>
        </w:rPr>
        <w:t>L’administrateur.</w:t>
      </w:r>
    </w:p>
    <w:p w14:paraId="04944289" w14:textId="77777777" w:rsidR="00A4799A" w:rsidRDefault="00A4799A" w:rsidP="00A4799A">
      <w:pPr>
        <w:keepNext/>
        <w:ind w:left="360"/>
      </w:pPr>
      <w:r>
        <w:rPr>
          <w:noProof/>
          <w:lang w:eastAsia="fr-FR"/>
        </w:rPr>
        <w:drawing>
          <wp:inline distT="0" distB="0" distL="0" distR="0" wp14:anchorId="6EE63FF7" wp14:editId="6AADAE1F">
            <wp:extent cx="6161291" cy="383835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07222" cy="3866968"/>
                    </a:xfrm>
                    <a:prstGeom prst="rect">
                      <a:avLst/>
                    </a:prstGeom>
                    <a:noFill/>
                    <a:ln>
                      <a:noFill/>
                    </a:ln>
                  </pic:spPr>
                </pic:pic>
              </a:graphicData>
            </a:graphic>
          </wp:inline>
        </w:drawing>
      </w:r>
    </w:p>
    <w:p w14:paraId="04C4A5DE" w14:textId="1867F9D6" w:rsidR="00A4799A" w:rsidRPr="00A4799A" w:rsidRDefault="00A4799A" w:rsidP="00A4799A">
      <w:pPr>
        <w:pStyle w:val="Lgende"/>
        <w:jc w:val="center"/>
        <w:rPr>
          <w:rFonts w:asciiTheme="majorBidi" w:eastAsia="Times New Roman" w:hAnsiTheme="majorBidi" w:cstheme="majorBidi"/>
          <w:b/>
          <w:bCs/>
          <w:color w:val="365F91" w:themeColor="accent1" w:themeShade="BF"/>
          <w:sz w:val="32"/>
          <w:szCs w:val="32"/>
          <w:lang w:eastAsia="fr-FR"/>
        </w:rPr>
      </w:pPr>
      <w:bookmarkStart w:id="157" w:name="_Toc51016604"/>
      <w:r w:rsidRPr="00A4799A">
        <w:rPr>
          <w:sz w:val="20"/>
          <w:szCs w:val="20"/>
        </w:rPr>
        <w:t xml:space="preserve">Figure </w:t>
      </w:r>
      <w:r w:rsidRPr="00A4799A">
        <w:rPr>
          <w:sz w:val="20"/>
          <w:szCs w:val="20"/>
        </w:rPr>
        <w:fldChar w:fldCharType="begin"/>
      </w:r>
      <w:r w:rsidRPr="00A4799A">
        <w:rPr>
          <w:sz w:val="20"/>
          <w:szCs w:val="20"/>
        </w:rPr>
        <w:instrText xml:space="preserve"> SEQ Figure \* ARABIC </w:instrText>
      </w:r>
      <w:r w:rsidRPr="00A4799A">
        <w:rPr>
          <w:sz w:val="20"/>
          <w:szCs w:val="20"/>
        </w:rPr>
        <w:fldChar w:fldCharType="separate"/>
      </w:r>
      <w:r w:rsidR="00EC111E">
        <w:rPr>
          <w:noProof/>
          <w:sz w:val="20"/>
          <w:szCs w:val="20"/>
        </w:rPr>
        <w:t>5</w:t>
      </w:r>
      <w:r w:rsidRPr="00A4799A">
        <w:rPr>
          <w:sz w:val="20"/>
          <w:szCs w:val="20"/>
        </w:rPr>
        <w:fldChar w:fldCharType="end"/>
      </w:r>
      <w:r w:rsidRPr="00A4799A">
        <w:rPr>
          <w:sz w:val="20"/>
          <w:szCs w:val="20"/>
        </w:rPr>
        <w:t>- diagramme cas d’utilisation « gérer utilisateurs »</w:t>
      </w:r>
      <w:bookmarkEnd w:id="157"/>
    </w:p>
    <w:p w14:paraId="21AF0F78" w14:textId="201EF823" w:rsidR="00A4799A" w:rsidRDefault="00A4799A" w:rsidP="00A4799A">
      <w:pPr>
        <w:ind w:left="360"/>
        <w:rPr>
          <w:rFonts w:asciiTheme="majorBidi" w:eastAsia="Times New Roman" w:hAnsiTheme="majorBidi" w:cstheme="majorBidi"/>
          <w:b/>
          <w:bCs/>
          <w:color w:val="365F91" w:themeColor="accent1" w:themeShade="BF"/>
          <w:sz w:val="28"/>
          <w:szCs w:val="28"/>
          <w:lang w:eastAsia="fr-FR"/>
        </w:rPr>
      </w:pPr>
    </w:p>
    <w:p w14:paraId="7E4C1CE3" w14:textId="4BA29C43" w:rsidR="00A4799A" w:rsidRPr="007E2D01" w:rsidRDefault="00A4799A"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58" w:name="_Toc51021106"/>
      <w:r w:rsidRPr="007E2D01">
        <w:rPr>
          <w:rFonts w:asciiTheme="majorBidi" w:eastAsia="Times New Roman" w:hAnsiTheme="majorBidi" w:cstheme="majorBidi"/>
          <w:b/>
          <w:bCs/>
          <w:color w:val="C00000"/>
          <w:sz w:val="28"/>
          <w:szCs w:val="28"/>
          <w:lang w:eastAsia="fr-FR"/>
        </w:rPr>
        <w:t>Diagramme de cas d’utilisation « Gérer les cycles de type de document »</w:t>
      </w:r>
      <w:bookmarkEnd w:id="158"/>
    </w:p>
    <w:p w14:paraId="5F2227B6" w14:textId="0150E054" w:rsidR="00A4799A" w:rsidRPr="00A4799A" w:rsidRDefault="00A4799A" w:rsidP="00A4799A">
      <w:pPr>
        <w:pStyle w:val="Paragraphedeliste"/>
        <w:ind w:left="1080"/>
        <w:rPr>
          <w:rFonts w:asciiTheme="majorBidi" w:eastAsia="Times New Roman" w:hAnsiTheme="majorBidi" w:cstheme="majorBidi"/>
          <w:b/>
          <w:bCs/>
          <w:color w:val="365F91" w:themeColor="accent1" w:themeShade="BF"/>
          <w:sz w:val="28"/>
          <w:szCs w:val="28"/>
          <w:lang w:eastAsia="fr-FR"/>
        </w:rPr>
      </w:pPr>
    </w:p>
    <w:p w14:paraId="63B526AF" w14:textId="77777777" w:rsidR="00020053" w:rsidRDefault="00020053" w:rsidP="00020053">
      <w:pPr>
        <w:keepNext/>
        <w:ind w:left="360"/>
      </w:pPr>
      <w:r>
        <w:rPr>
          <w:noProof/>
          <w:lang w:eastAsia="fr-FR"/>
        </w:rPr>
        <w:lastRenderedPageBreak/>
        <w:drawing>
          <wp:inline distT="0" distB="0" distL="0" distR="0" wp14:anchorId="3DF55733" wp14:editId="0F0AE9FC">
            <wp:extent cx="5741035" cy="3651634"/>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0584" cy="3657708"/>
                    </a:xfrm>
                    <a:prstGeom prst="rect">
                      <a:avLst/>
                    </a:prstGeom>
                    <a:noFill/>
                    <a:ln>
                      <a:noFill/>
                    </a:ln>
                  </pic:spPr>
                </pic:pic>
              </a:graphicData>
            </a:graphic>
          </wp:inline>
        </w:drawing>
      </w:r>
    </w:p>
    <w:p w14:paraId="710F9E73" w14:textId="17DC2881" w:rsidR="00A4799A" w:rsidRDefault="00020053" w:rsidP="000A3C70">
      <w:pPr>
        <w:pStyle w:val="Lgende"/>
        <w:jc w:val="center"/>
        <w:rPr>
          <w:sz w:val="20"/>
          <w:szCs w:val="20"/>
        </w:rPr>
      </w:pPr>
      <w:bookmarkStart w:id="159" w:name="_Toc51016605"/>
      <w:r w:rsidRPr="000A3C70">
        <w:rPr>
          <w:sz w:val="20"/>
          <w:szCs w:val="20"/>
        </w:rPr>
        <w:t xml:space="preserve">Figure </w:t>
      </w:r>
      <w:r w:rsidRPr="000A3C70">
        <w:rPr>
          <w:sz w:val="20"/>
          <w:szCs w:val="20"/>
        </w:rPr>
        <w:fldChar w:fldCharType="begin"/>
      </w:r>
      <w:r w:rsidRPr="000A3C70">
        <w:rPr>
          <w:sz w:val="20"/>
          <w:szCs w:val="20"/>
        </w:rPr>
        <w:instrText xml:space="preserve"> SEQ Figure \* ARABIC </w:instrText>
      </w:r>
      <w:r w:rsidRPr="000A3C70">
        <w:rPr>
          <w:sz w:val="20"/>
          <w:szCs w:val="20"/>
        </w:rPr>
        <w:fldChar w:fldCharType="separate"/>
      </w:r>
      <w:r w:rsidR="00EC111E">
        <w:rPr>
          <w:noProof/>
          <w:sz w:val="20"/>
          <w:szCs w:val="20"/>
        </w:rPr>
        <w:t>6</w:t>
      </w:r>
      <w:r w:rsidRPr="000A3C70">
        <w:rPr>
          <w:sz w:val="20"/>
          <w:szCs w:val="20"/>
        </w:rPr>
        <w:fldChar w:fldCharType="end"/>
      </w:r>
      <w:r w:rsidRPr="000A3C70">
        <w:rPr>
          <w:sz w:val="20"/>
          <w:szCs w:val="20"/>
        </w:rPr>
        <w:t>- diagramme cas d'utilisation « gérer cycles de type de document »</w:t>
      </w:r>
      <w:bookmarkEnd w:id="159"/>
    </w:p>
    <w:p w14:paraId="786D3FA7" w14:textId="77777777" w:rsidR="00307FAF" w:rsidRPr="00307FAF" w:rsidRDefault="00307FAF" w:rsidP="00307FAF"/>
    <w:p w14:paraId="3BAEA73E" w14:textId="2965B473" w:rsidR="000A3C70" w:rsidRPr="000A3C70" w:rsidRDefault="000A3C70" w:rsidP="000A3C70">
      <w:pPr>
        <w:rPr>
          <w:rFonts w:asciiTheme="majorBidi" w:eastAsia="Times New Roman" w:hAnsiTheme="majorBidi" w:cstheme="majorBidi"/>
          <w:color w:val="C00000"/>
          <w:sz w:val="28"/>
          <w:szCs w:val="28"/>
          <w:u w:val="single"/>
          <w:lang w:eastAsia="fr-FR"/>
        </w:rPr>
      </w:pPr>
      <w:r w:rsidRPr="000A3C70">
        <w:rPr>
          <w:rFonts w:asciiTheme="majorBidi" w:eastAsia="Times New Roman" w:hAnsiTheme="majorBidi" w:cstheme="majorBidi"/>
          <w:color w:val="C00000"/>
          <w:sz w:val="28"/>
          <w:szCs w:val="28"/>
          <w:u w:val="single"/>
          <w:lang w:eastAsia="fr-FR"/>
        </w:rPr>
        <w:t>Description textuelle</w:t>
      </w:r>
    </w:p>
    <w:p w14:paraId="7041FB8C" w14:textId="6179BA17" w:rsidR="00AE117A" w:rsidRDefault="00583243" w:rsidP="00C87C45">
      <w:pPr>
        <w:rPr>
          <w:rFonts w:ascii="Arial" w:eastAsia="Times New Roman" w:hAnsi="Arial" w:cs="Arial"/>
          <w:color w:val="000000"/>
          <w:sz w:val="24"/>
          <w:szCs w:val="24"/>
          <w:lang w:eastAsia="fr-FR"/>
        </w:rPr>
      </w:pPr>
      <w:ins w:id="160" w:author="GCBµ" w:date="2020-09-20T00:03:00Z">
        <w:r>
          <w:rPr>
            <w:rFonts w:ascii="Arial" w:eastAsia="Times New Roman" w:hAnsi="Arial" w:cs="Arial"/>
            <w:color w:val="000000"/>
            <w:sz w:val="24"/>
            <w:szCs w:val="24"/>
            <w:lang w:eastAsia="fr-FR"/>
          </w:rPr>
          <w:t>?????????</w:t>
        </w:r>
      </w:ins>
    </w:p>
    <w:p w14:paraId="39C102AC" w14:textId="0A7AEC0C" w:rsidR="005B2200" w:rsidRPr="005B2200" w:rsidRDefault="005B2200" w:rsidP="005B2200">
      <w:pPr>
        <w:pStyle w:val="Lgende"/>
        <w:keepNext/>
        <w:jc w:val="center"/>
        <w:rPr>
          <w:sz w:val="20"/>
          <w:szCs w:val="20"/>
        </w:rPr>
      </w:pPr>
      <w:bookmarkStart w:id="161" w:name="_Toc51016622"/>
      <w:r w:rsidRPr="005B2200">
        <w:rPr>
          <w:sz w:val="20"/>
          <w:szCs w:val="20"/>
        </w:rPr>
        <w:t xml:space="preserve">Tableau </w:t>
      </w:r>
      <w:r w:rsidRPr="005B2200">
        <w:rPr>
          <w:sz w:val="20"/>
          <w:szCs w:val="20"/>
        </w:rPr>
        <w:fldChar w:fldCharType="begin"/>
      </w:r>
      <w:r w:rsidRPr="005B2200">
        <w:rPr>
          <w:sz w:val="20"/>
          <w:szCs w:val="20"/>
        </w:rPr>
        <w:instrText xml:space="preserve"> SEQ Tableau \* ARABIC </w:instrText>
      </w:r>
      <w:r w:rsidRPr="005B2200">
        <w:rPr>
          <w:sz w:val="20"/>
          <w:szCs w:val="20"/>
        </w:rPr>
        <w:fldChar w:fldCharType="separate"/>
      </w:r>
      <w:r w:rsidR="00BE2A57">
        <w:rPr>
          <w:noProof/>
          <w:sz w:val="20"/>
          <w:szCs w:val="20"/>
        </w:rPr>
        <w:t>6</w:t>
      </w:r>
      <w:r w:rsidRPr="005B2200">
        <w:rPr>
          <w:sz w:val="20"/>
          <w:szCs w:val="20"/>
        </w:rPr>
        <w:fldChar w:fldCharType="end"/>
      </w:r>
      <w:r w:rsidRPr="005B2200">
        <w:rPr>
          <w:sz w:val="20"/>
          <w:szCs w:val="20"/>
        </w:rPr>
        <w:t>- cas d'utilisation « gérer cycles de type de document »</w:t>
      </w:r>
      <w:bookmarkEnd w:id="161"/>
    </w:p>
    <w:tbl>
      <w:tblPr>
        <w:tblStyle w:val="Grilledutableau"/>
        <w:tblpPr w:leftFromText="141" w:rightFromText="141" w:vertAnchor="text" w:horzAnchor="margin" w:tblpY="-366"/>
        <w:tblW w:w="0" w:type="auto"/>
        <w:tblLook w:val="04A0" w:firstRow="1" w:lastRow="0" w:firstColumn="1" w:lastColumn="0" w:noHBand="0" w:noVBand="1"/>
      </w:tblPr>
      <w:tblGrid>
        <w:gridCol w:w="3256"/>
        <w:gridCol w:w="5804"/>
      </w:tblGrid>
      <w:tr w:rsidR="000A3C70" w:rsidRPr="00407814" w14:paraId="554A5E91" w14:textId="77777777" w:rsidTr="000A3C70">
        <w:trPr>
          <w:trHeight w:val="416"/>
        </w:trPr>
        <w:tc>
          <w:tcPr>
            <w:tcW w:w="3256" w:type="dxa"/>
            <w:shd w:val="clear" w:color="auto" w:fill="365F91" w:themeFill="accent1" w:themeFillShade="BF"/>
          </w:tcPr>
          <w:p w14:paraId="0AF836EF" w14:textId="77777777" w:rsidR="000A3C70" w:rsidRPr="00407814" w:rsidRDefault="000A3C70" w:rsidP="000A3C7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lastRenderedPageBreak/>
              <w:t>Cas d’utilisation</w:t>
            </w:r>
          </w:p>
        </w:tc>
        <w:tc>
          <w:tcPr>
            <w:tcW w:w="5804" w:type="dxa"/>
          </w:tcPr>
          <w:p w14:paraId="6F601D21" w14:textId="09010104" w:rsidR="000A3C70" w:rsidRPr="00407814" w:rsidRDefault="000A3C70" w:rsidP="000A3C7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Gérer</w:t>
            </w:r>
            <w:r>
              <w:rPr>
                <w:rFonts w:asciiTheme="majorHAnsi" w:eastAsia="Times New Roman" w:hAnsiTheme="majorHAnsi" w:cstheme="majorBidi"/>
                <w:color w:val="000000"/>
                <w:sz w:val="24"/>
                <w:szCs w:val="24"/>
                <w:lang w:eastAsia="fr-FR"/>
              </w:rPr>
              <w:t xml:space="preserve"> cycles de type de document</w:t>
            </w:r>
          </w:p>
        </w:tc>
      </w:tr>
      <w:tr w:rsidR="000A3C70" w:rsidRPr="00407814" w14:paraId="08A9A7FF" w14:textId="77777777" w:rsidTr="000A3C70">
        <w:trPr>
          <w:trHeight w:val="420"/>
        </w:trPr>
        <w:tc>
          <w:tcPr>
            <w:tcW w:w="3256" w:type="dxa"/>
            <w:shd w:val="clear" w:color="auto" w:fill="365F91" w:themeFill="accent1" w:themeFillShade="BF"/>
          </w:tcPr>
          <w:p w14:paraId="211AC9F4" w14:textId="77777777" w:rsidR="000A3C70" w:rsidRPr="00407814" w:rsidRDefault="000A3C70" w:rsidP="000A3C7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Acteurs </w:t>
            </w:r>
          </w:p>
        </w:tc>
        <w:tc>
          <w:tcPr>
            <w:tcW w:w="5804" w:type="dxa"/>
          </w:tcPr>
          <w:p w14:paraId="1BC250FD" w14:textId="77777777" w:rsidR="000A3C70" w:rsidRPr="00407814" w:rsidRDefault="000A3C70" w:rsidP="000A3C7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Administrateur</w:t>
            </w:r>
          </w:p>
        </w:tc>
      </w:tr>
      <w:tr w:rsidR="000A3C70" w:rsidRPr="00407814" w14:paraId="30156803" w14:textId="77777777" w:rsidTr="000A3C70">
        <w:trPr>
          <w:trHeight w:val="696"/>
        </w:trPr>
        <w:tc>
          <w:tcPr>
            <w:tcW w:w="3256" w:type="dxa"/>
            <w:shd w:val="clear" w:color="auto" w:fill="365F91" w:themeFill="accent1" w:themeFillShade="BF"/>
          </w:tcPr>
          <w:p w14:paraId="6F9E89F2" w14:textId="77777777" w:rsidR="000A3C70" w:rsidRPr="00407814" w:rsidRDefault="000A3C70" w:rsidP="000A3C7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Résumé</w:t>
            </w:r>
          </w:p>
        </w:tc>
        <w:tc>
          <w:tcPr>
            <w:tcW w:w="5804" w:type="dxa"/>
          </w:tcPr>
          <w:p w14:paraId="301EFE7A" w14:textId="2506FF46" w:rsidR="000A3C70" w:rsidRPr="00407814" w:rsidRDefault="000A3C70" w:rsidP="000A3C7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Ce cas d’utilisation permet d’ajouter</w:t>
            </w:r>
            <w:r>
              <w:rPr>
                <w:rFonts w:asciiTheme="majorHAnsi" w:eastAsia="Times New Roman" w:hAnsiTheme="majorHAnsi" w:cstheme="majorBidi"/>
                <w:color w:val="000000"/>
                <w:sz w:val="24"/>
                <w:szCs w:val="24"/>
                <w:lang w:eastAsia="fr-FR"/>
              </w:rPr>
              <w:t xml:space="preserve"> ou de supprimer un cycle de type de document</w:t>
            </w:r>
          </w:p>
        </w:tc>
      </w:tr>
      <w:tr w:rsidR="000A3C70" w:rsidRPr="00407814" w14:paraId="3F2AABFF" w14:textId="77777777" w:rsidTr="000A3C70">
        <w:trPr>
          <w:trHeight w:val="421"/>
        </w:trPr>
        <w:tc>
          <w:tcPr>
            <w:tcW w:w="3256" w:type="dxa"/>
            <w:shd w:val="clear" w:color="auto" w:fill="365F91" w:themeFill="accent1" w:themeFillShade="BF"/>
          </w:tcPr>
          <w:p w14:paraId="4043FED3" w14:textId="77777777" w:rsidR="000A3C70" w:rsidRPr="00407814" w:rsidRDefault="000A3C70" w:rsidP="000A3C7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Postcondition</w:t>
            </w:r>
          </w:p>
        </w:tc>
        <w:tc>
          <w:tcPr>
            <w:tcW w:w="5804" w:type="dxa"/>
          </w:tcPr>
          <w:p w14:paraId="0B93C64A" w14:textId="77777777" w:rsidR="000A3C70" w:rsidRPr="00407814" w:rsidRDefault="000A3C70" w:rsidP="000A3C70">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L’administrateur doit être authentifier</w:t>
            </w:r>
          </w:p>
        </w:tc>
      </w:tr>
      <w:tr w:rsidR="000A3C70" w:rsidRPr="00407814" w14:paraId="77067F5B" w14:textId="77777777" w:rsidTr="000A3C70">
        <w:trPr>
          <w:trHeight w:val="2667"/>
        </w:trPr>
        <w:tc>
          <w:tcPr>
            <w:tcW w:w="3256" w:type="dxa"/>
            <w:shd w:val="clear" w:color="auto" w:fill="365F91" w:themeFill="accent1" w:themeFillShade="BF"/>
          </w:tcPr>
          <w:p w14:paraId="6315286E" w14:textId="77777777" w:rsidR="000A3C70" w:rsidRPr="00407814" w:rsidRDefault="000A3C70" w:rsidP="000A3C70">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Scénarios </w:t>
            </w:r>
          </w:p>
        </w:tc>
        <w:tc>
          <w:tcPr>
            <w:tcW w:w="5804" w:type="dxa"/>
          </w:tcPr>
          <w:p w14:paraId="3DBCF926" w14:textId="73ED4655" w:rsidR="000A3C70" w:rsidRDefault="000A3C70" w:rsidP="00E25678">
            <w:pPr>
              <w:pStyle w:val="Paragraphedeliste"/>
              <w:numPr>
                <w:ilvl w:val="0"/>
                <w:numId w:val="15"/>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L’administrateur demande la page de la liste des cycles de type de document.</w:t>
            </w:r>
          </w:p>
          <w:p w14:paraId="15AF03F2" w14:textId="70B02FE0" w:rsidR="000A3C70" w:rsidRDefault="000A3C70" w:rsidP="00E25678">
            <w:pPr>
              <w:pStyle w:val="Paragraphedeliste"/>
              <w:numPr>
                <w:ilvl w:val="0"/>
                <w:numId w:val="15"/>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 affiche la liste.</w:t>
            </w:r>
          </w:p>
          <w:p w14:paraId="763705EC" w14:textId="05E36377" w:rsidR="000A3C70" w:rsidRPr="00407814" w:rsidRDefault="000A3C70" w:rsidP="00E25678">
            <w:pPr>
              <w:pStyle w:val="Paragraphedeliste"/>
              <w:numPr>
                <w:ilvl w:val="0"/>
                <w:numId w:val="15"/>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L’administrateur demande l</w:t>
            </w:r>
            <w:r>
              <w:rPr>
                <w:rFonts w:asciiTheme="majorHAnsi" w:hAnsiTheme="majorHAnsi" w:cstheme="majorBidi"/>
                <w:sz w:val="24"/>
                <w:szCs w:val="24"/>
              </w:rPr>
              <w:t>a page d’ajout d’un nouveau cycle de type de document</w:t>
            </w:r>
          </w:p>
          <w:p w14:paraId="75B0B80E" w14:textId="03E9A0DB" w:rsidR="000A3C70" w:rsidRDefault="000A3C70" w:rsidP="00E25678">
            <w:pPr>
              <w:pStyle w:val="Paragraphedeliste"/>
              <w:numPr>
                <w:ilvl w:val="0"/>
                <w:numId w:val="15"/>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 affiche les champs à remplir.</w:t>
            </w:r>
          </w:p>
          <w:p w14:paraId="27A06253" w14:textId="77777777" w:rsidR="000A3C70" w:rsidRDefault="000A3C70" w:rsidP="00E25678">
            <w:pPr>
              <w:pStyle w:val="Paragraphedeliste"/>
              <w:numPr>
                <w:ilvl w:val="0"/>
                <w:numId w:val="15"/>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L’administrateur saisis les données et précise le nombre d’étapes.</w:t>
            </w:r>
          </w:p>
          <w:p w14:paraId="32D285C2" w14:textId="77777777" w:rsidR="000A3C70" w:rsidRDefault="000A3C70" w:rsidP="00E25678">
            <w:pPr>
              <w:pStyle w:val="Paragraphedeliste"/>
              <w:numPr>
                <w:ilvl w:val="0"/>
                <w:numId w:val="15"/>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 xml:space="preserve">Le système vérifie les données et génère les </w:t>
            </w:r>
            <w:r w:rsidR="003D2173">
              <w:rPr>
                <w:rFonts w:asciiTheme="majorHAnsi" w:hAnsiTheme="majorHAnsi" w:cstheme="majorBidi"/>
                <w:sz w:val="24"/>
                <w:szCs w:val="24"/>
              </w:rPr>
              <w:t>pages d’ajout d’étape selon le nombre saisi par l’administrateur</w:t>
            </w:r>
          </w:p>
          <w:p w14:paraId="6922F676" w14:textId="5B004165" w:rsidR="003D2173" w:rsidRDefault="003D2173" w:rsidP="00E25678">
            <w:pPr>
              <w:pStyle w:val="Paragraphedeliste"/>
              <w:numPr>
                <w:ilvl w:val="0"/>
                <w:numId w:val="15"/>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 affiche la 1</w:t>
            </w:r>
            <w:r w:rsidRPr="003D2173">
              <w:rPr>
                <w:rFonts w:asciiTheme="majorHAnsi" w:hAnsiTheme="majorHAnsi" w:cstheme="majorBidi"/>
                <w:sz w:val="24"/>
                <w:szCs w:val="24"/>
                <w:vertAlign w:val="superscript"/>
              </w:rPr>
              <w:t>ère</w:t>
            </w:r>
            <w:r>
              <w:rPr>
                <w:rFonts w:asciiTheme="majorHAnsi" w:hAnsiTheme="majorHAnsi" w:cstheme="majorBidi"/>
                <w:sz w:val="24"/>
                <w:szCs w:val="24"/>
              </w:rPr>
              <w:t xml:space="preserve"> page d’étape pour saisir les données.</w:t>
            </w:r>
          </w:p>
          <w:p w14:paraId="3E344475" w14:textId="77777777" w:rsidR="003D2173" w:rsidRDefault="003D2173" w:rsidP="00E25678">
            <w:pPr>
              <w:pStyle w:val="Paragraphedeliste"/>
              <w:numPr>
                <w:ilvl w:val="0"/>
                <w:numId w:val="15"/>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L’administrateur saisis les données.</w:t>
            </w:r>
          </w:p>
          <w:p w14:paraId="7EE7A2FD" w14:textId="5212283D" w:rsidR="003D2173" w:rsidRDefault="003D2173" w:rsidP="00E25678">
            <w:pPr>
              <w:pStyle w:val="Paragraphedeliste"/>
              <w:numPr>
                <w:ilvl w:val="0"/>
                <w:numId w:val="15"/>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 refait la même</w:t>
            </w:r>
            <w:r w:rsidR="005B48AF">
              <w:rPr>
                <w:rFonts w:asciiTheme="majorHAnsi" w:hAnsiTheme="majorHAnsi" w:cstheme="majorBidi"/>
                <w:sz w:val="24"/>
                <w:szCs w:val="24"/>
              </w:rPr>
              <w:t xml:space="preserve"> chose dans</w:t>
            </w:r>
            <w:r>
              <w:rPr>
                <w:rFonts w:asciiTheme="majorHAnsi" w:hAnsiTheme="majorHAnsi" w:cstheme="majorBidi"/>
                <w:sz w:val="24"/>
                <w:szCs w:val="24"/>
              </w:rPr>
              <w:t xml:space="preserve"> les étapes suivante</w:t>
            </w:r>
            <w:r w:rsidR="005B48AF">
              <w:rPr>
                <w:rFonts w:asciiTheme="majorHAnsi" w:hAnsiTheme="majorHAnsi" w:cstheme="majorBidi"/>
                <w:sz w:val="24"/>
                <w:szCs w:val="24"/>
              </w:rPr>
              <w:t>s</w:t>
            </w:r>
            <w:r>
              <w:rPr>
                <w:rFonts w:asciiTheme="majorHAnsi" w:hAnsiTheme="majorHAnsi" w:cstheme="majorBidi"/>
                <w:sz w:val="24"/>
                <w:szCs w:val="24"/>
              </w:rPr>
              <w:t xml:space="preserve"> jusqu’à </w:t>
            </w:r>
            <w:r w:rsidR="005B48AF">
              <w:rPr>
                <w:rFonts w:asciiTheme="majorHAnsi" w:hAnsiTheme="majorHAnsi" w:cstheme="majorBidi"/>
                <w:sz w:val="24"/>
                <w:szCs w:val="24"/>
              </w:rPr>
              <w:t xml:space="preserve">ce </w:t>
            </w:r>
            <w:r>
              <w:rPr>
                <w:rFonts w:asciiTheme="majorHAnsi" w:hAnsiTheme="majorHAnsi" w:cstheme="majorBidi"/>
                <w:sz w:val="24"/>
                <w:szCs w:val="24"/>
              </w:rPr>
              <w:t>qu</w:t>
            </w:r>
            <w:r w:rsidR="005B48AF">
              <w:rPr>
                <w:rFonts w:asciiTheme="majorHAnsi" w:hAnsiTheme="majorHAnsi" w:cstheme="majorBidi"/>
                <w:sz w:val="24"/>
                <w:szCs w:val="24"/>
              </w:rPr>
              <w:t>’</w:t>
            </w:r>
            <w:r>
              <w:rPr>
                <w:rFonts w:asciiTheme="majorHAnsi" w:hAnsiTheme="majorHAnsi" w:cstheme="majorBidi"/>
                <w:sz w:val="24"/>
                <w:szCs w:val="24"/>
              </w:rPr>
              <w:t xml:space="preserve">il </w:t>
            </w:r>
            <w:r w:rsidR="005B48AF">
              <w:rPr>
                <w:rFonts w:asciiTheme="majorHAnsi" w:hAnsiTheme="majorHAnsi" w:cstheme="majorBidi"/>
                <w:sz w:val="24"/>
                <w:szCs w:val="24"/>
              </w:rPr>
              <w:t>ait</w:t>
            </w:r>
            <w:r>
              <w:rPr>
                <w:rFonts w:asciiTheme="majorHAnsi" w:hAnsiTheme="majorHAnsi" w:cstheme="majorBidi"/>
                <w:sz w:val="24"/>
                <w:szCs w:val="24"/>
              </w:rPr>
              <w:t xml:space="preserve"> plus d’étape suivante.</w:t>
            </w:r>
          </w:p>
          <w:p w14:paraId="5A1D3E95" w14:textId="77777777" w:rsidR="005B48AF" w:rsidRDefault="005B48AF" w:rsidP="00E25678">
            <w:pPr>
              <w:pStyle w:val="Paragraphedeliste"/>
              <w:numPr>
                <w:ilvl w:val="0"/>
                <w:numId w:val="15"/>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 xml:space="preserve">L’administrateur saisis les données tant que le système lui revoit </w:t>
            </w:r>
            <w:r w:rsidR="00640FD0">
              <w:rPr>
                <w:rFonts w:asciiTheme="majorHAnsi" w:hAnsiTheme="majorHAnsi" w:cstheme="majorBidi"/>
                <w:sz w:val="24"/>
                <w:szCs w:val="24"/>
              </w:rPr>
              <w:t>la page à saisir.</w:t>
            </w:r>
          </w:p>
          <w:p w14:paraId="2B77618F" w14:textId="6A1DCD96" w:rsidR="006368D6" w:rsidRDefault="006368D6" w:rsidP="00E25678">
            <w:pPr>
              <w:pStyle w:val="Paragraphedeliste"/>
              <w:numPr>
                <w:ilvl w:val="0"/>
                <w:numId w:val="15"/>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 vérifie les données chaque étape.</w:t>
            </w:r>
          </w:p>
          <w:p w14:paraId="29D8A389" w14:textId="3C81F57B" w:rsidR="006368D6" w:rsidRPr="000A3C70" w:rsidRDefault="006368D6" w:rsidP="00E25678">
            <w:pPr>
              <w:pStyle w:val="Paragraphedeliste"/>
              <w:numPr>
                <w:ilvl w:val="0"/>
                <w:numId w:val="15"/>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 sauvegarde le cycle de type de document.</w:t>
            </w:r>
          </w:p>
        </w:tc>
      </w:tr>
    </w:tbl>
    <w:p w14:paraId="1D905E8D" w14:textId="4687F694" w:rsidR="00AE117A" w:rsidRDefault="00AE117A" w:rsidP="00C87C45">
      <w:pPr>
        <w:rPr>
          <w:rFonts w:ascii="Arial" w:eastAsia="Times New Roman" w:hAnsi="Arial" w:cs="Arial"/>
          <w:color w:val="000000"/>
          <w:sz w:val="24"/>
          <w:szCs w:val="24"/>
          <w:lang w:eastAsia="fr-FR"/>
        </w:rPr>
      </w:pPr>
    </w:p>
    <w:p w14:paraId="690B5DCF" w14:textId="7414861F" w:rsidR="00AE117A" w:rsidRPr="007E2D01" w:rsidRDefault="00546174"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62" w:name="_Toc51021107"/>
      <w:r w:rsidRPr="007E2D01">
        <w:rPr>
          <w:rFonts w:asciiTheme="majorBidi" w:eastAsia="Times New Roman" w:hAnsiTheme="majorBidi" w:cstheme="majorBidi"/>
          <w:b/>
          <w:bCs/>
          <w:color w:val="C00000"/>
          <w:sz w:val="28"/>
          <w:szCs w:val="28"/>
          <w:lang w:eastAsia="fr-FR"/>
        </w:rPr>
        <w:t>Diagramme de cas d’utilisation « Effectuer et traiter demande »</w:t>
      </w:r>
      <w:bookmarkEnd w:id="162"/>
    </w:p>
    <w:p w14:paraId="42D4BDF2" w14:textId="39A41910" w:rsidR="00AE117A" w:rsidRDefault="00AE117A" w:rsidP="00C87C45">
      <w:pPr>
        <w:rPr>
          <w:rFonts w:ascii="Arial" w:eastAsia="Times New Roman" w:hAnsi="Arial" w:cs="Arial"/>
          <w:color w:val="000000"/>
          <w:sz w:val="24"/>
          <w:szCs w:val="24"/>
          <w:lang w:eastAsia="fr-FR"/>
        </w:rPr>
      </w:pPr>
    </w:p>
    <w:p w14:paraId="55DB6461" w14:textId="77777777" w:rsidR="00E73853" w:rsidRDefault="00AD3CC8" w:rsidP="00E73853">
      <w:pPr>
        <w:keepNext/>
      </w:pPr>
      <w:r>
        <w:rPr>
          <w:noProof/>
          <w:lang w:eastAsia="fr-FR"/>
        </w:rPr>
        <w:lastRenderedPageBreak/>
        <w:drawing>
          <wp:inline distT="0" distB="0" distL="0" distR="0" wp14:anchorId="3CEB7F8F" wp14:editId="79498B30">
            <wp:extent cx="6577871" cy="445389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92796" cy="4463996"/>
                    </a:xfrm>
                    <a:prstGeom prst="rect">
                      <a:avLst/>
                    </a:prstGeom>
                    <a:noFill/>
                    <a:ln>
                      <a:noFill/>
                    </a:ln>
                  </pic:spPr>
                </pic:pic>
              </a:graphicData>
            </a:graphic>
          </wp:inline>
        </w:drawing>
      </w:r>
    </w:p>
    <w:p w14:paraId="79CEA42A" w14:textId="5843DBC0" w:rsidR="00020053" w:rsidRDefault="00E73853" w:rsidP="00E73853">
      <w:pPr>
        <w:pStyle w:val="Lgende"/>
        <w:jc w:val="center"/>
        <w:rPr>
          <w:sz w:val="20"/>
          <w:szCs w:val="20"/>
        </w:rPr>
      </w:pPr>
      <w:bookmarkStart w:id="163" w:name="_Toc51016606"/>
      <w:r w:rsidRPr="00E73853">
        <w:rPr>
          <w:sz w:val="20"/>
          <w:szCs w:val="20"/>
        </w:rPr>
        <w:t xml:space="preserve">Figure </w:t>
      </w:r>
      <w:r w:rsidRPr="00E73853">
        <w:rPr>
          <w:sz w:val="20"/>
          <w:szCs w:val="20"/>
        </w:rPr>
        <w:fldChar w:fldCharType="begin"/>
      </w:r>
      <w:r w:rsidRPr="00E73853">
        <w:rPr>
          <w:sz w:val="20"/>
          <w:szCs w:val="20"/>
        </w:rPr>
        <w:instrText xml:space="preserve"> SEQ Figure \* ARABIC </w:instrText>
      </w:r>
      <w:r w:rsidRPr="00E73853">
        <w:rPr>
          <w:sz w:val="20"/>
          <w:szCs w:val="20"/>
        </w:rPr>
        <w:fldChar w:fldCharType="separate"/>
      </w:r>
      <w:r w:rsidR="00EC111E">
        <w:rPr>
          <w:noProof/>
          <w:sz w:val="20"/>
          <w:szCs w:val="20"/>
        </w:rPr>
        <w:t>7</w:t>
      </w:r>
      <w:r w:rsidRPr="00E73853">
        <w:rPr>
          <w:sz w:val="20"/>
          <w:szCs w:val="20"/>
        </w:rPr>
        <w:fldChar w:fldCharType="end"/>
      </w:r>
      <w:r w:rsidRPr="00E73853">
        <w:rPr>
          <w:sz w:val="20"/>
          <w:szCs w:val="20"/>
        </w:rPr>
        <w:t>- diagramme cas d'utilisation « effectuer et traiter une demande »</w:t>
      </w:r>
      <w:bookmarkEnd w:id="163"/>
    </w:p>
    <w:p w14:paraId="714FAA78" w14:textId="77777777" w:rsidR="00E73853" w:rsidRPr="00E73853" w:rsidRDefault="00E73853" w:rsidP="00E73853"/>
    <w:p w14:paraId="13DF2598" w14:textId="4C88EE63" w:rsidR="00E73853" w:rsidRPr="00E73853" w:rsidRDefault="00E73853" w:rsidP="00E73853">
      <w:pPr>
        <w:rPr>
          <w:rFonts w:asciiTheme="majorBidi" w:eastAsia="Times New Roman" w:hAnsiTheme="majorBidi" w:cstheme="majorBidi"/>
          <w:color w:val="C00000"/>
          <w:sz w:val="28"/>
          <w:szCs w:val="28"/>
          <w:u w:val="single"/>
          <w:lang w:eastAsia="fr-FR"/>
        </w:rPr>
      </w:pPr>
      <w:r w:rsidRPr="00E73853">
        <w:rPr>
          <w:rFonts w:asciiTheme="majorBidi" w:eastAsia="Times New Roman" w:hAnsiTheme="majorBidi" w:cstheme="majorBidi"/>
          <w:color w:val="C00000"/>
          <w:sz w:val="28"/>
          <w:szCs w:val="28"/>
          <w:u w:val="single"/>
          <w:lang w:eastAsia="fr-FR"/>
        </w:rPr>
        <w:t xml:space="preserve">Description textuelle </w:t>
      </w:r>
    </w:p>
    <w:p w14:paraId="14F73FBD" w14:textId="15E4E4A4" w:rsidR="00E73853" w:rsidRDefault="00583243" w:rsidP="00E73853">
      <w:pPr>
        <w:rPr>
          <w:ins w:id="164" w:author="GCBµ" w:date="2020-09-20T00:05:00Z"/>
        </w:rPr>
      </w:pPr>
      <w:ins w:id="165" w:author="GCBµ" w:date="2020-09-20T00:03:00Z">
        <w:r>
          <w:t>?????</w:t>
        </w:r>
      </w:ins>
    </w:p>
    <w:p w14:paraId="36FB68E1" w14:textId="5087A392" w:rsidR="000137BB" w:rsidRPr="00E73853" w:rsidRDefault="000137BB" w:rsidP="00E73853">
      <w:ins w:id="166" w:author="GCBµ" w:date="2020-09-20T00:05:00Z">
        <w:r>
          <w:t>Je prefere consulter</w:t>
        </w:r>
      </w:ins>
      <w:ins w:id="167" w:author="GCBµ" w:date="2020-09-20T00:06:00Z">
        <w:r>
          <w:t>(traiter)</w:t>
        </w:r>
      </w:ins>
      <w:ins w:id="168" w:author="GCBµ" w:date="2020-09-20T00:05:00Z">
        <w:r>
          <w:t xml:space="preserve"> demande pour l’acteur u</w:t>
        </w:r>
      </w:ins>
      <w:ins w:id="169" w:author="GCBµ" w:date="2020-09-20T00:06:00Z">
        <w:r>
          <w:t>tilisateur</w:t>
        </w:r>
      </w:ins>
      <w:ins w:id="170" w:author="GCBµ" w:date="2020-09-20T00:05:00Z">
        <w:r>
          <w:t xml:space="preserve"> et </w:t>
        </w:r>
        <w:r w:rsidRPr="000137BB">
          <w:rPr>
            <w:b/>
            <w:rPrChange w:id="171" w:author="GCBµ" w:date="2020-09-20T00:07:00Z">
              <w:rPr/>
            </w:rPrChange>
          </w:rPr>
          <w:t>éliminer</w:t>
        </w:r>
        <w:r>
          <w:t xml:space="preserve"> </w:t>
        </w:r>
      </w:ins>
      <w:ins w:id="172" w:author="GCBµ" w:date="2020-09-20T00:07:00Z">
        <w:r>
          <w:t>les cas :</w:t>
        </w:r>
      </w:ins>
      <w:ins w:id="173" w:author="GCBµ" w:date="2020-09-20T00:05:00Z">
        <w:r>
          <w:t xml:space="preserve">accepter une demande </w:t>
        </w:r>
      </w:ins>
      <w:ins w:id="174" w:author="GCBµ" w:date="2020-09-20T00:06:00Z">
        <w:r>
          <w:t xml:space="preserve">(va etre detail ds diag deseq) et aller a la page </w:t>
        </w:r>
      </w:ins>
      <w:ins w:id="175" w:author="GCBµ" w:date="2020-09-20T00:07:00Z">
        <w:r>
          <w:t>…..</w:t>
        </w:r>
      </w:ins>
    </w:p>
    <w:p w14:paraId="4CB7F425" w14:textId="04049C84" w:rsidR="008D6E12" w:rsidRPr="008D6E12" w:rsidRDefault="008D6E12" w:rsidP="008D6E12">
      <w:pPr>
        <w:pStyle w:val="Lgende"/>
        <w:keepNext/>
        <w:jc w:val="center"/>
        <w:rPr>
          <w:sz w:val="20"/>
          <w:szCs w:val="20"/>
        </w:rPr>
      </w:pPr>
      <w:bookmarkStart w:id="176" w:name="_Toc51016623"/>
      <w:r w:rsidRPr="008D6E12">
        <w:rPr>
          <w:sz w:val="20"/>
          <w:szCs w:val="20"/>
        </w:rPr>
        <w:t xml:space="preserve">Tableau </w:t>
      </w:r>
      <w:r w:rsidRPr="008D6E12">
        <w:rPr>
          <w:sz w:val="20"/>
          <w:szCs w:val="20"/>
        </w:rPr>
        <w:fldChar w:fldCharType="begin"/>
      </w:r>
      <w:r w:rsidRPr="008D6E12">
        <w:rPr>
          <w:sz w:val="20"/>
          <w:szCs w:val="20"/>
        </w:rPr>
        <w:instrText xml:space="preserve"> SEQ Tableau \* ARABIC </w:instrText>
      </w:r>
      <w:r w:rsidRPr="008D6E12">
        <w:rPr>
          <w:sz w:val="20"/>
          <w:szCs w:val="20"/>
        </w:rPr>
        <w:fldChar w:fldCharType="separate"/>
      </w:r>
      <w:r w:rsidR="00BE2A57">
        <w:rPr>
          <w:noProof/>
          <w:sz w:val="20"/>
          <w:szCs w:val="20"/>
        </w:rPr>
        <w:t>7</w:t>
      </w:r>
      <w:r w:rsidRPr="008D6E12">
        <w:rPr>
          <w:sz w:val="20"/>
          <w:szCs w:val="20"/>
        </w:rPr>
        <w:fldChar w:fldCharType="end"/>
      </w:r>
      <w:r w:rsidRPr="008D6E12">
        <w:rPr>
          <w:sz w:val="20"/>
          <w:szCs w:val="20"/>
        </w:rPr>
        <w:t>-cas d'utilisation « effectuer et traiter demande »</w:t>
      </w:r>
      <w:bookmarkEnd w:id="176"/>
    </w:p>
    <w:tbl>
      <w:tblPr>
        <w:tblStyle w:val="Grilledutableau"/>
        <w:tblpPr w:leftFromText="141" w:rightFromText="141" w:vertAnchor="text" w:horzAnchor="margin" w:tblpY="-366"/>
        <w:tblW w:w="0" w:type="auto"/>
        <w:tblLook w:val="04A0" w:firstRow="1" w:lastRow="0" w:firstColumn="1" w:lastColumn="0" w:noHBand="0" w:noVBand="1"/>
      </w:tblPr>
      <w:tblGrid>
        <w:gridCol w:w="3256"/>
        <w:gridCol w:w="5804"/>
      </w:tblGrid>
      <w:tr w:rsidR="00E73853" w:rsidRPr="00407814" w14:paraId="7C3AA401" w14:textId="77777777" w:rsidTr="00767FDF">
        <w:trPr>
          <w:trHeight w:val="416"/>
        </w:trPr>
        <w:tc>
          <w:tcPr>
            <w:tcW w:w="3256" w:type="dxa"/>
            <w:shd w:val="clear" w:color="auto" w:fill="365F91" w:themeFill="accent1" w:themeFillShade="BF"/>
          </w:tcPr>
          <w:p w14:paraId="1096B3AB" w14:textId="77777777" w:rsidR="00E73853" w:rsidRPr="00407814" w:rsidRDefault="00E73853" w:rsidP="00767FDF">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lastRenderedPageBreak/>
              <w:t>Cas d’utilisation</w:t>
            </w:r>
          </w:p>
        </w:tc>
        <w:tc>
          <w:tcPr>
            <w:tcW w:w="5804" w:type="dxa"/>
          </w:tcPr>
          <w:p w14:paraId="00774FBD" w14:textId="00B74F2C" w:rsidR="00E73853" w:rsidRPr="00407814" w:rsidRDefault="00A4042A" w:rsidP="00767FDF">
            <w:pPr>
              <w:rPr>
                <w:rFonts w:asciiTheme="majorHAnsi" w:eastAsia="Times New Roman" w:hAnsiTheme="majorHAnsi" w:cstheme="majorBidi"/>
                <w:color w:val="000000"/>
                <w:sz w:val="24"/>
                <w:szCs w:val="24"/>
                <w:lang w:eastAsia="fr-FR"/>
              </w:rPr>
            </w:pPr>
            <w:r>
              <w:rPr>
                <w:rFonts w:asciiTheme="majorHAnsi" w:eastAsia="Times New Roman" w:hAnsiTheme="majorHAnsi" w:cstheme="majorBidi"/>
                <w:color w:val="000000"/>
                <w:sz w:val="24"/>
                <w:szCs w:val="24"/>
                <w:lang w:eastAsia="fr-FR"/>
              </w:rPr>
              <w:t>Effectuer et traiter une demande</w:t>
            </w:r>
          </w:p>
        </w:tc>
      </w:tr>
      <w:tr w:rsidR="00E73853" w:rsidRPr="00407814" w14:paraId="3F798443" w14:textId="77777777" w:rsidTr="00767FDF">
        <w:trPr>
          <w:trHeight w:val="420"/>
        </w:trPr>
        <w:tc>
          <w:tcPr>
            <w:tcW w:w="3256" w:type="dxa"/>
            <w:shd w:val="clear" w:color="auto" w:fill="365F91" w:themeFill="accent1" w:themeFillShade="BF"/>
          </w:tcPr>
          <w:p w14:paraId="70B2A9DB" w14:textId="77777777" w:rsidR="00E73853" w:rsidRPr="00407814" w:rsidRDefault="00E73853" w:rsidP="00767FDF">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Acteurs </w:t>
            </w:r>
          </w:p>
        </w:tc>
        <w:tc>
          <w:tcPr>
            <w:tcW w:w="5804" w:type="dxa"/>
          </w:tcPr>
          <w:p w14:paraId="112B26BB" w14:textId="7154C276" w:rsidR="00E73853" w:rsidRPr="00407814" w:rsidRDefault="00A4042A" w:rsidP="00767FDF">
            <w:pPr>
              <w:rPr>
                <w:rFonts w:asciiTheme="majorHAnsi" w:eastAsia="Times New Roman" w:hAnsiTheme="majorHAnsi" w:cstheme="majorBidi"/>
                <w:color w:val="000000"/>
                <w:sz w:val="24"/>
                <w:szCs w:val="24"/>
                <w:lang w:eastAsia="fr-FR"/>
              </w:rPr>
            </w:pPr>
            <w:r>
              <w:rPr>
                <w:rFonts w:asciiTheme="majorHAnsi" w:eastAsia="Times New Roman" w:hAnsiTheme="majorHAnsi" w:cstheme="majorBidi"/>
                <w:color w:val="000000"/>
                <w:sz w:val="24"/>
                <w:szCs w:val="24"/>
                <w:lang w:eastAsia="fr-FR"/>
              </w:rPr>
              <w:t>Client et utilisateur</w:t>
            </w:r>
          </w:p>
        </w:tc>
      </w:tr>
      <w:tr w:rsidR="00E73853" w:rsidRPr="00407814" w14:paraId="025CC024" w14:textId="77777777" w:rsidTr="00767FDF">
        <w:trPr>
          <w:trHeight w:val="696"/>
        </w:trPr>
        <w:tc>
          <w:tcPr>
            <w:tcW w:w="3256" w:type="dxa"/>
            <w:shd w:val="clear" w:color="auto" w:fill="365F91" w:themeFill="accent1" w:themeFillShade="BF"/>
          </w:tcPr>
          <w:p w14:paraId="33D3DE40" w14:textId="77777777" w:rsidR="00E73853" w:rsidRPr="00407814" w:rsidRDefault="00E73853" w:rsidP="00767FDF">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Résumé</w:t>
            </w:r>
          </w:p>
        </w:tc>
        <w:tc>
          <w:tcPr>
            <w:tcW w:w="5804" w:type="dxa"/>
          </w:tcPr>
          <w:p w14:paraId="723A0ACB" w14:textId="77777777" w:rsidR="00E73853" w:rsidRDefault="00E73853" w:rsidP="00767FDF">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Ce cas d’utilisation permet</w:t>
            </w:r>
            <w:r w:rsidR="00BB11B4">
              <w:rPr>
                <w:rFonts w:asciiTheme="majorHAnsi" w:eastAsia="Times New Roman" w:hAnsiTheme="majorHAnsi" w:cstheme="majorBidi"/>
                <w:color w:val="000000"/>
                <w:sz w:val="24"/>
                <w:szCs w:val="24"/>
                <w:lang w:eastAsia="fr-FR"/>
              </w:rPr>
              <w:t xml:space="preserve">  </w:t>
            </w:r>
          </w:p>
          <w:p w14:paraId="778AB4C4" w14:textId="77777777" w:rsidR="00BB11B4" w:rsidRDefault="00BB11B4" w:rsidP="00E25678">
            <w:pPr>
              <w:pStyle w:val="Paragraphedeliste"/>
              <w:numPr>
                <w:ilvl w:val="0"/>
                <w:numId w:val="17"/>
              </w:numPr>
              <w:rPr>
                <w:rFonts w:asciiTheme="majorHAnsi" w:eastAsia="Times New Roman" w:hAnsiTheme="majorHAnsi" w:cstheme="majorBidi"/>
                <w:color w:val="000000"/>
                <w:sz w:val="24"/>
                <w:szCs w:val="24"/>
                <w:lang w:eastAsia="fr-FR"/>
              </w:rPr>
            </w:pPr>
            <w:r>
              <w:rPr>
                <w:rFonts w:asciiTheme="majorHAnsi" w:eastAsia="Times New Roman" w:hAnsiTheme="majorHAnsi" w:cstheme="majorBidi"/>
                <w:color w:val="000000"/>
                <w:sz w:val="24"/>
                <w:szCs w:val="24"/>
                <w:lang w:eastAsia="fr-FR"/>
              </w:rPr>
              <w:t>Au client d’effectuer une demande</w:t>
            </w:r>
          </w:p>
          <w:p w14:paraId="620203E8" w14:textId="08D2A17E" w:rsidR="00BB11B4" w:rsidRPr="00BB11B4" w:rsidRDefault="009E6824" w:rsidP="00E25678">
            <w:pPr>
              <w:pStyle w:val="Paragraphedeliste"/>
              <w:numPr>
                <w:ilvl w:val="0"/>
                <w:numId w:val="17"/>
              </w:numPr>
              <w:rPr>
                <w:rFonts w:asciiTheme="majorHAnsi" w:eastAsia="Times New Roman" w:hAnsiTheme="majorHAnsi" w:cstheme="majorBidi"/>
                <w:color w:val="000000"/>
                <w:sz w:val="24"/>
                <w:szCs w:val="24"/>
                <w:lang w:eastAsia="fr-FR"/>
              </w:rPr>
            </w:pPr>
            <w:r>
              <w:rPr>
                <w:rFonts w:asciiTheme="majorHAnsi" w:eastAsia="Times New Roman" w:hAnsiTheme="majorHAnsi" w:cstheme="majorBidi"/>
                <w:color w:val="000000"/>
                <w:sz w:val="24"/>
                <w:szCs w:val="24"/>
                <w:lang w:eastAsia="fr-FR"/>
              </w:rPr>
              <w:t>A l’utilisateur</w:t>
            </w:r>
            <w:r w:rsidR="00BB11B4">
              <w:rPr>
                <w:rFonts w:asciiTheme="majorHAnsi" w:eastAsia="Times New Roman" w:hAnsiTheme="majorHAnsi" w:cstheme="majorBidi"/>
                <w:color w:val="000000"/>
                <w:sz w:val="24"/>
                <w:szCs w:val="24"/>
                <w:lang w:eastAsia="fr-FR"/>
              </w:rPr>
              <w:t xml:space="preserve"> de traiter</w:t>
            </w:r>
            <w:r w:rsidR="00500C15">
              <w:rPr>
                <w:rFonts w:asciiTheme="majorHAnsi" w:eastAsia="Times New Roman" w:hAnsiTheme="majorHAnsi" w:cstheme="majorBidi"/>
                <w:color w:val="000000"/>
                <w:sz w:val="24"/>
                <w:szCs w:val="24"/>
                <w:lang w:eastAsia="fr-FR"/>
              </w:rPr>
              <w:t xml:space="preserve"> et accepter une demande</w:t>
            </w:r>
          </w:p>
        </w:tc>
      </w:tr>
      <w:tr w:rsidR="00E73853" w:rsidRPr="00407814" w14:paraId="70DC2203" w14:textId="77777777" w:rsidTr="00767FDF">
        <w:trPr>
          <w:trHeight w:val="421"/>
        </w:trPr>
        <w:tc>
          <w:tcPr>
            <w:tcW w:w="3256" w:type="dxa"/>
            <w:shd w:val="clear" w:color="auto" w:fill="365F91" w:themeFill="accent1" w:themeFillShade="BF"/>
          </w:tcPr>
          <w:p w14:paraId="3B43C4EC" w14:textId="77777777" w:rsidR="00E73853" w:rsidRPr="00407814" w:rsidRDefault="00E73853" w:rsidP="00767FDF">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Postcondition</w:t>
            </w:r>
          </w:p>
        </w:tc>
        <w:tc>
          <w:tcPr>
            <w:tcW w:w="5804" w:type="dxa"/>
          </w:tcPr>
          <w:p w14:paraId="31E67325" w14:textId="4F21D057" w:rsidR="00E73853" w:rsidRPr="00407814" w:rsidRDefault="00E73853" w:rsidP="00767FDF">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L</w:t>
            </w:r>
            <w:r w:rsidR="00C91B1F">
              <w:rPr>
                <w:rFonts w:asciiTheme="majorHAnsi" w:eastAsia="Times New Roman" w:hAnsiTheme="majorHAnsi" w:cstheme="majorBidi"/>
                <w:color w:val="000000"/>
                <w:sz w:val="24"/>
                <w:szCs w:val="24"/>
                <w:lang w:eastAsia="fr-FR"/>
              </w:rPr>
              <w:t>e client et l’utilisateur</w:t>
            </w:r>
            <w:r w:rsidRPr="00407814">
              <w:rPr>
                <w:rFonts w:asciiTheme="majorHAnsi" w:eastAsia="Times New Roman" w:hAnsiTheme="majorHAnsi" w:cstheme="majorBidi"/>
                <w:color w:val="000000"/>
                <w:sz w:val="24"/>
                <w:szCs w:val="24"/>
                <w:lang w:eastAsia="fr-FR"/>
              </w:rPr>
              <w:t xml:space="preserve"> doi</w:t>
            </w:r>
            <w:r w:rsidR="00C91B1F">
              <w:rPr>
                <w:rFonts w:asciiTheme="majorHAnsi" w:eastAsia="Times New Roman" w:hAnsiTheme="majorHAnsi" w:cstheme="majorBidi"/>
                <w:color w:val="000000"/>
                <w:sz w:val="24"/>
                <w:szCs w:val="24"/>
                <w:lang w:eastAsia="fr-FR"/>
              </w:rPr>
              <w:t>vent</w:t>
            </w:r>
            <w:r w:rsidRPr="00407814">
              <w:rPr>
                <w:rFonts w:asciiTheme="majorHAnsi" w:eastAsia="Times New Roman" w:hAnsiTheme="majorHAnsi" w:cstheme="majorBidi"/>
                <w:color w:val="000000"/>
                <w:sz w:val="24"/>
                <w:szCs w:val="24"/>
                <w:lang w:eastAsia="fr-FR"/>
              </w:rPr>
              <w:t xml:space="preserve"> être authentifier</w:t>
            </w:r>
          </w:p>
        </w:tc>
      </w:tr>
      <w:tr w:rsidR="00E73853" w:rsidRPr="00407814" w14:paraId="58C83CF4" w14:textId="77777777" w:rsidTr="00767FDF">
        <w:trPr>
          <w:trHeight w:val="2667"/>
        </w:trPr>
        <w:tc>
          <w:tcPr>
            <w:tcW w:w="3256" w:type="dxa"/>
            <w:shd w:val="clear" w:color="auto" w:fill="365F91" w:themeFill="accent1" w:themeFillShade="BF"/>
          </w:tcPr>
          <w:p w14:paraId="4811C98C" w14:textId="77777777" w:rsidR="00E73853" w:rsidRPr="00407814" w:rsidRDefault="00E73853" w:rsidP="00767FDF">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Scénarios </w:t>
            </w:r>
          </w:p>
        </w:tc>
        <w:tc>
          <w:tcPr>
            <w:tcW w:w="5804" w:type="dxa"/>
          </w:tcPr>
          <w:p w14:paraId="6D6DCE75" w14:textId="591822E0" w:rsidR="00E73853" w:rsidRDefault="0077462C"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 xml:space="preserve">Le client demande la page </w:t>
            </w:r>
            <w:r w:rsidR="009E6824">
              <w:rPr>
                <w:rFonts w:asciiTheme="majorHAnsi" w:hAnsiTheme="majorHAnsi" w:cstheme="majorBidi"/>
                <w:sz w:val="24"/>
                <w:szCs w:val="24"/>
              </w:rPr>
              <w:t>pour effectuer une demande d’un cycle de type de document.</w:t>
            </w:r>
          </w:p>
          <w:p w14:paraId="28964D1A" w14:textId="73456D18" w:rsidR="00E73853" w:rsidRDefault="00E73853"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 affiche l</w:t>
            </w:r>
            <w:r w:rsidR="009E6824">
              <w:rPr>
                <w:rFonts w:asciiTheme="majorHAnsi" w:hAnsiTheme="majorHAnsi" w:cstheme="majorBidi"/>
                <w:sz w:val="24"/>
                <w:szCs w:val="24"/>
              </w:rPr>
              <w:t>a page</w:t>
            </w:r>
            <w:r>
              <w:rPr>
                <w:rFonts w:asciiTheme="majorHAnsi" w:hAnsiTheme="majorHAnsi" w:cstheme="majorBidi"/>
                <w:sz w:val="24"/>
                <w:szCs w:val="24"/>
              </w:rPr>
              <w:t>.</w:t>
            </w:r>
          </w:p>
          <w:p w14:paraId="291895D2" w14:textId="23F1CD39" w:rsidR="00E73853" w:rsidRPr="00407814" w:rsidRDefault="00E73853" w:rsidP="00E25678">
            <w:pPr>
              <w:pStyle w:val="Paragraphedeliste"/>
              <w:numPr>
                <w:ilvl w:val="0"/>
                <w:numId w:val="16"/>
              </w:numPr>
              <w:autoSpaceDE w:val="0"/>
              <w:autoSpaceDN w:val="0"/>
              <w:adjustRightInd w:val="0"/>
              <w:rPr>
                <w:rFonts w:asciiTheme="majorHAnsi" w:hAnsiTheme="majorHAnsi" w:cstheme="majorBidi"/>
                <w:sz w:val="24"/>
                <w:szCs w:val="24"/>
              </w:rPr>
            </w:pPr>
            <w:r w:rsidRPr="00407814">
              <w:rPr>
                <w:rFonts w:asciiTheme="majorHAnsi" w:hAnsiTheme="majorHAnsi" w:cstheme="majorBidi"/>
                <w:sz w:val="24"/>
                <w:szCs w:val="24"/>
              </w:rPr>
              <w:t>L</w:t>
            </w:r>
            <w:r w:rsidR="009E6824">
              <w:rPr>
                <w:rFonts w:asciiTheme="majorHAnsi" w:hAnsiTheme="majorHAnsi" w:cstheme="majorBidi"/>
                <w:sz w:val="24"/>
                <w:szCs w:val="24"/>
              </w:rPr>
              <w:t>e client valide</w:t>
            </w:r>
            <w:r w:rsidR="00646E40">
              <w:rPr>
                <w:rFonts w:asciiTheme="majorHAnsi" w:hAnsiTheme="majorHAnsi" w:cstheme="majorBidi"/>
                <w:sz w:val="24"/>
                <w:szCs w:val="24"/>
              </w:rPr>
              <w:t xml:space="preserve"> </w:t>
            </w:r>
            <w:r w:rsidR="009E6824">
              <w:rPr>
                <w:rFonts w:asciiTheme="majorHAnsi" w:hAnsiTheme="majorHAnsi" w:cstheme="majorBidi"/>
                <w:sz w:val="24"/>
                <w:szCs w:val="24"/>
              </w:rPr>
              <w:t>un choix d’un cycle de type de document</w:t>
            </w:r>
            <w:r w:rsidR="00646E40">
              <w:rPr>
                <w:rFonts w:asciiTheme="majorHAnsi" w:hAnsiTheme="majorHAnsi" w:cstheme="majorBidi"/>
                <w:sz w:val="24"/>
                <w:szCs w:val="24"/>
              </w:rPr>
              <w:t xml:space="preserve"> à demander</w:t>
            </w:r>
            <w:r w:rsidR="009E6824">
              <w:rPr>
                <w:rFonts w:asciiTheme="majorHAnsi" w:hAnsiTheme="majorHAnsi" w:cstheme="majorBidi"/>
                <w:sz w:val="24"/>
                <w:szCs w:val="24"/>
              </w:rPr>
              <w:t>.</w:t>
            </w:r>
          </w:p>
          <w:p w14:paraId="2F3855AF" w14:textId="4CAE47B0" w:rsidR="00E73853" w:rsidRDefault="00E73853"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 xml:space="preserve">Le système </w:t>
            </w:r>
            <w:r w:rsidR="009E6824">
              <w:rPr>
                <w:rFonts w:asciiTheme="majorHAnsi" w:hAnsiTheme="majorHAnsi" w:cstheme="majorBidi"/>
                <w:sz w:val="24"/>
                <w:szCs w:val="24"/>
              </w:rPr>
              <w:t>vérifie le choix effectuer.</w:t>
            </w:r>
          </w:p>
          <w:p w14:paraId="1F3BDD7D" w14:textId="66F62868" w:rsidR="00E73853" w:rsidRDefault="00E73853"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w:t>
            </w:r>
            <w:r w:rsidR="009E6824">
              <w:rPr>
                <w:rFonts w:asciiTheme="majorHAnsi" w:hAnsiTheme="majorHAnsi" w:cstheme="majorBidi"/>
                <w:sz w:val="24"/>
                <w:szCs w:val="24"/>
              </w:rPr>
              <w:t>e système valide et envois la demande</w:t>
            </w:r>
            <w:r>
              <w:rPr>
                <w:rFonts w:asciiTheme="majorHAnsi" w:hAnsiTheme="majorHAnsi" w:cstheme="majorBidi"/>
                <w:sz w:val="24"/>
                <w:szCs w:val="24"/>
              </w:rPr>
              <w:t>.</w:t>
            </w:r>
          </w:p>
          <w:p w14:paraId="56ACBFC1" w14:textId="2BF20643" w:rsidR="00E73853" w:rsidRDefault="00E73853"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w:t>
            </w:r>
            <w:r w:rsidR="009E6824">
              <w:rPr>
                <w:rFonts w:asciiTheme="majorHAnsi" w:hAnsiTheme="majorHAnsi" w:cstheme="majorBidi"/>
                <w:sz w:val="24"/>
                <w:szCs w:val="24"/>
              </w:rPr>
              <w:t>’utilisateur accepte une demande.</w:t>
            </w:r>
          </w:p>
          <w:p w14:paraId="3C45238F" w14:textId="301028B6" w:rsidR="00E73853" w:rsidRDefault="00E73853"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w:t>
            </w:r>
            <w:r w:rsidR="009E6824">
              <w:rPr>
                <w:rFonts w:asciiTheme="majorHAnsi" w:hAnsiTheme="majorHAnsi" w:cstheme="majorBidi"/>
                <w:sz w:val="24"/>
                <w:szCs w:val="24"/>
              </w:rPr>
              <w:t xml:space="preserve"> vérifie l’action</w:t>
            </w:r>
            <w:r>
              <w:rPr>
                <w:rFonts w:asciiTheme="majorHAnsi" w:hAnsiTheme="majorHAnsi" w:cstheme="majorBidi"/>
                <w:sz w:val="24"/>
                <w:szCs w:val="24"/>
              </w:rPr>
              <w:t>.</w:t>
            </w:r>
          </w:p>
          <w:p w14:paraId="76F6894F" w14:textId="71719B7A" w:rsidR="00AD7E39" w:rsidRDefault="00AD7E39"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 valide l’action.</w:t>
            </w:r>
          </w:p>
          <w:p w14:paraId="4371F3A0" w14:textId="64C8FC87" w:rsidR="00E73853" w:rsidRDefault="007457E0"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L’utilisateur demande la page de traitement de demande</w:t>
            </w:r>
            <w:r w:rsidR="00E73853">
              <w:rPr>
                <w:rFonts w:asciiTheme="majorHAnsi" w:hAnsiTheme="majorHAnsi" w:cstheme="majorBidi"/>
                <w:sz w:val="24"/>
                <w:szCs w:val="24"/>
              </w:rPr>
              <w:t>.</w:t>
            </w:r>
          </w:p>
          <w:p w14:paraId="059C1054" w14:textId="56FB638B" w:rsidR="00E73853" w:rsidRDefault="00E73853"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w:t>
            </w:r>
            <w:r w:rsidR="007457E0">
              <w:rPr>
                <w:rFonts w:asciiTheme="majorHAnsi" w:hAnsiTheme="majorHAnsi" w:cstheme="majorBidi"/>
                <w:sz w:val="24"/>
                <w:szCs w:val="24"/>
              </w:rPr>
              <w:t xml:space="preserve"> affiche la page de traitement avec le </w:t>
            </w:r>
            <w:r w:rsidR="00CD5045">
              <w:rPr>
                <w:rFonts w:asciiTheme="majorHAnsi" w:hAnsiTheme="majorHAnsi" w:cstheme="majorBidi"/>
                <w:sz w:val="24"/>
                <w:szCs w:val="24"/>
              </w:rPr>
              <w:t>document reçu (s’il existe)</w:t>
            </w:r>
            <w:r>
              <w:rPr>
                <w:rFonts w:asciiTheme="majorHAnsi" w:hAnsiTheme="majorHAnsi" w:cstheme="majorBidi"/>
                <w:sz w:val="24"/>
                <w:szCs w:val="24"/>
              </w:rPr>
              <w:t>.</w:t>
            </w:r>
          </w:p>
          <w:p w14:paraId="4F2B19C4" w14:textId="7173F10B" w:rsidR="00E73853" w:rsidRDefault="00E73853"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w:t>
            </w:r>
            <w:r w:rsidR="00CD5045">
              <w:rPr>
                <w:rFonts w:asciiTheme="majorHAnsi" w:hAnsiTheme="majorHAnsi" w:cstheme="majorBidi"/>
                <w:sz w:val="24"/>
                <w:szCs w:val="24"/>
              </w:rPr>
              <w:t>’utilisateur import son document traiter et l’envoie à la prochaine étape</w:t>
            </w:r>
          </w:p>
          <w:p w14:paraId="43885755" w14:textId="07F327F7" w:rsidR="00E73853" w:rsidRDefault="00E73853"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Le système vérifie les données.</w:t>
            </w:r>
          </w:p>
          <w:p w14:paraId="608B3DA1" w14:textId="44A91A3F" w:rsidR="00E73853" w:rsidRPr="000A3C70" w:rsidRDefault="00E73853" w:rsidP="00E25678">
            <w:pPr>
              <w:pStyle w:val="Paragraphedeliste"/>
              <w:numPr>
                <w:ilvl w:val="0"/>
                <w:numId w:val="16"/>
              </w:numPr>
              <w:autoSpaceDE w:val="0"/>
              <w:autoSpaceDN w:val="0"/>
              <w:adjustRightInd w:val="0"/>
              <w:rPr>
                <w:rFonts w:asciiTheme="majorHAnsi" w:hAnsiTheme="majorHAnsi" w:cstheme="majorBidi"/>
                <w:sz w:val="24"/>
                <w:szCs w:val="24"/>
              </w:rPr>
            </w:pPr>
            <w:r>
              <w:rPr>
                <w:rFonts w:asciiTheme="majorHAnsi" w:hAnsiTheme="majorHAnsi" w:cstheme="majorBidi"/>
                <w:sz w:val="24"/>
                <w:szCs w:val="24"/>
              </w:rPr>
              <w:t xml:space="preserve">Le système </w:t>
            </w:r>
            <w:r w:rsidR="00CD5045">
              <w:rPr>
                <w:rFonts w:asciiTheme="majorHAnsi" w:hAnsiTheme="majorHAnsi" w:cstheme="majorBidi"/>
                <w:sz w:val="24"/>
                <w:szCs w:val="24"/>
              </w:rPr>
              <w:t>envoie la demande à la prochaine étape</w:t>
            </w:r>
            <w:r>
              <w:rPr>
                <w:rFonts w:asciiTheme="majorHAnsi" w:hAnsiTheme="majorHAnsi" w:cstheme="majorBidi"/>
                <w:sz w:val="24"/>
                <w:szCs w:val="24"/>
              </w:rPr>
              <w:t>.</w:t>
            </w:r>
          </w:p>
        </w:tc>
      </w:tr>
    </w:tbl>
    <w:p w14:paraId="5956C910" w14:textId="716C53DC" w:rsidR="00020053" w:rsidRDefault="00020053" w:rsidP="00C87C45">
      <w:pPr>
        <w:rPr>
          <w:rFonts w:ascii="Arial" w:eastAsia="Times New Roman" w:hAnsi="Arial" w:cs="Arial"/>
          <w:color w:val="000000"/>
          <w:sz w:val="24"/>
          <w:szCs w:val="24"/>
          <w:lang w:eastAsia="fr-FR"/>
        </w:rPr>
      </w:pPr>
    </w:p>
    <w:p w14:paraId="63DA1216" w14:textId="0373D8D6" w:rsidR="00020053" w:rsidRPr="007E2D01" w:rsidRDefault="008D6E12"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77" w:name="_Toc51021108"/>
      <w:r w:rsidRPr="007E2D01">
        <w:rPr>
          <w:rFonts w:asciiTheme="majorBidi" w:eastAsia="Times New Roman" w:hAnsiTheme="majorBidi" w:cstheme="majorBidi"/>
          <w:b/>
          <w:bCs/>
          <w:color w:val="C00000"/>
          <w:sz w:val="28"/>
          <w:szCs w:val="28"/>
          <w:lang w:eastAsia="fr-FR"/>
        </w:rPr>
        <w:t>Diagramme de cas d’utilisation « Gérer messages »</w:t>
      </w:r>
      <w:bookmarkEnd w:id="177"/>
    </w:p>
    <w:p w14:paraId="2A1883E5" w14:textId="0988BDD7" w:rsidR="00020053" w:rsidRDefault="00020053" w:rsidP="00C87C45">
      <w:pPr>
        <w:rPr>
          <w:rFonts w:ascii="Arial" w:eastAsia="Times New Roman" w:hAnsi="Arial" w:cs="Arial"/>
          <w:color w:val="000000"/>
          <w:sz w:val="24"/>
          <w:szCs w:val="24"/>
          <w:lang w:eastAsia="fr-FR"/>
        </w:rPr>
      </w:pPr>
    </w:p>
    <w:p w14:paraId="5DE785D2" w14:textId="1605A348" w:rsidR="00020053" w:rsidRDefault="00020053" w:rsidP="00C87C45">
      <w:pPr>
        <w:rPr>
          <w:rFonts w:ascii="Arial" w:eastAsia="Times New Roman" w:hAnsi="Arial" w:cs="Arial"/>
          <w:color w:val="000000"/>
          <w:sz w:val="24"/>
          <w:szCs w:val="24"/>
          <w:lang w:eastAsia="fr-FR"/>
        </w:rPr>
      </w:pPr>
    </w:p>
    <w:p w14:paraId="7155BA66" w14:textId="00DCD292" w:rsidR="00020053" w:rsidRDefault="00020053" w:rsidP="00C87C45">
      <w:pPr>
        <w:rPr>
          <w:rFonts w:ascii="Arial" w:eastAsia="Times New Roman" w:hAnsi="Arial" w:cs="Arial"/>
          <w:color w:val="000000"/>
          <w:sz w:val="24"/>
          <w:szCs w:val="24"/>
          <w:lang w:eastAsia="fr-FR"/>
        </w:rPr>
      </w:pPr>
    </w:p>
    <w:p w14:paraId="3286D3BA" w14:textId="7975523F" w:rsidR="00020053" w:rsidRDefault="00020053" w:rsidP="00C87C45">
      <w:pPr>
        <w:rPr>
          <w:rFonts w:ascii="Arial" w:eastAsia="Times New Roman" w:hAnsi="Arial" w:cs="Arial"/>
          <w:color w:val="000000"/>
          <w:sz w:val="24"/>
          <w:szCs w:val="24"/>
          <w:lang w:eastAsia="fr-FR"/>
        </w:rPr>
      </w:pPr>
    </w:p>
    <w:p w14:paraId="24E131C3" w14:textId="6E3ED33D" w:rsidR="00020053" w:rsidRDefault="00020053" w:rsidP="00C87C45">
      <w:pPr>
        <w:rPr>
          <w:rFonts w:ascii="Arial" w:eastAsia="Times New Roman" w:hAnsi="Arial" w:cs="Arial"/>
          <w:color w:val="000000"/>
          <w:sz w:val="24"/>
          <w:szCs w:val="24"/>
          <w:lang w:eastAsia="fr-FR"/>
        </w:rPr>
      </w:pPr>
    </w:p>
    <w:p w14:paraId="7B3ABD59" w14:textId="177EF8A5" w:rsidR="00020053" w:rsidRDefault="00020053" w:rsidP="00C87C45">
      <w:pPr>
        <w:rPr>
          <w:rFonts w:ascii="Arial" w:eastAsia="Times New Roman" w:hAnsi="Arial" w:cs="Arial"/>
          <w:color w:val="000000"/>
          <w:sz w:val="24"/>
          <w:szCs w:val="24"/>
          <w:lang w:eastAsia="fr-FR"/>
        </w:rPr>
      </w:pPr>
    </w:p>
    <w:p w14:paraId="7D158869" w14:textId="3E1F265F" w:rsidR="00020053" w:rsidRDefault="00020053" w:rsidP="00C87C45">
      <w:pPr>
        <w:rPr>
          <w:rFonts w:ascii="Arial" w:eastAsia="Times New Roman" w:hAnsi="Arial" w:cs="Arial"/>
          <w:color w:val="000000"/>
          <w:sz w:val="24"/>
          <w:szCs w:val="24"/>
          <w:lang w:eastAsia="fr-FR"/>
        </w:rPr>
      </w:pPr>
    </w:p>
    <w:p w14:paraId="4C0FD8A9" w14:textId="16F7B68B" w:rsidR="00020053" w:rsidRDefault="00020053" w:rsidP="00C87C45">
      <w:pPr>
        <w:rPr>
          <w:rFonts w:ascii="Arial" w:eastAsia="Times New Roman" w:hAnsi="Arial" w:cs="Arial"/>
          <w:color w:val="000000"/>
          <w:sz w:val="24"/>
          <w:szCs w:val="24"/>
          <w:lang w:eastAsia="fr-FR"/>
        </w:rPr>
      </w:pPr>
    </w:p>
    <w:p w14:paraId="3822C298" w14:textId="289021BA" w:rsidR="00020053" w:rsidRDefault="00020053" w:rsidP="00C87C45">
      <w:pPr>
        <w:rPr>
          <w:rFonts w:ascii="Arial" w:eastAsia="Times New Roman" w:hAnsi="Arial" w:cs="Arial"/>
          <w:color w:val="000000"/>
          <w:sz w:val="24"/>
          <w:szCs w:val="24"/>
          <w:lang w:eastAsia="fr-FR"/>
        </w:rPr>
      </w:pPr>
    </w:p>
    <w:p w14:paraId="4A42088B" w14:textId="77777777" w:rsidR="008D6E12" w:rsidRDefault="008D6E12" w:rsidP="008D6E12">
      <w:pPr>
        <w:keepNext/>
      </w:pPr>
      <w:r>
        <w:rPr>
          <w:noProof/>
          <w:lang w:eastAsia="fr-FR"/>
        </w:rPr>
        <w:lastRenderedPageBreak/>
        <w:drawing>
          <wp:inline distT="0" distB="0" distL="0" distR="0" wp14:anchorId="1A443BEA" wp14:editId="19DBB0BE">
            <wp:extent cx="6379090" cy="4459605"/>
            <wp:effectExtent l="0" t="0" r="317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93776" cy="4469872"/>
                    </a:xfrm>
                    <a:prstGeom prst="rect">
                      <a:avLst/>
                    </a:prstGeom>
                    <a:noFill/>
                    <a:ln>
                      <a:noFill/>
                    </a:ln>
                  </pic:spPr>
                </pic:pic>
              </a:graphicData>
            </a:graphic>
          </wp:inline>
        </w:drawing>
      </w:r>
    </w:p>
    <w:p w14:paraId="3C6AB49D" w14:textId="23810AD2" w:rsidR="00020053" w:rsidRDefault="008D6E12" w:rsidP="008D6E12">
      <w:pPr>
        <w:pStyle w:val="Lgende"/>
        <w:jc w:val="center"/>
        <w:rPr>
          <w:sz w:val="20"/>
          <w:szCs w:val="20"/>
        </w:rPr>
      </w:pPr>
      <w:bookmarkStart w:id="178" w:name="_Toc51016607"/>
      <w:r w:rsidRPr="008D6E12">
        <w:rPr>
          <w:sz w:val="20"/>
          <w:szCs w:val="20"/>
        </w:rPr>
        <w:t xml:space="preserve">Figure </w:t>
      </w:r>
      <w:r w:rsidRPr="008D6E12">
        <w:rPr>
          <w:sz w:val="20"/>
          <w:szCs w:val="20"/>
        </w:rPr>
        <w:fldChar w:fldCharType="begin"/>
      </w:r>
      <w:r w:rsidRPr="008D6E12">
        <w:rPr>
          <w:sz w:val="20"/>
          <w:szCs w:val="20"/>
        </w:rPr>
        <w:instrText xml:space="preserve"> SEQ Figure \* ARABIC </w:instrText>
      </w:r>
      <w:r w:rsidRPr="008D6E12">
        <w:rPr>
          <w:sz w:val="20"/>
          <w:szCs w:val="20"/>
        </w:rPr>
        <w:fldChar w:fldCharType="separate"/>
      </w:r>
      <w:r w:rsidR="00EC111E">
        <w:rPr>
          <w:noProof/>
          <w:sz w:val="20"/>
          <w:szCs w:val="20"/>
        </w:rPr>
        <w:t>8</w:t>
      </w:r>
      <w:r w:rsidRPr="008D6E12">
        <w:rPr>
          <w:sz w:val="20"/>
          <w:szCs w:val="20"/>
        </w:rPr>
        <w:fldChar w:fldCharType="end"/>
      </w:r>
      <w:r w:rsidRPr="008D6E12">
        <w:rPr>
          <w:sz w:val="20"/>
          <w:szCs w:val="20"/>
        </w:rPr>
        <w:t>- diagramme cas d'utilisation « gérer messages »</w:t>
      </w:r>
      <w:bookmarkEnd w:id="178"/>
    </w:p>
    <w:tbl>
      <w:tblPr>
        <w:tblStyle w:val="Grilledutableau"/>
        <w:tblpPr w:leftFromText="141" w:rightFromText="141" w:vertAnchor="text" w:horzAnchor="margin" w:tblpY="361"/>
        <w:tblW w:w="0" w:type="auto"/>
        <w:tblLook w:val="04A0" w:firstRow="1" w:lastRow="0" w:firstColumn="1" w:lastColumn="0" w:noHBand="0" w:noVBand="1"/>
      </w:tblPr>
      <w:tblGrid>
        <w:gridCol w:w="3256"/>
        <w:gridCol w:w="5804"/>
      </w:tblGrid>
      <w:tr w:rsidR="00697B96" w:rsidRPr="00407814" w14:paraId="0844D790" w14:textId="77777777" w:rsidTr="00697B96">
        <w:trPr>
          <w:trHeight w:val="416"/>
        </w:trPr>
        <w:tc>
          <w:tcPr>
            <w:tcW w:w="3256" w:type="dxa"/>
            <w:shd w:val="clear" w:color="auto" w:fill="365F91" w:themeFill="accent1" w:themeFillShade="BF"/>
          </w:tcPr>
          <w:p w14:paraId="203247C1" w14:textId="77777777" w:rsidR="00697B96" w:rsidRPr="00407814" w:rsidRDefault="00697B96" w:rsidP="00697B96">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Cas d’utilisation</w:t>
            </w:r>
          </w:p>
        </w:tc>
        <w:tc>
          <w:tcPr>
            <w:tcW w:w="5804" w:type="dxa"/>
          </w:tcPr>
          <w:p w14:paraId="43F77B5F" w14:textId="77777777" w:rsidR="00697B96" w:rsidRPr="00407814" w:rsidRDefault="00697B96" w:rsidP="00697B96">
            <w:pPr>
              <w:rPr>
                <w:rFonts w:asciiTheme="majorHAnsi" w:eastAsia="Times New Roman" w:hAnsiTheme="majorHAnsi" w:cstheme="majorBidi"/>
                <w:color w:val="000000"/>
                <w:sz w:val="24"/>
                <w:szCs w:val="24"/>
                <w:lang w:eastAsia="fr-FR"/>
              </w:rPr>
            </w:pPr>
            <w:r>
              <w:rPr>
                <w:rFonts w:asciiTheme="majorHAnsi" w:eastAsia="Times New Roman" w:hAnsiTheme="majorHAnsi" w:cstheme="majorBidi"/>
                <w:color w:val="000000"/>
                <w:sz w:val="24"/>
                <w:szCs w:val="24"/>
                <w:lang w:eastAsia="fr-FR"/>
              </w:rPr>
              <w:t>Gérer les messages</w:t>
            </w:r>
          </w:p>
        </w:tc>
      </w:tr>
      <w:tr w:rsidR="00697B96" w:rsidRPr="00407814" w14:paraId="3C5187A1" w14:textId="77777777" w:rsidTr="00697B96">
        <w:trPr>
          <w:trHeight w:val="420"/>
        </w:trPr>
        <w:tc>
          <w:tcPr>
            <w:tcW w:w="3256" w:type="dxa"/>
            <w:shd w:val="clear" w:color="auto" w:fill="365F91" w:themeFill="accent1" w:themeFillShade="BF"/>
          </w:tcPr>
          <w:p w14:paraId="540E5FF1" w14:textId="77777777" w:rsidR="00697B96" w:rsidRPr="00407814" w:rsidRDefault="00697B96" w:rsidP="00697B96">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Acteurs </w:t>
            </w:r>
          </w:p>
        </w:tc>
        <w:tc>
          <w:tcPr>
            <w:tcW w:w="5804" w:type="dxa"/>
          </w:tcPr>
          <w:p w14:paraId="468375F8" w14:textId="77777777" w:rsidR="00697B96" w:rsidRPr="00407814" w:rsidRDefault="00697B96" w:rsidP="00697B96">
            <w:pPr>
              <w:rPr>
                <w:rFonts w:asciiTheme="majorHAnsi" w:eastAsia="Times New Roman" w:hAnsiTheme="majorHAnsi" w:cstheme="majorBidi"/>
                <w:color w:val="000000"/>
                <w:sz w:val="24"/>
                <w:szCs w:val="24"/>
                <w:lang w:eastAsia="fr-FR"/>
              </w:rPr>
            </w:pPr>
            <w:r>
              <w:rPr>
                <w:rFonts w:asciiTheme="majorHAnsi" w:eastAsia="Times New Roman" w:hAnsiTheme="majorHAnsi" w:cstheme="majorBidi"/>
                <w:color w:val="000000"/>
                <w:sz w:val="24"/>
                <w:szCs w:val="24"/>
                <w:lang w:eastAsia="fr-FR"/>
              </w:rPr>
              <w:t>Administrateur et utilisateur</w:t>
            </w:r>
          </w:p>
        </w:tc>
      </w:tr>
      <w:tr w:rsidR="00697B96" w:rsidRPr="00407814" w14:paraId="6F57D391" w14:textId="77777777" w:rsidTr="00697B96">
        <w:trPr>
          <w:trHeight w:val="549"/>
        </w:trPr>
        <w:tc>
          <w:tcPr>
            <w:tcW w:w="3256" w:type="dxa"/>
            <w:shd w:val="clear" w:color="auto" w:fill="365F91" w:themeFill="accent1" w:themeFillShade="BF"/>
          </w:tcPr>
          <w:p w14:paraId="1ECD11D8" w14:textId="77777777" w:rsidR="00697B96" w:rsidRPr="00407814" w:rsidRDefault="00697B96" w:rsidP="00697B96">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Résumé</w:t>
            </w:r>
          </w:p>
        </w:tc>
        <w:tc>
          <w:tcPr>
            <w:tcW w:w="5804" w:type="dxa"/>
          </w:tcPr>
          <w:p w14:paraId="3C324397" w14:textId="77777777" w:rsidR="00697B96" w:rsidRPr="00C91B1F" w:rsidRDefault="00697B96" w:rsidP="00697B96">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Ce cas d’utilisation permet</w:t>
            </w:r>
            <w:r>
              <w:rPr>
                <w:rFonts w:asciiTheme="majorHAnsi" w:eastAsia="Times New Roman" w:hAnsiTheme="majorHAnsi" w:cstheme="majorBidi"/>
                <w:color w:val="000000"/>
                <w:sz w:val="24"/>
                <w:szCs w:val="24"/>
                <w:lang w:eastAsia="fr-FR"/>
              </w:rPr>
              <w:t xml:space="preserve"> gérer les messages</w:t>
            </w:r>
          </w:p>
        </w:tc>
      </w:tr>
      <w:tr w:rsidR="00697B96" w:rsidRPr="00407814" w14:paraId="1EE41905" w14:textId="77777777" w:rsidTr="00697B96">
        <w:trPr>
          <w:trHeight w:val="421"/>
        </w:trPr>
        <w:tc>
          <w:tcPr>
            <w:tcW w:w="3256" w:type="dxa"/>
            <w:shd w:val="clear" w:color="auto" w:fill="365F91" w:themeFill="accent1" w:themeFillShade="BF"/>
          </w:tcPr>
          <w:p w14:paraId="175C481B" w14:textId="77777777" w:rsidR="00697B96" w:rsidRPr="00407814" w:rsidRDefault="00697B96" w:rsidP="00697B96">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Postcondition</w:t>
            </w:r>
          </w:p>
        </w:tc>
        <w:tc>
          <w:tcPr>
            <w:tcW w:w="5804" w:type="dxa"/>
          </w:tcPr>
          <w:p w14:paraId="4A46F2F9" w14:textId="77777777" w:rsidR="00697B96" w:rsidRPr="00407814" w:rsidRDefault="00697B96" w:rsidP="00697B96">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L’administrateur</w:t>
            </w:r>
            <w:r>
              <w:rPr>
                <w:rFonts w:asciiTheme="majorHAnsi" w:eastAsia="Times New Roman" w:hAnsiTheme="majorHAnsi" w:cstheme="majorBidi"/>
                <w:color w:val="000000"/>
                <w:sz w:val="24"/>
                <w:szCs w:val="24"/>
                <w:lang w:eastAsia="fr-FR"/>
              </w:rPr>
              <w:t xml:space="preserve"> et l’utilisateur</w:t>
            </w:r>
            <w:r w:rsidRPr="00407814">
              <w:rPr>
                <w:rFonts w:asciiTheme="majorHAnsi" w:eastAsia="Times New Roman" w:hAnsiTheme="majorHAnsi" w:cstheme="majorBidi"/>
                <w:color w:val="000000"/>
                <w:sz w:val="24"/>
                <w:szCs w:val="24"/>
                <w:lang w:eastAsia="fr-FR"/>
              </w:rPr>
              <w:t xml:space="preserve"> doi</w:t>
            </w:r>
            <w:r>
              <w:rPr>
                <w:rFonts w:asciiTheme="majorHAnsi" w:eastAsia="Times New Roman" w:hAnsiTheme="majorHAnsi" w:cstheme="majorBidi"/>
                <w:color w:val="000000"/>
                <w:sz w:val="24"/>
                <w:szCs w:val="24"/>
                <w:lang w:eastAsia="fr-FR"/>
              </w:rPr>
              <w:t>vent</w:t>
            </w:r>
            <w:r w:rsidRPr="00407814">
              <w:rPr>
                <w:rFonts w:asciiTheme="majorHAnsi" w:eastAsia="Times New Roman" w:hAnsiTheme="majorHAnsi" w:cstheme="majorBidi"/>
                <w:color w:val="000000"/>
                <w:sz w:val="24"/>
                <w:szCs w:val="24"/>
                <w:lang w:eastAsia="fr-FR"/>
              </w:rPr>
              <w:t xml:space="preserve"> être authentifier</w:t>
            </w:r>
          </w:p>
        </w:tc>
      </w:tr>
      <w:tr w:rsidR="00697B96" w:rsidRPr="00407814" w14:paraId="0DE4357D" w14:textId="77777777" w:rsidTr="00697B96">
        <w:trPr>
          <w:trHeight w:val="2667"/>
        </w:trPr>
        <w:tc>
          <w:tcPr>
            <w:tcW w:w="3256" w:type="dxa"/>
            <w:shd w:val="clear" w:color="auto" w:fill="365F91" w:themeFill="accent1" w:themeFillShade="BF"/>
          </w:tcPr>
          <w:p w14:paraId="2FA09123" w14:textId="77777777" w:rsidR="00697B96" w:rsidRPr="00407814" w:rsidRDefault="00697B96" w:rsidP="00697B96">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Scénarios </w:t>
            </w:r>
          </w:p>
        </w:tc>
        <w:tc>
          <w:tcPr>
            <w:tcW w:w="5804" w:type="dxa"/>
          </w:tcPr>
          <w:p w14:paraId="3DECA7A8" w14:textId="77777777" w:rsidR="00697B96" w:rsidRDefault="00697B96" w:rsidP="00E25678">
            <w:pPr>
              <w:pStyle w:val="Paragraphedeliste"/>
              <w:numPr>
                <w:ilvl w:val="0"/>
                <w:numId w:val="18"/>
              </w:numPr>
              <w:autoSpaceDE w:val="0"/>
              <w:autoSpaceDN w:val="0"/>
              <w:adjustRightInd w:val="0"/>
              <w:jc w:val="both"/>
              <w:rPr>
                <w:rFonts w:ascii="SFRM1200" w:hAnsi="SFRM1200" w:cs="SFRM1200"/>
                <w:sz w:val="24"/>
                <w:szCs w:val="24"/>
              </w:rPr>
            </w:pPr>
            <w:r w:rsidRPr="00697B96">
              <w:rPr>
                <w:rFonts w:ascii="SFRM1200" w:hAnsi="SFRM1200" w:cs="SFRM1200"/>
                <w:sz w:val="24"/>
                <w:szCs w:val="24"/>
              </w:rPr>
              <w:t>L’administrateur ou l’utilisateur demande la page des (messages lus, messages non lus, créer un nouveau message)</w:t>
            </w:r>
            <w:r>
              <w:rPr>
                <w:rFonts w:ascii="SFRM1200" w:hAnsi="SFRM1200" w:cs="SFRM1200"/>
                <w:sz w:val="24"/>
                <w:szCs w:val="24"/>
              </w:rPr>
              <w:t>.</w:t>
            </w:r>
          </w:p>
          <w:p w14:paraId="3AE8BDDC" w14:textId="77777777" w:rsidR="00697B96" w:rsidRDefault="00697B96" w:rsidP="00E25678">
            <w:pPr>
              <w:pStyle w:val="Paragraphedeliste"/>
              <w:numPr>
                <w:ilvl w:val="0"/>
                <w:numId w:val="18"/>
              </w:numPr>
              <w:autoSpaceDE w:val="0"/>
              <w:autoSpaceDN w:val="0"/>
              <w:adjustRightInd w:val="0"/>
              <w:jc w:val="both"/>
              <w:rPr>
                <w:rFonts w:ascii="SFRM1200" w:hAnsi="SFRM1200" w:cs="SFRM1200"/>
                <w:sz w:val="24"/>
                <w:szCs w:val="24"/>
              </w:rPr>
            </w:pPr>
            <w:r w:rsidRPr="00697B96">
              <w:rPr>
                <w:rFonts w:ascii="SFRM1200" w:hAnsi="SFRM1200" w:cs="SFRM1200"/>
                <w:sz w:val="24"/>
                <w:szCs w:val="24"/>
              </w:rPr>
              <w:t>Le système affiche la page demandée.</w:t>
            </w:r>
          </w:p>
          <w:p w14:paraId="0DC874FF" w14:textId="77777777" w:rsidR="00697B96" w:rsidRDefault="00697B96" w:rsidP="00E25678">
            <w:pPr>
              <w:pStyle w:val="Paragraphedeliste"/>
              <w:numPr>
                <w:ilvl w:val="0"/>
                <w:numId w:val="18"/>
              </w:numPr>
              <w:autoSpaceDE w:val="0"/>
              <w:autoSpaceDN w:val="0"/>
              <w:adjustRightInd w:val="0"/>
              <w:jc w:val="both"/>
              <w:rPr>
                <w:rFonts w:ascii="SFRM1200" w:hAnsi="SFRM1200" w:cs="SFRM1200"/>
                <w:sz w:val="24"/>
                <w:szCs w:val="24"/>
              </w:rPr>
            </w:pPr>
            <w:r w:rsidRPr="00697B96">
              <w:rPr>
                <w:rFonts w:ascii="SFRM1200" w:hAnsi="SFRM1200" w:cs="SFRM1200"/>
                <w:sz w:val="24"/>
                <w:szCs w:val="24"/>
              </w:rPr>
              <w:t>L’administrateur ou l’utilisateur rédige son message ou supprime un message.</w:t>
            </w:r>
          </w:p>
          <w:p w14:paraId="5E3D0678" w14:textId="77777777" w:rsidR="00697B96" w:rsidRDefault="00697B96" w:rsidP="00E25678">
            <w:pPr>
              <w:pStyle w:val="Paragraphedeliste"/>
              <w:numPr>
                <w:ilvl w:val="0"/>
                <w:numId w:val="18"/>
              </w:numPr>
              <w:autoSpaceDE w:val="0"/>
              <w:autoSpaceDN w:val="0"/>
              <w:adjustRightInd w:val="0"/>
              <w:jc w:val="both"/>
              <w:rPr>
                <w:rFonts w:ascii="SFRM1200" w:hAnsi="SFRM1200" w:cs="SFRM1200"/>
                <w:sz w:val="24"/>
                <w:szCs w:val="24"/>
              </w:rPr>
            </w:pPr>
            <w:r>
              <w:rPr>
                <w:rFonts w:ascii="SFRM1200" w:hAnsi="SFRM1200" w:cs="SFRM1200"/>
                <w:sz w:val="24"/>
                <w:szCs w:val="24"/>
              </w:rPr>
              <w:t>L’administrateur ou l’utilisateur envois le message ou valide la suppression.</w:t>
            </w:r>
          </w:p>
          <w:p w14:paraId="662E0D65" w14:textId="77777777" w:rsidR="00697B96" w:rsidRDefault="00697B96" w:rsidP="00E25678">
            <w:pPr>
              <w:pStyle w:val="Paragraphedeliste"/>
              <w:numPr>
                <w:ilvl w:val="0"/>
                <w:numId w:val="18"/>
              </w:numPr>
              <w:autoSpaceDE w:val="0"/>
              <w:autoSpaceDN w:val="0"/>
              <w:adjustRightInd w:val="0"/>
              <w:jc w:val="both"/>
              <w:rPr>
                <w:rFonts w:ascii="SFRM1200" w:hAnsi="SFRM1200" w:cs="SFRM1200"/>
                <w:sz w:val="24"/>
                <w:szCs w:val="24"/>
              </w:rPr>
            </w:pPr>
            <w:r>
              <w:rPr>
                <w:rFonts w:ascii="SFRM1200" w:hAnsi="SFRM1200" w:cs="SFRM1200"/>
                <w:sz w:val="24"/>
                <w:szCs w:val="24"/>
              </w:rPr>
              <w:t>Le système vérifie.</w:t>
            </w:r>
            <w:r w:rsidRPr="00697B96">
              <w:rPr>
                <w:rFonts w:ascii="SFRM1200" w:hAnsi="SFRM1200" w:cs="SFRM1200"/>
                <w:sz w:val="24"/>
                <w:szCs w:val="24"/>
              </w:rPr>
              <w:t xml:space="preserve"> </w:t>
            </w:r>
          </w:p>
          <w:p w14:paraId="0FC4D9CD" w14:textId="77777777" w:rsidR="00697B96" w:rsidRPr="00697B96" w:rsidRDefault="00697B96" w:rsidP="00E25678">
            <w:pPr>
              <w:pStyle w:val="Paragraphedeliste"/>
              <w:numPr>
                <w:ilvl w:val="0"/>
                <w:numId w:val="18"/>
              </w:numPr>
              <w:autoSpaceDE w:val="0"/>
              <w:autoSpaceDN w:val="0"/>
              <w:adjustRightInd w:val="0"/>
              <w:jc w:val="both"/>
              <w:rPr>
                <w:rFonts w:ascii="SFRM1200" w:hAnsi="SFRM1200" w:cs="SFRM1200"/>
                <w:sz w:val="24"/>
                <w:szCs w:val="24"/>
              </w:rPr>
            </w:pPr>
            <w:r>
              <w:rPr>
                <w:rFonts w:ascii="SFRM1200" w:hAnsi="SFRM1200" w:cs="SFRM1200"/>
                <w:sz w:val="24"/>
                <w:szCs w:val="24"/>
              </w:rPr>
              <w:t>Le système valide l’action.</w:t>
            </w:r>
          </w:p>
        </w:tc>
      </w:tr>
    </w:tbl>
    <w:p w14:paraId="10F34C16" w14:textId="05BC5F8A" w:rsidR="00C91B1F" w:rsidRPr="00C91B1F" w:rsidRDefault="00C91B1F" w:rsidP="00C91B1F">
      <w:pPr>
        <w:rPr>
          <w:rFonts w:asciiTheme="majorBidi" w:eastAsia="Times New Roman" w:hAnsiTheme="majorBidi" w:cstheme="majorBidi"/>
          <w:color w:val="C00000"/>
          <w:sz w:val="28"/>
          <w:szCs w:val="28"/>
          <w:u w:val="single"/>
          <w:lang w:eastAsia="fr-FR"/>
        </w:rPr>
      </w:pPr>
      <w:r w:rsidRPr="00C91B1F">
        <w:rPr>
          <w:rFonts w:asciiTheme="majorBidi" w:eastAsia="Times New Roman" w:hAnsiTheme="majorBidi" w:cstheme="majorBidi"/>
          <w:color w:val="C00000"/>
          <w:sz w:val="28"/>
          <w:szCs w:val="28"/>
          <w:u w:val="single"/>
          <w:lang w:eastAsia="fr-FR"/>
        </w:rPr>
        <w:t>Description textuelle</w:t>
      </w:r>
    </w:p>
    <w:p w14:paraId="0D40AA7D" w14:textId="4A3C2095" w:rsidR="00697B96" w:rsidRPr="00697B96" w:rsidRDefault="00697B96" w:rsidP="00697B96">
      <w:pPr>
        <w:pStyle w:val="Lgende"/>
        <w:keepNext/>
        <w:jc w:val="center"/>
        <w:rPr>
          <w:sz w:val="20"/>
          <w:szCs w:val="20"/>
        </w:rPr>
      </w:pPr>
      <w:bookmarkStart w:id="179" w:name="_Toc51016624"/>
      <w:r w:rsidRPr="00697B96">
        <w:rPr>
          <w:sz w:val="20"/>
          <w:szCs w:val="20"/>
        </w:rPr>
        <w:t xml:space="preserve">Tableau </w:t>
      </w:r>
      <w:r w:rsidRPr="00697B96">
        <w:rPr>
          <w:sz w:val="20"/>
          <w:szCs w:val="20"/>
        </w:rPr>
        <w:fldChar w:fldCharType="begin"/>
      </w:r>
      <w:r w:rsidRPr="00697B96">
        <w:rPr>
          <w:sz w:val="20"/>
          <w:szCs w:val="20"/>
        </w:rPr>
        <w:instrText xml:space="preserve"> SEQ Tableau \* ARABIC </w:instrText>
      </w:r>
      <w:r w:rsidRPr="00697B96">
        <w:rPr>
          <w:sz w:val="20"/>
          <w:szCs w:val="20"/>
        </w:rPr>
        <w:fldChar w:fldCharType="separate"/>
      </w:r>
      <w:r w:rsidR="00BE2A57">
        <w:rPr>
          <w:noProof/>
          <w:sz w:val="20"/>
          <w:szCs w:val="20"/>
        </w:rPr>
        <w:t>8</w:t>
      </w:r>
      <w:r w:rsidRPr="00697B96">
        <w:rPr>
          <w:sz w:val="20"/>
          <w:szCs w:val="20"/>
        </w:rPr>
        <w:fldChar w:fldCharType="end"/>
      </w:r>
      <w:r w:rsidRPr="00697B96">
        <w:rPr>
          <w:sz w:val="20"/>
          <w:szCs w:val="20"/>
        </w:rPr>
        <w:t>-cas d'utilisation « gérer les messages »</w:t>
      </w:r>
      <w:bookmarkEnd w:id="179"/>
    </w:p>
    <w:p w14:paraId="6AD9CB9E" w14:textId="04D94319" w:rsidR="00697B96" w:rsidRPr="00C91B1F" w:rsidRDefault="00697B96" w:rsidP="00697B96"/>
    <w:p w14:paraId="5D065CF0" w14:textId="0E70D0F2" w:rsidR="00020053" w:rsidRDefault="00C05D49"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80" w:name="_Toc51021109"/>
      <w:r w:rsidRPr="007E2D01">
        <w:rPr>
          <w:rFonts w:asciiTheme="majorBidi" w:eastAsia="Times New Roman" w:hAnsiTheme="majorBidi" w:cstheme="majorBidi"/>
          <w:b/>
          <w:bCs/>
          <w:color w:val="C00000"/>
          <w:sz w:val="28"/>
          <w:szCs w:val="28"/>
          <w:lang w:eastAsia="fr-FR"/>
        </w:rPr>
        <w:lastRenderedPageBreak/>
        <w:t>Diagramme de cas d’utilisation « </w:t>
      </w:r>
      <w:r w:rsidR="0061209A">
        <w:rPr>
          <w:rFonts w:asciiTheme="majorBidi" w:eastAsia="Times New Roman" w:hAnsiTheme="majorBidi" w:cstheme="majorBidi"/>
          <w:b/>
          <w:bCs/>
          <w:color w:val="C00000"/>
          <w:sz w:val="28"/>
          <w:szCs w:val="28"/>
          <w:lang w:eastAsia="fr-FR"/>
        </w:rPr>
        <w:t>consulter</w:t>
      </w:r>
      <w:r w:rsidRPr="007E2D01">
        <w:rPr>
          <w:rFonts w:asciiTheme="majorBidi" w:eastAsia="Times New Roman" w:hAnsiTheme="majorBidi" w:cstheme="majorBidi"/>
          <w:b/>
          <w:bCs/>
          <w:color w:val="C00000"/>
          <w:sz w:val="28"/>
          <w:szCs w:val="28"/>
          <w:lang w:eastAsia="fr-FR"/>
        </w:rPr>
        <w:t xml:space="preserve"> </w:t>
      </w:r>
      <w:r w:rsidR="007A0E22">
        <w:rPr>
          <w:rFonts w:asciiTheme="majorBidi" w:eastAsia="Times New Roman" w:hAnsiTheme="majorBidi" w:cstheme="majorBidi"/>
          <w:b/>
          <w:bCs/>
          <w:color w:val="C00000"/>
          <w:sz w:val="28"/>
          <w:szCs w:val="28"/>
          <w:lang w:eastAsia="fr-FR"/>
        </w:rPr>
        <w:t>pages</w:t>
      </w:r>
      <w:r w:rsidRPr="007E2D01">
        <w:rPr>
          <w:rFonts w:asciiTheme="majorBidi" w:eastAsia="Times New Roman" w:hAnsiTheme="majorBidi" w:cstheme="majorBidi"/>
          <w:b/>
          <w:bCs/>
          <w:color w:val="C00000"/>
          <w:sz w:val="28"/>
          <w:szCs w:val="28"/>
          <w:lang w:eastAsia="fr-FR"/>
        </w:rPr>
        <w:t xml:space="preserve"> documents »</w:t>
      </w:r>
      <w:bookmarkEnd w:id="180"/>
    </w:p>
    <w:p w14:paraId="137AE75A" w14:textId="77777777" w:rsidR="00BC4800" w:rsidRDefault="00BC4800" w:rsidP="00BC4800">
      <w:pPr>
        <w:keepNext/>
        <w:ind w:left="360"/>
      </w:pPr>
      <w:r>
        <w:rPr>
          <w:noProof/>
          <w:lang w:eastAsia="fr-FR"/>
        </w:rPr>
        <w:drawing>
          <wp:inline distT="0" distB="0" distL="0" distR="0" wp14:anchorId="6313EA2A" wp14:editId="1F31C3C9">
            <wp:extent cx="6367473" cy="373253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76179" cy="3737634"/>
                    </a:xfrm>
                    <a:prstGeom prst="rect">
                      <a:avLst/>
                    </a:prstGeom>
                    <a:noFill/>
                    <a:ln>
                      <a:noFill/>
                    </a:ln>
                  </pic:spPr>
                </pic:pic>
              </a:graphicData>
            </a:graphic>
          </wp:inline>
        </w:drawing>
      </w:r>
    </w:p>
    <w:p w14:paraId="2432FE0C" w14:textId="5A78B8C7" w:rsidR="00427C9E" w:rsidRPr="00BC4800" w:rsidRDefault="00BC4800" w:rsidP="00BC4800">
      <w:pPr>
        <w:pStyle w:val="Lgende"/>
        <w:jc w:val="center"/>
        <w:rPr>
          <w:rFonts w:asciiTheme="majorBidi" w:eastAsia="Times New Roman" w:hAnsiTheme="majorBidi" w:cstheme="majorBidi"/>
          <w:color w:val="C00000"/>
          <w:sz w:val="32"/>
          <w:szCs w:val="32"/>
          <w:lang w:eastAsia="fr-FR"/>
        </w:rPr>
      </w:pPr>
      <w:bookmarkStart w:id="181" w:name="_Toc51016608"/>
      <w:r w:rsidRPr="00BC4800">
        <w:rPr>
          <w:sz w:val="20"/>
          <w:szCs w:val="20"/>
        </w:rPr>
        <w:t xml:space="preserve">Figure </w:t>
      </w:r>
      <w:r w:rsidRPr="00BC4800">
        <w:rPr>
          <w:sz w:val="20"/>
          <w:szCs w:val="20"/>
        </w:rPr>
        <w:fldChar w:fldCharType="begin"/>
      </w:r>
      <w:r w:rsidRPr="00BC4800">
        <w:rPr>
          <w:sz w:val="20"/>
          <w:szCs w:val="20"/>
        </w:rPr>
        <w:instrText xml:space="preserve"> SEQ Figure \* ARABIC </w:instrText>
      </w:r>
      <w:r w:rsidRPr="00BC4800">
        <w:rPr>
          <w:sz w:val="20"/>
          <w:szCs w:val="20"/>
        </w:rPr>
        <w:fldChar w:fldCharType="separate"/>
      </w:r>
      <w:r w:rsidR="00EC111E">
        <w:rPr>
          <w:noProof/>
          <w:sz w:val="20"/>
          <w:szCs w:val="20"/>
        </w:rPr>
        <w:t>9</w:t>
      </w:r>
      <w:r w:rsidRPr="00BC4800">
        <w:rPr>
          <w:sz w:val="20"/>
          <w:szCs w:val="20"/>
        </w:rPr>
        <w:fldChar w:fldCharType="end"/>
      </w:r>
      <w:r w:rsidRPr="00BC4800">
        <w:rPr>
          <w:sz w:val="20"/>
          <w:szCs w:val="20"/>
        </w:rPr>
        <w:t>-diagramme cas d'utilisation « consulter pages documents »</w:t>
      </w:r>
      <w:bookmarkEnd w:id="181"/>
    </w:p>
    <w:p w14:paraId="577CAC73" w14:textId="0322FC52" w:rsidR="00427C9E" w:rsidRPr="0061209A" w:rsidRDefault="00427C9E" w:rsidP="00BC4800">
      <w:pPr>
        <w:pStyle w:val="Lgende"/>
        <w:rPr>
          <w:rFonts w:asciiTheme="majorBidi" w:eastAsia="Times New Roman" w:hAnsiTheme="majorBidi" w:cstheme="majorBidi"/>
          <w:b/>
          <w:bCs/>
          <w:color w:val="C00000"/>
          <w:sz w:val="32"/>
          <w:szCs w:val="32"/>
          <w:lang w:eastAsia="fr-FR"/>
        </w:rPr>
      </w:pPr>
    </w:p>
    <w:p w14:paraId="2D0F24CB" w14:textId="72CD2219" w:rsidR="00020053" w:rsidRPr="00B32283" w:rsidRDefault="00B32283" w:rsidP="00C87C45">
      <w:pPr>
        <w:rPr>
          <w:rFonts w:asciiTheme="majorBidi" w:eastAsia="Times New Roman" w:hAnsiTheme="majorBidi" w:cstheme="majorBidi"/>
          <w:color w:val="C00000"/>
          <w:sz w:val="28"/>
          <w:szCs w:val="28"/>
          <w:u w:val="single"/>
          <w:lang w:eastAsia="fr-FR"/>
        </w:rPr>
      </w:pPr>
      <w:r w:rsidRPr="00B32283">
        <w:rPr>
          <w:rFonts w:asciiTheme="majorBidi" w:eastAsia="Times New Roman" w:hAnsiTheme="majorBidi" w:cstheme="majorBidi"/>
          <w:color w:val="C00000"/>
          <w:sz w:val="28"/>
          <w:szCs w:val="28"/>
          <w:u w:val="single"/>
          <w:lang w:eastAsia="fr-FR"/>
        </w:rPr>
        <w:t>Description textuelle</w:t>
      </w:r>
    </w:p>
    <w:p w14:paraId="709CA1FA" w14:textId="77DB1950" w:rsidR="00BE2A57" w:rsidRPr="00BE2A57" w:rsidRDefault="00BE2A57" w:rsidP="00BE2A57">
      <w:pPr>
        <w:pStyle w:val="Lgende"/>
        <w:keepNext/>
        <w:jc w:val="center"/>
        <w:rPr>
          <w:sz w:val="20"/>
          <w:szCs w:val="20"/>
        </w:rPr>
      </w:pPr>
      <w:bookmarkStart w:id="182" w:name="_Toc51016625"/>
      <w:r w:rsidRPr="00BE2A57">
        <w:rPr>
          <w:sz w:val="20"/>
          <w:szCs w:val="20"/>
        </w:rPr>
        <w:t xml:space="preserve">Tableau </w:t>
      </w:r>
      <w:r w:rsidRPr="00BE2A57">
        <w:rPr>
          <w:sz w:val="20"/>
          <w:szCs w:val="20"/>
        </w:rPr>
        <w:fldChar w:fldCharType="begin"/>
      </w:r>
      <w:r w:rsidRPr="00BE2A57">
        <w:rPr>
          <w:sz w:val="20"/>
          <w:szCs w:val="20"/>
        </w:rPr>
        <w:instrText xml:space="preserve"> SEQ Tableau \* ARABIC </w:instrText>
      </w:r>
      <w:r w:rsidRPr="00BE2A57">
        <w:rPr>
          <w:sz w:val="20"/>
          <w:szCs w:val="20"/>
        </w:rPr>
        <w:fldChar w:fldCharType="separate"/>
      </w:r>
      <w:r w:rsidRPr="00BE2A57">
        <w:rPr>
          <w:noProof/>
          <w:sz w:val="20"/>
          <w:szCs w:val="20"/>
        </w:rPr>
        <w:t>9</w:t>
      </w:r>
      <w:r w:rsidRPr="00BE2A57">
        <w:rPr>
          <w:sz w:val="20"/>
          <w:szCs w:val="20"/>
        </w:rPr>
        <w:fldChar w:fldCharType="end"/>
      </w:r>
      <w:r w:rsidRPr="00BE2A57">
        <w:rPr>
          <w:sz w:val="20"/>
          <w:szCs w:val="20"/>
        </w:rPr>
        <w:t xml:space="preserve">- cas d'utilisation « consulter </w:t>
      </w:r>
      <w:r w:rsidR="007A0E22">
        <w:rPr>
          <w:sz w:val="20"/>
          <w:szCs w:val="20"/>
        </w:rPr>
        <w:t>pages</w:t>
      </w:r>
      <w:r w:rsidRPr="00BE2A57">
        <w:rPr>
          <w:sz w:val="20"/>
          <w:szCs w:val="20"/>
        </w:rPr>
        <w:t xml:space="preserve"> documents »</w:t>
      </w:r>
      <w:bookmarkEnd w:id="182"/>
    </w:p>
    <w:tbl>
      <w:tblPr>
        <w:tblStyle w:val="Grilledutableau"/>
        <w:tblpPr w:leftFromText="141" w:rightFromText="141" w:vertAnchor="text" w:horzAnchor="margin" w:tblpY="73"/>
        <w:tblW w:w="0" w:type="auto"/>
        <w:tblLook w:val="04A0" w:firstRow="1" w:lastRow="0" w:firstColumn="1" w:lastColumn="0" w:noHBand="0" w:noVBand="1"/>
      </w:tblPr>
      <w:tblGrid>
        <w:gridCol w:w="3256"/>
        <w:gridCol w:w="5804"/>
      </w:tblGrid>
      <w:tr w:rsidR="00BE2A57" w:rsidRPr="00407814" w14:paraId="18AC90C6" w14:textId="77777777" w:rsidTr="00BE2A57">
        <w:trPr>
          <w:trHeight w:val="416"/>
        </w:trPr>
        <w:tc>
          <w:tcPr>
            <w:tcW w:w="3256" w:type="dxa"/>
            <w:shd w:val="clear" w:color="auto" w:fill="365F91" w:themeFill="accent1" w:themeFillShade="BF"/>
          </w:tcPr>
          <w:p w14:paraId="5F1C0107" w14:textId="77777777" w:rsidR="00BE2A57" w:rsidRPr="00407814" w:rsidRDefault="00BE2A57" w:rsidP="00BE2A57">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Cas d’utilisation</w:t>
            </w:r>
          </w:p>
        </w:tc>
        <w:tc>
          <w:tcPr>
            <w:tcW w:w="5804" w:type="dxa"/>
          </w:tcPr>
          <w:p w14:paraId="506047BA" w14:textId="6153FC3F" w:rsidR="00BE2A57" w:rsidRPr="00407814" w:rsidRDefault="00BE2A57" w:rsidP="00BE2A57">
            <w:pPr>
              <w:rPr>
                <w:rFonts w:asciiTheme="majorHAnsi" w:eastAsia="Times New Roman" w:hAnsiTheme="majorHAnsi" w:cstheme="majorBidi"/>
                <w:color w:val="000000"/>
                <w:sz w:val="24"/>
                <w:szCs w:val="24"/>
                <w:lang w:eastAsia="fr-FR"/>
              </w:rPr>
            </w:pPr>
            <w:r>
              <w:rPr>
                <w:rFonts w:asciiTheme="majorHAnsi" w:eastAsia="Times New Roman" w:hAnsiTheme="majorHAnsi" w:cstheme="majorBidi"/>
                <w:color w:val="000000"/>
                <w:sz w:val="24"/>
                <w:szCs w:val="24"/>
                <w:lang w:eastAsia="fr-FR"/>
              </w:rPr>
              <w:t xml:space="preserve">Consulter </w:t>
            </w:r>
            <w:r w:rsidR="007A0E22">
              <w:rPr>
                <w:rFonts w:asciiTheme="majorHAnsi" w:eastAsia="Times New Roman" w:hAnsiTheme="majorHAnsi" w:cstheme="majorBidi"/>
                <w:color w:val="000000"/>
                <w:sz w:val="24"/>
                <w:szCs w:val="24"/>
                <w:lang w:eastAsia="fr-FR"/>
              </w:rPr>
              <w:t>pages</w:t>
            </w:r>
            <w:r>
              <w:rPr>
                <w:rFonts w:asciiTheme="majorHAnsi" w:eastAsia="Times New Roman" w:hAnsiTheme="majorHAnsi" w:cstheme="majorBidi"/>
                <w:color w:val="000000"/>
                <w:sz w:val="24"/>
                <w:szCs w:val="24"/>
                <w:lang w:eastAsia="fr-FR"/>
              </w:rPr>
              <w:t xml:space="preserve"> documents</w:t>
            </w:r>
          </w:p>
        </w:tc>
      </w:tr>
      <w:tr w:rsidR="00BE2A57" w:rsidRPr="00407814" w14:paraId="47B88B1B" w14:textId="77777777" w:rsidTr="00BE2A57">
        <w:trPr>
          <w:trHeight w:val="420"/>
        </w:trPr>
        <w:tc>
          <w:tcPr>
            <w:tcW w:w="3256" w:type="dxa"/>
            <w:shd w:val="clear" w:color="auto" w:fill="365F91" w:themeFill="accent1" w:themeFillShade="BF"/>
          </w:tcPr>
          <w:p w14:paraId="2F3ACC7B" w14:textId="77777777" w:rsidR="00BE2A57" w:rsidRPr="00407814" w:rsidRDefault="00BE2A57" w:rsidP="00BE2A57">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Acteurs </w:t>
            </w:r>
          </w:p>
        </w:tc>
        <w:tc>
          <w:tcPr>
            <w:tcW w:w="5804" w:type="dxa"/>
          </w:tcPr>
          <w:p w14:paraId="7DC34845" w14:textId="77777777" w:rsidR="00BE2A57" w:rsidRPr="00407814" w:rsidRDefault="00BE2A57" w:rsidP="00BE2A57">
            <w:pPr>
              <w:rPr>
                <w:rFonts w:asciiTheme="majorHAnsi" w:eastAsia="Times New Roman" w:hAnsiTheme="majorHAnsi" w:cstheme="majorBidi"/>
                <w:color w:val="000000"/>
                <w:sz w:val="24"/>
                <w:szCs w:val="24"/>
                <w:lang w:eastAsia="fr-FR"/>
              </w:rPr>
            </w:pPr>
            <w:r>
              <w:rPr>
                <w:rFonts w:asciiTheme="majorHAnsi" w:eastAsia="Times New Roman" w:hAnsiTheme="majorHAnsi" w:cstheme="majorBidi"/>
                <w:color w:val="000000"/>
                <w:sz w:val="24"/>
                <w:szCs w:val="24"/>
                <w:lang w:eastAsia="fr-FR"/>
              </w:rPr>
              <w:t>Utilisateur et client</w:t>
            </w:r>
          </w:p>
        </w:tc>
      </w:tr>
      <w:tr w:rsidR="00BE2A57" w:rsidRPr="00407814" w14:paraId="797489DF" w14:textId="77777777" w:rsidTr="00BE2A57">
        <w:trPr>
          <w:trHeight w:val="549"/>
        </w:trPr>
        <w:tc>
          <w:tcPr>
            <w:tcW w:w="3256" w:type="dxa"/>
            <w:shd w:val="clear" w:color="auto" w:fill="365F91" w:themeFill="accent1" w:themeFillShade="BF"/>
          </w:tcPr>
          <w:p w14:paraId="0DBD7762" w14:textId="77777777" w:rsidR="00BE2A57" w:rsidRPr="00407814" w:rsidRDefault="00BE2A57" w:rsidP="00BE2A57">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Résumé</w:t>
            </w:r>
          </w:p>
        </w:tc>
        <w:tc>
          <w:tcPr>
            <w:tcW w:w="5804" w:type="dxa"/>
          </w:tcPr>
          <w:p w14:paraId="3899A5A5" w14:textId="77777777" w:rsidR="00BE2A57" w:rsidRPr="00C91B1F" w:rsidRDefault="00BE2A57" w:rsidP="00BE2A57">
            <w:pPr>
              <w:rPr>
                <w:rFonts w:asciiTheme="majorHAnsi" w:eastAsia="Times New Roman" w:hAnsiTheme="majorHAnsi" w:cstheme="majorBidi"/>
                <w:color w:val="000000"/>
                <w:sz w:val="24"/>
                <w:szCs w:val="24"/>
                <w:lang w:eastAsia="fr-FR"/>
              </w:rPr>
            </w:pPr>
            <w:r w:rsidRPr="00407814">
              <w:rPr>
                <w:rFonts w:asciiTheme="majorHAnsi" w:eastAsia="Times New Roman" w:hAnsiTheme="majorHAnsi" w:cstheme="majorBidi"/>
                <w:color w:val="000000"/>
                <w:sz w:val="24"/>
                <w:szCs w:val="24"/>
                <w:lang w:eastAsia="fr-FR"/>
              </w:rPr>
              <w:t>Ce cas d’utilisation permet</w:t>
            </w:r>
            <w:r>
              <w:rPr>
                <w:rFonts w:asciiTheme="majorHAnsi" w:eastAsia="Times New Roman" w:hAnsiTheme="majorHAnsi" w:cstheme="majorBidi"/>
                <w:color w:val="000000"/>
                <w:sz w:val="24"/>
                <w:szCs w:val="24"/>
                <w:lang w:eastAsia="fr-FR"/>
              </w:rPr>
              <w:t xml:space="preserve"> gérer les documents</w:t>
            </w:r>
          </w:p>
        </w:tc>
      </w:tr>
      <w:tr w:rsidR="00BE2A57" w:rsidRPr="00407814" w14:paraId="6E532109" w14:textId="77777777" w:rsidTr="00BE2A57">
        <w:trPr>
          <w:trHeight w:val="421"/>
        </w:trPr>
        <w:tc>
          <w:tcPr>
            <w:tcW w:w="3256" w:type="dxa"/>
            <w:shd w:val="clear" w:color="auto" w:fill="365F91" w:themeFill="accent1" w:themeFillShade="BF"/>
          </w:tcPr>
          <w:p w14:paraId="06DA358A" w14:textId="77777777" w:rsidR="00BE2A57" w:rsidRPr="00407814" w:rsidRDefault="00BE2A57" w:rsidP="00BE2A57">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Postcondition</w:t>
            </w:r>
          </w:p>
        </w:tc>
        <w:tc>
          <w:tcPr>
            <w:tcW w:w="5804" w:type="dxa"/>
          </w:tcPr>
          <w:p w14:paraId="7C44969E" w14:textId="77777777" w:rsidR="00BE2A57" w:rsidRPr="00407814" w:rsidRDefault="00BE2A57" w:rsidP="00BE2A57">
            <w:pPr>
              <w:rPr>
                <w:rFonts w:asciiTheme="majorHAnsi" w:eastAsia="Times New Roman" w:hAnsiTheme="majorHAnsi" w:cstheme="majorBidi"/>
                <w:color w:val="000000"/>
                <w:sz w:val="24"/>
                <w:szCs w:val="24"/>
                <w:lang w:eastAsia="fr-FR"/>
              </w:rPr>
            </w:pPr>
            <w:r>
              <w:rPr>
                <w:rFonts w:asciiTheme="majorHAnsi" w:eastAsia="Times New Roman" w:hAnsiTheme="majorHAnsi" w:cstheme="majorBidi"/>
                <w:color w:val="000000"/>
                <w:sz w:val="24"/>
                <w:szCs w:val="24"/>
                <w:lang w:eastAsia="fr-FR"/>
              </w:rPr>
              <w:t>L’utilisateur et le client</w:t>
            </w:r>
            <w:r w:rsidRPr="00407814">
              <w:rPr>
                <w:rFonts w:asciiTheme="majorHAnsi" w:eastAsia="Times New Roman" w:hAnsiTheme="majorHAnsi" w:cstheme="majorBidi"/>
                <w:color w:val="000000"/>
                <w:sz w:val="24"/>
                <w:szCs w:val="24"/>
                <w:lang w:eastAsia="fr-FR"/>
              </w:rPr>
              <w:t xml:space="preserve"> doi</w:t>
            </w:r>
            <w:r>
              <w:rPr>
                <w:rFonts w:asciiTheme="majorHAnsi" w:eastAsia="Times New Roman" w:hAnsiTheme="majorHAnsi" w:cstheme="majorBidi"/>
                <w:color w:val="000000"/>
                <w:sz w:val="24"/>
                <w:szCs w:val="24"/>
                <w:lang w:eastAsia="fr-FR"/>
              </w:rPr>
              <w:t>vent</w:t>
            </w:r>
            <w:r w:rsidRPr="00407814">
              <w:rPr>
                <w:rFonts w:asciiTheme="majorHAnsi" w:eastAsia="Times New Roman" w:hAnsiTheme="majorHAnsi" w:cstheme="majorBidi"/>
                <w:color w:val="000000"/>
                <w:sz w:val="24"/>
                <w:szCs w:val="24"/>
                <w:lang w:eastAsia="fr-FR"/>
              </w:rPr>
              <w:t xml:space="preserve"> être authentifier</w:t>
            </w:r>
          </w:p>
        </w:tc>
      </w:tr>
      <w:tr w:rsidR="00BE2A57" w:rsidRPr="00407814" w14:paraId="6F24CC18" w14:textId="77777777" w:rsidTr="00BE2A57">
        <w:trPr>
          <w:trHeight w:val="2404"/>
        </w:trPr>
        <w:tc>
          <w:tcPr>
            <w:tcW w:w="3256" w:type="dxa"/>
            <w:shd w:val="clear" w:color="auto" w:fill="365F91" w:themeFill="accent1" w:themeFillShade="BF"/>
          </w:tcPr>
          <w:p w14:paraId="06273701" w14:textId="77777777" w:rsidR="00BE2A57" w:rsidRPr="00407814" w:rsidRDefault="00BE2A57" w:rsidP="00BE2A57">
            <w:pPr>
              <w:rPr>
                <w:rFonts w:asciiTheme="majorHAnsi" w:eastAsia="Times New Roman" w:hAnsiTheme="majorHAnsi" w:cstheme="majorBidi"/>
                <w:b/>
                <w:bCs/>
                <w:color w:val="FFFFFF" w:themeColor="background1"/>
                <w:sz w:val="28"/>
                <w:szCs w:val="28"/>
                <w:lang w:eastAsia="fr-FR"/>
              </w:rPr>
            </w:pPr>
            <w:r w:rsidRPr="00407814">
              <w:rPr>
                <w:rFonts w:asciiTheme="majorHAnsi" w:eastAsia="Times New Roman" w:hAnsiTheme="majorHAnsi" w:cstheme="majorBidi"/>
                <w:b/>
                <w:bCs/>
                <w:color w:val="FFFFFF" w:themeColor="background1"/>
                <w:sz w:val="28"/>
                <w:szCs w:val="28"/>
                <w:lang w:eastAsia="fr-FR"/>
              </w:rPr>
              <w:t xml:space="preserve">Scénarios </w:t>
            </w:r>
          </w:p>
        </w:tc>
        <w:tc>
          <w:tcPr>
            <w:tcW w:w="5804" w:type="dxa"/>
          </w:tcPr>
          <w:p w14:paraId="2975E806" w14:textId="0790775B" w:rsidR="00BE2A57" w:rsidRDefault="00BE2A57" w:rsidP="00E25678">
            <w:pPr>
              <w:pStyle w:val="Paragraphedeliste"/>
              <w:numPr>
                <w:ilvl w:val="0"/>
                <w:numId w:val="19"/>
              </w:numPr>
              <w:autoSpaceDE w:val="0"/>
              <w:autoSpaceDN w:val="0"/>
              <w:adjustRightInd w:val="0"/>
              <w:jc w:val="both"/>
              <w:rPr>
                <w:rFonts w:ascii="SFRM1200" w:hAnsi="SFRM1200" w:cs="SFRM1200"/>
                <w:sz w:val="24"/>
                <w:szCs w:val="24"/>
              </w:rPr>
            </w:pPr>
            <w:r>
              <w:rPr>
                <w:rFonts w:ascii="SFRM1200" w:hAnsi="SFRM1200" w:cs="SFRM1200"/>
                <w:sz w:val="24"/>
                <w:szCs w:val="24"/>
              </w:rPr>
              <w:t xml:space="preserve">L’utilisateur ou le client </w:t>
            </w:r>
            <w:r w:rsidRPr="00697B96">
              <w:rPr>
                <w:rFonts w:ascii="SFRM1200" w:hAnsi="SFRM1200" w:cs="SFRM1200"/>
                <w:sz w:val="24"/>
                <w:szCs w:val="24"/>
              </w:rPr>
              <w:t>demande la page de (</w:t>
            </w:r>
            <w:r>
              <w:rPr>
                <w:rFonts w:ascii="SFRM1200" w:hAnsi="SFRM1200" w:cs="SFRM1200"/>
                <w:sz w:val="24"/>
                <w:szCs w:val="24"/>
              </w:rPr>
              <w:t>la liste document</w:t>
            </w:r>
            <w:r w:rsidR="005E097C">
              <w:rPr>
                <w:rFonts w:ascii="SFRM1200" w:hAnsi="SFRM1200" w:cs="SFRM1200"/>
                <w:sz w:val="24"/>
                <w:szCs w:val="24"/>
              </w:rPr>
              <w:t>s</w:t>
            </w:r>
            <w:r w:rsidRPr="00697B96">
              <w:rPr>
                <w:rFonts w:ascii="SFRM1200" w:hAnsi="SFRM1200" w:cs="SFRM1200"/>
                <w:sz w:val="24"/>
                <w:szCs w:val="24"/>
              </w:rPr>
              <w:t>,</w:t>
            </w:r>
            <w:r>
              <w:rPr>
                <w:rFonts w:ascii="SFRM1200" w:hAnsi="SFRM1200" w:cs="SFRM1200"/>
                <w:sz w:val="24"/>
                <w:szCs w:val="24"/>
              </w:rPr>
              <w:t xml:space="preserve"> documents archivés</w:t>
            </w:r>
            <w:r w:rsidRPr="00697B96">
              <w:rPr>
                <w:rFonts w:ascii="SFRM1200" w:hAnsi="SFRM1200" w:cs="SFRM1200"/>
                <w:sz w:val="24"/>
                <w:szCs w:val="24"/>
              </w:rPr>
              <w:t>)</w:t>
            </w:r>
            <w:r>
              <w:rPr>
                <w:rFonts w:ascii="SFRM1200" w:hAnsi="SFRM1200" w:cs="SFRM1200"/>
                <w:sz w:val="24"/>
                <w:szCs w:val="24"/>
              </w:rPr>
              <w:t>.</w:t>
            </w:r>
          </w:p>
          <w:p w14:paraId="2B52ECAC" w14:textId="77777777" w:rsidR="00BE2A57" w:rsidRDefault="00BE2A57" w:rsidP="00E25678">
            <w:pPr>
              <w:pStyle w:val="Paragraphedeliste"/>
              <w:numPr>
                <w:ilvl w:val="0"/>
                <w:numId w:val="19"/>
              </w:numPr>
              <w:autoSpaceDE w:val="0"/>
              <w:autoSpaceDN w:val="0"/>
              <w:adjustRightInd w:val="0"/>
              <w:jc w:val="both"/>
              <w:rPr>
                <w:rFonts w:ascii="SFRM1200" w:hAnsi="SFRM1200" w:cs="SFRM1200"/>
                <w:sz w:val="24"/>
                <w:szCs w:val="24"/>
              </w:rPr>
            </w:pPr>
            <w:r w:rsidRPr="00697B96">
              <w:rPr>
                <w:rFonts w:ascii="SFRM1200" w:hAnsi="SFRM1200" w:cs="SFRM1200"/>
                <w:sz w:val="24"/>
                <w:szCs w:val="24"/>
              </w:rPr>
              <w:t>Le système affiche la page demandée.</w:t>
            </w:r>
          </w:p>
          <w:p w14:paraId="274E48B2" w14:textId="77777777" w:rsidR="00BE2A57" w:rsidRDefault="00BE2A57" w:rsidP="00E25678">
            <w:pPr>
              <w:pStyle w:val="Paragraphedeliste"/>
              <w:numPr>
                <w:ilvl w:val="0"/>
                <w:numId w:val="19"/>
              </w:numPr>
              <w:autoSpaceDE w:val="0"/>
              <w:autoSpaceDN w:val="0"/>
              <w:adjustRightInd w:val="0"/>
              <w:jc w:val="both"/>
              <w:rPr>
                <w:rFonts w:ascii="SFRM1200" w:hAnsi="SFRM1200" w:cs="SFRM1200"/>
                <w:sz w:val="24"/>
                <w:szCs w:val="24"/>
              </w:rPr>
            </w:pPr>
            <w:r w:rsidRPr="00697B96">
              <w:rPr>
                <w:rFonts w:ascii="SFRM1200" w:hAnsi="SFRM1200" w:cs="SFRM1200"/>
                <w:sz w:val="24"/>
                <w:szCs w:val="24"/>
              </w:rPr>
              <w:t>L</w:t>
            </w:r>
            <w:r>
              <w:rPr>
                <w:rFonts w:ascii="SFRM1200" w:hAnsi="SFRM1200" w:cs="SFRM1200"/>
                <w:sz w:val="24"/>
                <w:szCs w:val="24"/>
              </w:rPr>
              <w:t>’utilisateur ou client choisit l’opération qu’il veut effectuer sur un document (archiver, afficher, supprimer, exporter)</w:t>
            </w:r>
            <w:r w:rsidRPr="00697B96">
              <w:rPr>
                <w:rFonts w:ascii="SFRM1200" w:hAnsi="SFRM1200" w:cs="SFRM1200"/>
                <w:sz w:val="24"/>
                <w:szCs w:val="24"/>
              </w:rPr>
              <w:t>.</w:t>
            </w:r>
          </w:p>
          <w:p w14:paraId="01478FB6" w14:textId="77777777" w:rsidR="00BE2A57" w:rsidRPr="00BE2A57" w:rsidRDefault="00BE2A57" w:rsidP="00E25678">
            <w:pPr>
              <w:pStyle w:val="Paragraphedeliste"/>
              <w:numPr>
                <w:ilvl w:val="0"/>
                <w:numId w:val="19"/>
              </w:numPr>
              <w:autoSpaceDE w:val="0"/>
              <w:autoSpaceDN w:val="0"/>
              <w:adjustRightInd w:val="0"/>
              <w:jc w:val="both"/>
              <w:rPr>
                <w:rFonts w:ascii="SFRM1200" w:hAnsi="SFRM1200" w:cs="SFRM1200"/>
                <w:sz w:val="24"/>
                <w:szCs w:val="24"/>
              </w:rPr>
            </w:pPr>
            <w:r>
              <w:rPr>
                <w:rFonts w:ascii="SFRM1200" w:hAnsi="SFRM1200" w:cs="SFRM1200"/>
                <w:sz w:val="24"/>
                <w:szCs w:val="24"/>
              </w:rPr>
              <w:t>Le système vérifie l’opération effectuée.</w:t>
            </w:r>
          </w:p>
          <w:p w14:paraId="3160F1B0" w14:textId="77777777" w:rsidR="00BE2A57" w:rsidRPr="00697B96" w:rsidRDefault="00BE2A57" w:rsidP="00E25678">
            <w:pPr>
              <w:pStyle w:val="Paragraphedeliste"/>
              <w:numPr>
                <w:ilvl w:val="0"/>
                <w:numId w:val="19"/>
              </w:numPr>
              <w:autoSpaceDE w:val="0"/>
              <w:autoSpaceDN w:val="0"/>
              <w:adjustRightInd w:val="0"/>
              <w:jc w:val="both"/>
              <w:rPr>
                <w:rFonts w:ascii="SFRM1200" w:hAnsi="SFRM1200" w:cs="SFRM1200"/>
                <w:sz w:val="24"/>
                <w:szCs w:val="24"/>
              </w:rPr>
            </w:pPr>
            <w:r>
              <w:rPr>
                <w:rFonts w:ascii="SFRM1200" w:hAnsi="SFRM1200" w:cs="SFRM1200"/>
                <w:sz w:val="24"/>
                <w:szCs w:val="24"/>
              </w:rPr>
              <w:t>Le système valide opération</w:t>
            </w:r>
          </w:p>
        </w:tc>
      </w:tr>
    </w:tbl>
    <w:p w14:paraId="2F1C5EAA" w14:textId="22220E87" w:rsidR="00FA2EDD" w:rsidRDefault="00FA2EDD" w:rsidP="00C87C45">
      <w:pPr>
        <w:rPr>
          <w:rFonts w:ascii="Arial" w:eastAsia="Times New Roman" w:hAnsi="Arial" w:cs="Arial"/>
          <w:color w:val="000000"/>
          <w:sz w:val="24"/>
          <w:szCs w:val="24"/>
          <w:lang w:eastAsia="fr-FR"/>
        </w:rPr>
      </w:pPr>
    </w:p>
    <w:p w14:paraId="457CA402" w14:textId="28235030" w:rsidR="00F22D7C" w:rsidRPr="00320EF9" w:rsidRDefault="00F22D7C" w:rsidP="00320EF9">
      <w:pPr>
        <w:tabs>
          <w:tab w:val="left" w:pos="7736"/>
        </w:tabs>
        <w:rPr>
          <w:rFonts w:ascii="Arial" w:eastAsia="Times New Roman" w:hAnsi="Arial" w:cs="Arial"/>
          <w:color w:val="000000"/>
          <w:sz w:val="24"/>
          <w:szCs w:val="24"/>
          <w:lang w:eastAsia="fr-FR"/>
        </w:rPr>
      </w:pPr>
    </w:p>
    <w:p w14:paraId="2911FF8D" w14:textId="14BBB4E3" w:rsidR="00320EF9" w:rsidRPr="00354953" w:rsidRDefault="00312894" w:rsidP="00E25678">
      <w:pPr>
        <w:pStyle w:val="Paragraphedeliste"/>
        <w:numPr>
          <w:ilvl w:val="1"/>
          <w:numId w:val="5"/>
        </w:numPr>
        <w:outlineLvl w:val="1"/>
        <w:rPr>
          <w:rFonts w:asciiTheme="majorBidi" w:eastAsia="Times New Roman" w:hAnsiTheme="majorBidi" w:cstheme="majorBidi"/>
          <w:b/>
          <w:bCs/>
          <w:color w:val="365F91" w:themeColor="accent1" w:themeShade="BF"/>
          <w:sz w:val="28"/>
          <w:szCs w:val="28"/>
          <w:lang w:eastAsia="fr-FR"/>
        </w:rPr>
      </w:pPr>
      <w:bookmarkStart w:id="183" w:name="_Toc51021110"/>
      <w:r w:rsidRPr="00354953">
        <w:rPr>
          <w:rFonts w:asciiTheme="majorBidi" w:eastAsia="Times New Roman" w:hAnsiTheme="majorBidi" w:cstheme="majorBidi"/>
          <w:b/>
          <w:bCs/>
          <w:color w:val="365F91" w:themeColor="accent1" w:themeShade="BF"/>
          <w:sz w:val="28"/>
          <w:szCs w:val="28"/>
          <w:lang w:eastAsia="fr-FR"/>
        </w:rPr>
        <w:lastRenderedPageBreak/>
        <w:t>Les diagrammes de séquences</w:t>
      </w:r>
      <w:bookmarkEnd w:id="183"/>
      <w:r w:rsidRPr="00354953">
        <w:rPr>
          <w:rFonts w:asciiTheme="majorBidi" w:eastAsia="Times New Roman" w:hAnsiTheme="majorBidi" w:cstheme="majorBidi"/>
          <w:b/>
          <w:bCs/>
          <w:color w:val="365F91" w:themeColor="accent1" w:themeShade="BF"/>
          <w:sz w:val="28"/>
          <w:szCs w:val="28"/>
          <w:lang w:eastAsia="fr-FR"/>
        </w:rPr>
        <w:t xml:space="preserve"> </w:t>
      </w:r>
    </w:p>
    <w:p w14:paraId="629EF59D" w14:textId="04ECFF84" w:rsidR="00320EF9" w:rsidRDefault="00320EF9"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84" w:name="_Toc51021111"/>
      <w:r w:rsidRPr="00320EF9">
        <w:rPr>
          <w:rFonts w:asciiTheme="majorBidi" w:eastAsia="Times New Roman" w:hAnsiTheme="majorBidi" w:cstheme="majorBidi"/>
          <w:b/>
          <w:bCs/>
          <w:color w:val="C00000"/>
          <w:sz w:val="28"/>
          <w:szCs w:val="28"/>
          <w:lang w:eastAsia="fr-FR"/>
        </w:rPr>
        <w:t>Diagramme de séquence (Authentification</w:t>
      </w:r>
      <w:r>
        <w:rPr>
          <w:rFonts w:asciiTheme="majorBidi" w:eastAsia="Times New Roman" w:hAnsiTheme="majorBidi" w:cstheme="majorBidi"/>
          <w:b/>
          <w:bCs/>
          <w:color w:val="C00000"/>
          <w:sz w:val="28"/>
          <w:szCs w:val="28"/>
          <w:lang w:eastAsia="fr-FR"/>
        </w:rPr>
        <w:t>)</w:t>
      </w:r>
      <w:bookmarkEnd w:id="184"/>
    </w:p>
    <w:p w14:paraId="13132CBE" w14:textId="6CE8428A" w:rsidR="00320EF9" w:rsidRDefault="00320EF9" w:rsidP="00320EF9">
      <w:pPr>
        <w:outlineLvl w:val="2"/>
        <w:rPr>
          <w:rFonts w:asciiTheme="majorBidi" w:eastAsia="Times New Roman" w:hAnsiTheme="majorBidi" w:cstheme="majorBidi"/>
          <w:color w:val="202122"/>
          <w:sz w:val="24"/>
          <w:szCs w:val="24"/>
          <w:lang w:eastAsia="fr-FR"/>
        </w:rPr>
      </w:pPr>
      <w:bookmarkStart w:id="185" w:name="_Toc51016576"/>
      <w:bookmarkStart w:id="186" w:name="_Toc51016960"/>
      <w:bookmarkStart w:id="187" w:name="_Toc51021112"/>
      <w:r w:rsidRPr="00320EF9">
        <w:rPr>
          <w:rFonts w:asciiTheme="majorBidi" w:eastAsia="Times New Roman" w:hAnsiTheme="majorBidi" w:cstheme="majorBidi"/>
          <w:color w:val="202122"/>
          <w:sz w:val="24"/>
          <w:szCs w:val="24"/>
          <w:lang w:eastAsia="fr-FR"/>
        </w:rPr>
        <w:t>Toute personne (administrateur, utilisateur, client) pour accéder aux fonctionnalités de l’application DocLine ils doivent être authentifier</w:t>
      </w:r>
      <w:r>
        <w:rPr>
          <w:rFonts w:asciiTheme="majorBidi" w:eastAsia="Times New Roman" w:hAnsiTheme="majorBidi" w:cstheme="majorBidi"/>
          <w:color w:val="202122"/>
          <w:sz w:val="24"/>
          <w:szCs w:val="24"/>
          <w:lang w:eastAsia="fr-FR"/>
        </w:rPr>
        <w:t xml:space="preserve"> (connecter)</w:t>
      </w:r>
      <w:r w:rsidRPr="00320EF9">
        <w:rPr>
          <w:rFonts w:asciiTheme="majorBidi" w:eastAsia="Times New Roman" w:hAnsiTheme="majorBidi" w:cstheme="majorBidi"/>
          <w:color w:val="202122"/>
          <w:sz w:val="24"/>
          <w:szCs w:val="24"/>
          <w:lang w:eastAsia="fr-FR"/>
        </w:rPr>
        <w:t>, la création des comptes pour les utilisateurs et les clients se fait par l’administrateur seulement</w:t>
      </w:r>
      <w:r w:rsidR="00CF08E7">
        <w:rPr>
          <w:rFonts w:asciiTheme="majorBidi" w:eastAsia="Times New Roman" w:hAnsiTheme="majorBidi" w:cstheme="majorBidi"/>
          <w:color w:val="202122"/>
          <w:sz w:val="24"/>
          <w:szCs w:val="24"/>
          <w:lang w:eastAsia="fr-FR"/>
        </w:rPr>
        <w:t>.</w:t>
      </w:r>
      <w:bookmarkEnd w:id="185"/>
      <w:bookmarkEnd w:id="186"/>
      <w:bookmarkEnd w:id="187"/>
    </w:p>
    <w:p w14:paraId="71F55F0C" w14:textId="77777777" w:rsidR="00CF08E7" w:rsidRDefault="00CF08E7" w:rsidP="00CF08E7">
      <w:pPr>
        <w:keepNext/>
        <w:outlineLvl w:val="2"/>
      </w:pPr>
      <w:bookmarkStart w:id="188" w:name="_Toc51021113"/>
      <w:r>
        <w:rPr>
          <w:noProof/>
          <w:lang w:eastAsia="fr-FR"/>
        </w:rPr>
        <w:drawing>
          <wp:inline distT="0" distB="0" distL="0" distR="0" wp14:anchorId="5DBA0BE5" wp14:editId="77939372">
            <wp:extent cx="5720080" cy="65919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20080" cy="6591935"/>
                    </a:xfrm>
                    <a:prstGeom prst="rect">
                      <a:avLst/>
                    </a:prstGeom>
                    <a:noFill/>
                    <a:ln>
                      <a:noFill/>
                    </a:ln>
                  </pic:spPr>
                </pic:pic>
              </a:graphicData>
            </a:graphic>
          </wp:inline>
        </w:drawing>
      </w:r>
      <w:bookmarkEnd w:id="188"/>
    </w:p>
    <w:p w14:paraId="254D9322" w14:textId="03D7F62F" w:rsidR="00CF08E7" w:rsidRPr="00CF08E7" w:rsidRDefault="00CF08E7" w:rsidP="00CF08E7">
      <w:pPr>
        <w:pStyle w:val="Lgende"/>
        <w:jc w:val="center"/>
        <w:rPr>
          <w:rFonts w:asciiTheme="majorBidi" w:eastAsia="Times New Roman" w:hAnsiTheme="majorBidi" w:cstheme="majorBidi"/>
          <w:color w:val="202122"/>
          <w:sz w:val="28"/>
          <w:szCs w:val="28"/>
          <w:lang w:eastAsia="fr-FR"/>
        </w:rPr>
      </w:pPr>
      <w:bookmarkStart w:id="189" w:name="_Toc51016609"/>
      <w:r w:rsidRPr="00CF08E7">
        <w:rPr>
          <w:sz w:val="20"/>
          <w:szCs w:val="20"/>
        </w:rPr>
        <w:t xml:space="preserve">Figure </w:t>
      </w:r>
      <w:r w:rsidRPr="00CF08E7">
        <w:rPr>
          <w:sz w:val="20"/>
          <w:szCs w:val="20"/>
        </w:rPr>
        <w:fldChar w:fldCharType="begin"/>
      </w:r>
      <w:r w:rsidRPr="00CF08E7">
        <w:rPr>
          <w:sz w:val="20"/>
          <w:szCs w:val="20"/>
        </w:rPr>
        <w:instrText xml:space="preserve"> SEQ Figure \* ARABIC </w:instrText>
      </w:r>
      <w:r w:rsidRPr="00CF08E7">
        <w:rPr>
          <w:sz w:val="20"/>
          <w:szCs w:val="20"/>
        </w:rPr>
        <w:fldChar w:fldCharType="separate"/>
      </w:r>
      <w:r w:rsidR="00EC111E">
        <w:rPr>
          <w:noProof/>
          <w:sz w:val="20"/>
          <w:szCs w:val="20"/>
        </w:rPr>
        <w:t>10</w:t>
      </w:r>
      <w:r w:rsidRPr="00CF08E7">
        <w:rPr>
          <w:sz w:val="20"/>
          <w:szCs w:val="20"/>
        </w:rPr>
        <w:fldChar w:fldCharType="end"/>
      </w:r>
      <w:r w:rsidRPr="00CF08E7">
        <w:rPr>
          <w:sz w:val="20"/>
          <w:szCs w:val="20"/>
        </w:rPr>
        <w:t>-diagramme de séquence « authentification »</w:t>
      </w:r>
      <w:bookmarkEnd w:id="189"/>
    </w:p>
    <w:p w14:paraId="325EF32E" w14:textId="77777777" w:rsidR="004051BB" w:rsidRPr="00354953" w:rsidRDefault="004051BB" w:rsidP="00354953">
      <w:pPr>
        <w:outlineLvl w:val="1"/>
        <w:rPr>
          <w:rFonts w:asciiTheme="majorBidi" w:eastAsia="Times New Roman" w:hAnsiTheme="majorBidi" w:cstheme="majorBidi"/>
          <w:b/>
          <w:bCs/>
          <w:color w:val="202122"/>
          <w:sz w:val="28"/>
          <w:szCs w:val="28"/>
          <w:lang w:eastAsia="fr-FR"/>
        </w:rPr>
      </w:pPr>
    </w:p>
    <w:p w14:paraId="0559D4DD" w14:textId="7D299FB7" w:rsidR="00B41F43" w:rsidRPr="00354953" w:rsidRDefault="00B41F43"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90" w:name="_Toc51021114"/>
      <w:r w:rsidRPr="00354953">
        <w:rPr>
          <w:rFonts w:asciiTheme="majorBidi" w:eastAsia="Times New Roman" w:hAnsiTheme="majorBidi" w:cstheme="majorBidi"/>
          <w:b/>
          <w:bCs/>
          <w:color w:val="C00000"/>
          <w:sz w:val="28"/>
          <w:szCs w:val="28"/>
          <w:lang w:eastAsia="fr-FR"/>
        </w:rPr>
        <w:lastRenderedPageBreak/>
        <w:t>Diagramme de séquence (Gestion d’opération</w:t>
      </w:r>
      <w:r w:rsidR="00A802D3">
        <w:rPr>
          <w:rFonts w:asciiTheme="majorBidi" w:eastAsia="Times New Roman" w:hAnsiTheme="majorBidi" w:cstheme="majorBidi"/>
          <w:b/>
          <w:bCs/>
          <w:color w:val="C00000"/>
          <w:sz w:val="28"/>
          <w:szCs w:val="28"/>
          <w:lang w:eastAsia="fr-FR"/>
        </w:rPr>
        <w:t>s</w:t>
      </w:r>
      <w:r w:rsidRPr="00354953">
        <w:rPr>
          <w:rFonts w:asciiTheme="majorBidi" w:eastAsia="Times New Roman" w:hAnsiTheme="majorBidi" w:cstheme="majorBidi"/>
          <w:b/>
          <w:bCs/>
          <w:color w:val="C00000"/>
          <w:sz w:val="28"/>
          <w:szCs w:val="28"/>
          <w:lang w:eastAsia="fr-FR"/>
        </w:rPr>
        <w:t>)</w:t>
      </w:r>
      <w:bookmarkEnd w:id="190"/>
    </w:p>
    <w:p w14:paraId="6C2C5174" w14:textId="77777777" w:rsidR="00354953" w:rsidRDefault="00354953" w:rsidP="00B9609A">
      <w:pPr>
        <w:pStyle w:val="Lgende"/>
        <w:rPr>
          <w:rFonts w:asciiTheme="majorBidi" w:eastAsia="Times New Roman" w:hAnsiTheme="majorBidi" w:cstheme="majorBidi"/>
          <w:i w:val="0"/>
          <w:iCs w:val="0"/>
          <w:color w:val="202122"/>
          <w:sz w:val="24"/>
          <w:szCs w:val="24"/>
          <w:lang w:eastAsia="fr-FR"/>
        </w:rPr>
      </w:pPr>
      <w:r w:rsidRPr="00354953">
        <w:rPr>
          <w:rFonts w:asciiTheme="majorBidi" w:eastAsia="Times New Roman" w:hAnsiTheme="majorBidi" w:cstheme="majorBidi"/>
          <w:i w:val="0"/>
          <w:iCs w:val="0"/>
          <w:color w:val="202122"/>
          <w:sz w:val="24"/>
          <w:szCs w:val="24"/>
          <w:lang w:eastAsia="fr-FR"/>
        </w:rPr>
        <w:t>L’acteur principal ce diagramme de séquence c’est : L’administrateu</w:t>
      </w:r>
      <w:r>
        <w:rPr>
          <w:rFonts w:asciiTheme="majorBidi" w:eastAsia="Times New Roman" w:hAnsiTheme="majorBidi" w:cstheme="majorBidi"/>
          <w:i w:val="0"/>
          <w:iCs w:val="0"/>
          <w:color w:val="202122"/>
          <w:sz w:val="24"/>
          <w:szCs w:val="24"/>
          <w:lang w:eastAsia="fr-FR"/>
        </w:rPr>
        <w:t>r et il doit être authentifier</w:t>
      </w:r>
    </w:p>
    <w:p w14:paraId="510AE395" w14:textId="77777777" w:rsidR="00354953" w:rsidRDefault="00002DC9" w:rsidP="00354953">
      <w:pPr>
        <w:pStyle w:val="Lgende"/>
        <w:keepNext/>
      </w:pPr>
      <w:r>
        <w:t xml:space="preserve">                                                          </w:t>
      </w:r>
      <w:r w:rsidR="00354953">
        <w:rPr>
          <w:noProof/>
          <w:lang w:eastAsia="fr-FR"/>
        </w:rPr>
        <w:drawing>
          <wp:inline distT="0" distB="0" distL="0" distR="0" wp14:anchorId="49F34B14" wp14:editId="15942D9D">
            <wp:extent cx="5528945" cy="75063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28945" cy="7506335"/>
                    </a:xfrm>
                    <a:prstGeom prst="rect">
                      <a:avLst/>
                    </a:prstGeom>
                    <a:noFill/>
                    <a:ln>
                      <a:noFill/>
                    </a:ln>
                  </pic:spPr>
                </pic:pic>
              </a:graphicData>
            </a:graphic>
          </wp:inline>
        </w:drawing>
      </w:r>
    </w:p>
    <w:p w14:paraId="0210184B" w14:textId="502DD2D1" w:rsidR="00DC5D7E" w:rsidRPr="00354953" w:rsidRDefault="00354953" w:rsidP="00354953">
      <w:pPr>
        <w:pStyle w:val="Lgende"/>
        <w:jc w:val="center"/>
        <w:rPr>
          <w:sz w:val="20"/>
          <w:szCs w:val="20"/>
        </w:rPr>
      </w:pPr>
      <w:bookmarkStart w:id="191" w:name="_Toc51016610"/>
      <w:r w:rsidRPr="00354953">
        <w:rPr>
          <w:sz w:val="20"/>
          <w:szCs w:val="20"/>
        </w:rPr>
        <w:t xml:space="preserve">Figure </w:t>
      </w:r>
      <w:r w:rsidRPr="00354953">
        <w:rPr>
          <w:sz w:val="20"/>
          <w:szCs w:val="20"/>
        </w:rPr>
        <w:fldChar w:fldCharType="begin"/>
      </w:r>
      <w:r w:rsidRPr="00354953">
        <w:rPr>
          <w:sz w:val="20"/>
          <w:szCs w:val="20"/>
        </w:rPr>
        <w:instrText xml:space="preserve"> SEQ Figure \* ARABIC </w:instrText>
      </w:r>
      <w:r w:rsidRPr="00354953">
        <w:rPr>
          <w:sz w:val="20"/>
          <w:szCs w:val="20"/>
        </w:rPr>
        <w:fldChar w:fldCharType="separate"/>
      </w:r>
      <w:r w:rsidR="00EC111E">
        <w:rPr>
          <w:noProof/>
          <w:sz w:val="20"/>
          <w:szCs w:val="20"/>
        </w:rPr>
        <w:t>11</w:t>
      </w:r>
      <w:r w:rsidRPr="00354953">
        <w:rPr>
          <w:sz w:val="20"/>
          <w:szCs w:val="20"/>
        </w:rPr>
        <w:fldChar w:fldCharType="end"/>
      </w:r>
      <w:r w:rsidRPr="00354953">
        <w:rPr>
          <w:sz w:val="20"/>
          <w:szCs w:val="20"/>
        </w:rPr>
        <w:t>-diagramme de séquence « gestion d’opérations</w:t>
      </w:r>
      <w:r>
        <w:rPr>
          <w:sz w:val="20"/>
          <w:szCs w:val="20"/>
        </w:rPr>
        <w:t> »</w:t>
      </w:r>
      <w:bookmarkEnd w:id="191"/>
    </w:p>
    <w:p w14:paraId="68CA1365" w14:textId="77777777" w:rsidR="00DC5D7E" w:rsidRPr="00DC5D7E" w:rsidRDefault="00DC5D7E" w:rsidP="00DC5D7E"/>
    <w:p w14:paraId="5B5D102E" w14:textId="14B3550F" w:rsidR="004E5C67" w:rsidRPr="00354953" w:rsidRDefault="00312894"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92" w:name="_Toc51021115"/>
      <w:r w:rsidRPr="00354953">
        <w:rPr>
          <w:rFonts w:asciiTheme="majorBidi" w:eastAsia="Times New Roman" w:hAnsiTheme="majorBidi" w:cstheme="majorBidi"/>
          <w:b/>
          <w:bCs/>
          <w:color w:val="C00000"/>
          <w:sz w:val="28"/>
          <w:szCs w:val="28"/>
          <w:lang w:eastAsia="fr-FR"/>
        </w:rPr>
        <w:t>Diagramme de séquence</w:t>
      </w:r>
      <w:r w:rsidR="00D66290" w:rsidRPr="00354953">
        <w:rPr>
          <w:rFonts w:asciiTheme="majorBidi" w:eastAsia="Times New Roman" w:hAnsiTheme="majorBidi" w:cstheme="majorBidi"/>
          <w:b/>
          <w:bCs/>
          <w:color w:val="C00000"/>
          <w:sz w:val="28"/>
          <w:szCs w:val="28"/>
          <w:lang w:eastAsia="fr-FR"/>
        </w:rPr>
        <w:t> </w:t>
      </w:r>
      <w:r w:rsidR="00E179FE" w:rsidRPr="00354953">
        <w:rPr>
          <w:rFonts w:asciiTheme="majorBidi" w:eastAsia="Times New Roman" w:hAnsiTheme="majorBidi" w:cstheme="majorBidi"/>
          <w:b/>
          <w:bCs/>
          <w:color w:val="C00000"/>
          <w:sz w:val="28"/>
          <w:szCs w:val="28"/>
          <w:lang w:eastAsia="fr-FR"/>
        </w:rPr>
        <w:t>(</w:t>
      </w:r>
      <w:r w:rsidR="00D66290" w:rsidRPr="00354953">
        <w:rPr>
          <w:rFonts w:asciiTheme="majorBidi" w:eastAsia="Times New Roman" w:hAnsiTheme="majorBidi" w:cstheme="majorBidi"/>
          <w:b/>
          <w:bCs/>
          <w:color w:val="C00000"/>
          <w:sz w:val="28"/>
          <w:szCs w:val="28"/>
          <w:lang w:eastAsia="fr-FR"/>
        </w:rPr>
        <w:t>C</w:t>
      </w:r>
      <w:r w:rsidRPr="00354953">
        <w:rPr>
          <w:rFonts w:asciiTheme="majorBidi" w:eastAsia="Times New Roman" w:hAnsiTheme="majorBidi" w:cstheme="majorBidi"/>
          <w:b/>
          <w:bCs/>
          <w:color w:val="C00000"/>
          <w:sz w:val="28"/>
          <w:szCs w:val="28"/>
          <w:lang w:eastAsia="fr-FR"/>
        </w:rPr>
        <w:t>réation d</w:t>
      </w:r>
      <w:r w:rsidR="003C3564">
        <w:rPr>
          <w:rFonts w:asciiTheme="majorBidi" w:eastAsia="Times New Roman" w:hAnsiTheme="majorBidi" w:cstheme="majorBidi"/>
          <w:b/>
          <w:bCs/>
          <w:color w:val="C00000"/>
          <w:sz w:val="28"/>
          <w:szCs w:val="28"/>
          <w:lang w:eastAsia="fr-FR"/>
        </w:rPr>
        <w:t>u cycle de type de document</w:t>
      </w:r>
      <w:r w:rsidR="004E5C67" w:rsidRPr="00354953">
        <w:rPr>
          <w:rFonts w:asciiTheme="majorBidi" w:eastAsia="Times New Roman" w:hAnsiTheme="majorBidi" w:cstheme="majorBidi"/>
          <w:b/>
          <w:bCs/>
          <w:color w:val="C00000"/>
          <w:sz w:val="28"/>
          <w:szCs w:val="28"/>
          <w:lang w:eastAsia="fr-FR"/>
        </w:rPr>
        <w:t>)</w:t>
      </w:r>
      <w:bookmarkEnd w:id="192"/>
      <w:r w:rsidR="004E5C67" w:rsidRPr="00354953">
        <w:rPr>
          <w:rFonts w:asciiTheme="majorBidi" w:eastAsia="Times New Roman" w:hAnsiTheme="majorBidi" w:cstheme="majorBidi"/>
          <w:b/>
          <w:bCs/>
          <w:color w:val="C00000"/>
          <w:sz w:val="28"/>
          <w:szCs w:val="28"/>
          <w:lang w:eastAsia="fr-FR"/>
        </w:rPr>
        <w:t> </w:t>
      </w:r>
    </w:p>
    <w:p w14:paraId="40C96984" w14:textId="4848EE0E" w:rsidR="00B13796" w:rsidRDefault="000D1A03" w:rsidP="005735B7">
      <w:pPr>
        <w:rPr>
          <w:rFonts w:asciiTheme="majorBidi" w:eastAsia="Times New Roman" w:hAnsiTheme="majorBidi" w:cstheme="majorBidi"/>
          <w:color w:val="202122"/>
          <w:sz w:val="24"/>
          <w:szCs w:val="24"/>
          <w:lang w:eastAsia="fr-FR"/>
        </w:rPr>
      </w:pPr>
      <w:r w:rsidRPr="00D95340">
        <w:rPr>
          <w:rFonts w:asciiTheme="majorBidi" w:eastAsia="Times New Roman" w:hAnsiTheme="majorBidi" w:cstheme="majorBidi"/>
          <w:color w:val="202122"/>
          <w:sz w:val="24"/>
          <w:szCs w:val="24"/>
          <w:lang w:eastAsia="fr-FR"/>
        </w:rPr>
        <w:t xml:space="preserve">L’acteur </w:t>
      </w:r>
      <w:r w:rsidR="00026BB4">
        <w:rPr>
          <w:rFonts w:asciiTheme="majorBidi" w:eastAsia="Times New Roman" w:hAnsiTheme="majorBidi" w:cstheme="majorBidi"/>
          <w:color w:val="202122"/>
          <w:sz w:val="24"/>
          <w:szCs w:val="24"/>
          <w:lang w:eastAsia="fr-FR"/>
        </w:rPr>
        <w:t>principal dans ce diagramme de séquence c’est : L’administrateur et il doit être authentifier.</w:t>
      </w:r>
    </w:p>
    <w:p w14:paraId="30E17CEF" w14:textId="55829B3D" w:rsidR="005735B7" w:rsidRDefault="005735B7" w:rsidP="005735B7">
      <w:pPr>
        <w:rPr>
          <w:rFonts w:asciiTheme="majorBidi" w:eastAsia="Times New Roman" w:hAnsiTheme="majorBidi" w:cstheme="majorBidi"/>
          <w:color w:val="202122"/>
          <w:sz w:val="24"/>
          <w:szCs w:val="24"/>
          <w:lang w:eastAsia="fr-FR"/>
        </w:rPr>
      </w:pPr>
    </w:p>
    <w:p w14:paraId="305A899F" w14:textId="77777777" w:rsidR="005735B7" w:rsidRDefault="005735B7" w:rsidP="005735B7">
      <w:pPr>
        <w:keepNext/>
      </w:pPr>
      <w:r>
        <w:rPr>
          <w:noProof/>
          <w:lang w:eastAsia="fr-FR"/>
        </w:rPr>
        <w:drawing>
          <wp:inline distT="0" distB="0" distL="0" distR="0" wp14:anchorId="54E20072" wp14:editId="38AB630D">
            <wp:extent cx="5241925" cy="5826760"/>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41925" cy="5826760"/>
                    </a:xfrm>
                    <a:prstGeom prst="rect">
                      <a:avLst/>
                    </a:prstGeom>
                    <a:noFill/>
                    <a:ln>
                      <a:noFill/>
                    </a:ln>
                  </pic:spPr>
                </pic:pic>
              </a:graphicData>
            </a:graphic>
          </wp:inline>
        </w:drawing>
      </w:r>
    </w:p>
    <w:p w14:paraId="0E8A58C4" w14:textId="41E07898" w:rsidR="005735B7" w:rsidRPr="003C3564" w:rsidRDefault="005735B7" w:rsidP="003C3564">
      <w:pPr>
        <w:pStyle w:val="Lgende"/>
        <w:jc w:val="center"/>
        <w:rPr>
          <w:rFonts w:asciiTheme="majorBidi" w:eastAsia="Times New Roman" w:hAnsiTheme="majorBidi" w:cstheme="majorBidi"/>
          <w:color w:val="202122"/>
          <w:sz w:val="28"/>
          <w:szCs w:val="28"/>
          <w:lang w:eastAsia="fr-FR"/>
        </w:rPr>
      </w:pPr>
      <w:bookmarkStart w:id="193" w:name="_Toc51016611"/>
      <w:r w:rsidRPr="003C3564">
        <w:rPr>
          <w:sz w:val="20"/>
          <w:szCs w:val="20"/>
        </w:rPr>
        <w:t xml:space="preserve">Figure </w:t>
      </w:r>
      <w:r w:rsidRPr="003C3564">
        <w:rPr>
          <w:sz w:val="20"/>
          <w:szCs w:val="20"/>
        </w:rPr>
        <w:fldChar w:fldCharType="begin"/>
      </w:r>
      <w:r w:rsidRPr="003C3564">
        <w:rPr>
          <w:sz w:val="20"/>
          <w:szCs w:val="20"/>
        </w:rPr>
        <w:instrText xml:space="preserve"> SEQ Figure \* ARABIC </w:instrText>
      </w:r>
      <w:r w:rsidRPr="003C3564">
        <w:rPr>
          <w:sz w:val="20"/>
          <w:szCs w:val="20"/>
        </w:rPr>
        <w:fldChar w:fldCharType="separate"/>
      </w:r>
      <w:r w:rsidR="00EC111E">
        <w:rPr>
          <w:noProof/>
          <w:sz w:val="20"/>
          <w:szCs w:val="20"/>
        </w:rPr>
        <w:t>12</w:t>
      </w:r>
      <w:r w:rsidRPr="003C3564">
        <w:rPr>
          <w:sz w:val="20"/>
          <w:szCs w:val="20"/>
        </w:rPr>
        <w:fldChar w:fldCharType="end"/>
      </w:r>
      <w:r w:rsidRPr="003C3564">
        <w:rPr>
          <w:sz w:val="20"/>
          <w:szCs w:val="20"/>
        </w:rPr>
        <w:t>-diagramme de séquence « </w:t>
      </w:r>
      <w:r w:rsidR="003C3564" w:rsidRPr="003C3564">
        <w:rPr>
          <w:sz w:val="20"/>
          <w:szCs w:val="20"/>
        </w:rPr>
        <w:t>création du cycle de type de document »</w:t>
      </w:r>
      <w:bookmarkEnd w:id="193"/>
    </w:p>
    <w:p w14:paraId="7B250E35" w14:textId="4CA45CAF" w:rsidR="005735B7" w:rsidRDefault="005735B7" w:rsidP="005735B7">
      <w:pPr>
        <w:rPr>
          <w:rFonts w:asciiTheme="majorBidi" w:eastAsia="Times New Roman" w:hAnsiTheme="majorBidi" w:cstheme="majorBidi"/>
          <w:color w:val="202122"/>
          <w:sz w:val="24"/>
          <w:szCs w:val="24"/>
          <w:lang w:eastAsia="fr-FR"/>
        </w:rPr>
      </w:pPr>
    </w:p>
    <w:p w14:paraId="58848ED9" w14:textId="7068FC89" w:rsidR="005735B7" w:rsidRDefault="005735B7" w:rsidP="005735B7">
      <w:pPr>
        <w:rPr>
          <w:rFonts w:asciiTheme="majorBidi" w:eastAsia="Times New Roman" w:hAnsiTheme="majorBidi" w:cstheme="majorBidi"/>
          <w:color w:val="202122"/>
          <w:sz w:val="24"/>
          <w:szCs w:val="24"/>
          <w:lang w:eastAsia="fr-FR"/>
        </w:rPr>
      </w:pPr>
    </w:p>
    <w:p w14:paraId="06AD0E95" w14:textId="77777777" w:rsidR="005735B7" w:rsidRPr="005735B7" w:rsidRDefault="005735B7" w:rsidP="005735B7">
      <w:pPr>
        <w:rPr>
          <w:rFonts w:asciiTheme="majorBidi" w:eastAsia="Times New Roman" w:hAnsiTheme="majorBidi" w:cstheme="majorBidi"/>
          <w:color w:val="202122"/>
          <w:sz w:val="24"/>
          <w:szCs w:val="24"/>
          <w:lang w:eastAsia="fr-FR"/>
        </w:rPr>
      </w:pPr>
    </w:p>
    <w:p w14:paraId="102B6DE4" w14:textId="51A5F170" w:rsidR="00B41F43" w:rsidRPr="008772AB" w:rsidRDefault="0075581F" w:rsidP="008772AB">
      <w:pPr>
        <w:pStyle w:val="Lgende"/>
        <w:rPr>
          <w:sz w:val="20"/>
          <w:szCs w:val="20"/>
        </w:rPr>
      </w:pPr>
      <w:r>
        <w:lastRenderedPageBreak/>
        <w:t xml:space="preserve">                                      </w:t>
      </w:r>
    </w:p>
    <w:p w14:paraId="0A13D59A" w14:textId="7D5F5AF4" w:rsidR="002311E1" w:rsidRPr="003C3564" w:rsidRDefault="002311E1" w:rsidP="00E25678">
      <w:pPr>
        <w:pStyle w:val="Paragraphedeliste"/>
        <w:numPr>
          <w:ilvl w:val="2"/>
          <w:numId w:val="5"/>
        </w:numPr>
        <w:outlineLvl w:val="2"/>
        <w:rPr>
          <w:rFonts w:asciiTheme="majorBidi" w:eastAsia="Times New Roman" w:hAnsiTheme="majorBidi" w:cstheme="majorBidi"/>
          <w:b/>
          <w:bCs/>
          <w:color w:val="C00000"/>
          <w:sz w:val="28"/>
          <w:szCs w:val="28"/>
          <w:lang w:eastAsia="fr-FR"/>
        </w:rPr>
      </w:pPr>
      <w:bookmarkStart w:id="194" w:name="_Toc51021116"/>
      <w:r w:rsidRPr="003C3564">
        <w:rPr>
          <w:rFonts w:asciiTheme="majorBidi" w:eastAsia="Times New Roman" w:hAnsiTheme="majorBidi" w:cstheme="majorBidi"/>
          <w:b/>
          <w:bCs/>
          <w:color w:val="C00000"/>
          <w:sz w:val="28"/>
          <w:szCs w:val="28"/>
          <w:lang w:eastAsia="fr-FR"/>
        </w:rPr>
        <w:t>Diagramme de séquence (Demande</w:t>
      </w:r>
      <w:r w:rsidR="003C3564">
        <w:rPr>
          <w:rFonts w:asciiTheme="majorBidi" w:eastAsia="Times New Roman" w:hAnsiTheme="majorBidi" w:cstheme="majorBidi"/>
          <w:b/>
          <w:bCs/>
          <w:color w:val="C00000"/>
          <w:sz w:val="28"/>
          <w:szCs w:val="28"/>
          <w:lang w:eastAsia="fr-FR"/>
        </w:rPr>
        <w:t xml:space="preserve"> et traitement d’un cycle de type de document</w:t>
      </w:r>
      <w:r w:rsidRPr="003C3564">
        <w:rPr>
          <w:rFonts w:asciiTheme="majorBidi" w:eastAsia="Times New Roman" w:hAnsiTheme="majorBidi" w:cstheme="majorBidi"/>
          <w:b/>
          <w:bCs/>
          <w:color w:val="C00000"/>
          <w:sz w:val="28"/>
          <w:szCs w:val="28"/>
          <w:lang w:eastAsia="fr-FR"/>
        </w:rPr>
        <w:t>)</w:t>
      </w:r>
      <w:bookmarkEnd w:id="194"/>
      <w:r w:rsidRPr="003C3564">
        <w:rPr>
          <w:rFonts w:asciiTheme="majorBidi" w:eastAsia="Times New Roman" w:hAnsiTheme="majorBidi" w:cstheme="majorBidi"/>
          <w:b/>
          <w:bCs/>
          <w:color w:val="C00000"/>
          <w:sz w:val="28"/>
          <w:szCs w:val="28"/>
          <w:lang w:eastAsia="fr-FR"/>
        </w:rPr>
        <w:t> </w:t>
      </w:r>
    </w:p>
    <w:p w14:paraId="29E880C6" w14:textId="78EE957E" w:rsidR="003C3564" w:rsidRDefault="003C3564" w:rsidP="003C3564">
      <w:pPr>
        <w:rPr>
          <w:rFonts w:asciiTheme="majorBidi" w:eastAsia="Times New Roman" w:hAnsiTheme="majorBidi" w:cstheme="majorBidi"/>
          <w:color w:val="202122"/>
          <w:sz w:val="24"/>
          <w:szCs w:val="24"/>
          <w:lang w:eastAsia="fr-FR"/>
        </w:rPr>
      </w:pPr>
      <w:r w:rsidRPr="003C3564">
        <w:rPr>
          <w:rFonts w:asciiTheme="majorBidi" w:eastAsia="Times New Roman" w:hAnsiTheme="majorBidi" w:cstheme="majorBidi"/>
          <w:color w:val="202122"/>
          <w:sz w:val="24"/>
          <w:szCs w:val="24"/>
          <w:lang w:eastAsia="fr-FR"/>
        </w:rPr>
        <w:t xml:space="preserve">L’acteur principal dans ce diagramme de séquence </w:t>
      </w:r>
      <w:r>
        <w:rPr>
          <w:rFonts w:asciiTheme="majorBidi" w:eastAsia="Times New Roman" w:hAnsiTheme="majorBidi" w:cstheme="majorBidi"/>
          <w:color w:val="202122"/>
          <w:sz w:val="24"/>
          <w:szCs w:val="24"/>
          <w:lang w:eastAsia="fr-FR"/>
        </w:rPr>
        <w:t>il a 2 acteurs : Le client et l’utilisateur</w:t>
      </w:r>
      <w:r w:rsidRPr="003C3564">
        <w:rPr>
          <w:rFonts w:asciiTheme="majorBidi" w:eastAsia="Times New Roman" w:hAnsiTheme="majorBidi" w:cstheme="majorBidi"/>
          <w:color w:val="202122"/>
          <w:sz w:val="24"/>
          <w:szCs w:val="24"/>
          <w:lang w:eastAsia="fr-FR"/>
        </w:rPr>
        <w:t xml:space="preserve"> et il</w:t>
      </w:r>
      <w:r>
        <w:rPr>
          <w:rFonts w:asciiTheme="majorBidi" w:eastAsia="Times New Roman" w:hAnsiTheme="majorBidi" w:cstheme="majorBidi"/>
          <w:color w:val="202122"/>
          <w:sz w:val="24"/>
          <w:szCs w:val="24"/>
          <w:lang w:eastAsia="fr-FR"/>
        </w:rPr>
        <w:t>s</w:t>
      </w:r>
      <w:r w:rsidRPr="003C3564">
        <w:rPr>
          <w:rFonts w:asciiTheme="majorBidi" w:eastAsia="Times New Roman" w:hAnsiTheme="majorBidi" w:cstheme="majorBidi"/>
          <w:color w:val="202122"/>
          <w:sz w:val="24"/>
          <w:szCs w:val="24"/>
          <w:lang w:eastAsia="fr-FR"/>
        </w:rPr>
        <w:t xml:space="preserve"> doi</w:t>
      </w:r>
      <w:r>
        <w:rPr>
          <w:rFonts w:asciiTheme="majorBidi" w:eastAsia="Times New Roman" w:hAnsiTheme="majorBidi" w:cstheme="majorBidi"/>
          <w:color w:val="202122"/>
          <w:sz w:val="24"/>
          <w:szCs w:val="24"/>
          <w:lang w:eastAsia="fr-FR"/>
        </w:rPr>
        <w:t>vent</w:t>
      </w:r>
      <w:r w:rsidRPr="003C3564">
        <w:rPr>
          <w:rFonts w:asciiTheme="majorBidi" w:eastAsia="Times New Roman" w:hAnsiTheme="majorBidi" w:cstheme="majorBidi"/>
          <w:color w:val="202122"/>
          <w:sz w:val="24"/>
          <w:szCs w:val="24"/>
          <w:lang w:eastAsia="fr-FR"/>
        </w:rPr>
        <w:t xml:space="preserve"> être authentifier.</w:t>
      </w:r>
    </w:p>
    <w:p w14:paraId="73EA0273" w14:textId="736CE365" w:rsidR="00F42166" w:rsidRDefault="00F42166" w:rsidP="003C3564">
      <w:pPr>
        <w:rPr>
          <w:rFonts w:asciiTheme="majorBidi" w:eastAsia="Times New Roman" w:hAnsiTheme="majorBidi" w:cstheme="majorBidi"/>
          <w:color w:val="202122"/>
          <w:sz w:val="24"/>
          <w:szCs w:val="24"/>
          <w:lang w:eastAsia="fr-FR"/>
        </w:rPr>
      </w:pPr>
    </w:p>
    <w:p w14:paraId="7E5994D6" w14:textId="77777777" w:rsidR="00F42166" w:rsidRDefault="00F42166" w:rsidP="00F42166">
      <w:pPr>
        <w:keepNext/>
      </w:pPr>
      <w:r>
        <w:rPr>
          <w:noProof/>
          <w:lang w:eastAsia="fr-FR"/>
        </w:rPr>
        <w:drawing>
          <wp:inline distT="0" distB="0" distL="0" distR="0" wp14:anchorId="7DE33432" wp14:editId="46B619DE">
            <wp:extent cx="6269337" cy="591121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73508" cy="5915148"/>
                    </a:xfrm>
                    <a:prstGeom prst="rect">
                      <a:avLst/>
                    </a:prstGeom>
                    <a:noFill/>
                    <a:ln>
                      <a:noFill/>
                    </a:ln>
                  </pic:spPr>
                </pic:pic>
              </a:graphicData>
            </a:graphic>
          </wp:inline>
        </w:drawing>
      </w:r>
    </w:p>
    <w:p w14:paraId="335C9001" w14:textId="0B75458F" w:rsidR="00F42166" w:rsidRPr="00F42166" w:rsidRDefault="00F42166" w:rsidP="00F42166">
      <w:pPr>
        <w:pStyle w:val="Lgende"/>
        <w:jc w:val="center"/>
        <w:rPr>
          <w:rFonts w:asciiTheme="majorBidi" w:eastAsia="Times New Roman" w:hAnsiTheme="majorBidi" w:cstheme="majorBidi"/>
          <w:color w:val="202122"/>
          <w:sz w:val="28"/>
          <w:szCs w:val="28"/>
          <w:lang w:eastAsia="fr-FR"/>
        </w:rPr>
      </w:pPr>
      <w:bookmarkStart w:id="195" w:name="_Toc51016612"/>
      <w:r w:rsidRPr="00F42166">
        <w:rPr>
          <w:sz w:val="20"/>
          <w:szCs w:val="20"/>
        </w:rPr>
        <w:t xml:space="preserve">Figure </w:t>
      </w:r>
      <w:r w:rsidRPr="00F42166">
        <w:rPr>
          <w:sz w:val="20"/>
          <w:szCs w:val="20"/>
        </w:rPr>
        <w:fldChar w:fldCharType="begin"/>
      </w:r>
      <w:r w:rsidRPr="00F42166">
        <w:rPr>
          <w:sz w:val="20"/>
          <w:szCs w:val="20"/>
        </w:rPr>
        <w:instrText xml:space="preserve"> SEQ Figure \* ARABIC </w:instrText>
      </w:r>
      <w:r w:rsidRPr="00F42166">
        <w:rPr>
          <w:sz w:val="20"/>
          <w:szCs w:val="20"/>
        </w:rPr>
        <w:fldChar w:fldCharType="separate"/>
      </w:r>
      <w:r w:rsidR="00EC111E">
        <w:rPr>
          <w:noProof/>
          <w:sz w:val="20"/>
          <w:szCs w:val="20"/>
        </w:rPr>
        <w:t>13</w:t>
      </w:r>
      <w:r w:rsidRPr="00F42166">
        <w:rPr>
          <w:sz w:val="20"/>
          <w:szCs w:val="20"/>
        </w:rPr>
        <w:fldChar w:fldCharType="end"/>
      </w:r>
      <w:r w:rsidRPr="00F42166">
        <w:rPr>
          <w:sz w:val="20"/>
          <w:szCs w:val="20"/>
        </w:rPr>
        <w:t>-diagramme de séquence « demande et traitement d’un cycle de type de document »</w:t>
      </w:r>
      <w:bookmarkEnd w:id="195"/>
    </w:p>
    <w:p w14:paraId="032D1D05" w14:textId="6F787470" w:rsidR="00F42166" w:rsidRDefault="00F42166" w:rsidP="003C3564">
      <w:pPr>
        <w:rPr>
          <w:rFonts w:asciiTheme="majorBidi" w:eastAsia="Times New Roman" w:hAnsiTheme="majorBidi" w:cstheme="majorBidi"/>
          <w:color w:val="202122"/>
          <w:sz w:val="24"/>
          <w:szCs w:val="24"/>
          <w:lang w:eastAsia="fr-FR"/>
        </w:rPr>
      </w:pPr>
    </w:p>
    <w:p w14:paraId="0EAF89B0" w14:textId="1B90CAD1" w:rsidR="008772AB" w:rsidRDefault="008772AB" w:rsidP="00F42166">
      <w:pPr>
        <w:keepNext/>
      </w:pPr>
    </w:p>
    <w:p w14:paraId="467BD2FC" w14:textId="67297B8B" w:rsidR="008772AB" w:rsidRPr="008772AB" w:rsidRDefault="007115ED" w:rsidP="00DE00D0">
      <w:pPr>
        <w:pStyle w:val="Lgende"/>
      </w:pPr>
      <w:r>
        <w:t xml:space="preserve">                                                                 </w:t>
      </w:r>
    </w:p>
    <w:p w14:paraId="7F72C01B" w14:textId="427280D3" w:rsidR="002A2B51" w:rsidRPr="00F42166" w:rsidRDefault="002A2B51" w:rsidP="00E25678">
      <w:pPr>
        <w:pStyle w:val="Lgende"/>
        <w:numPr>
          <w:ilvl w:val="2"/>
          <w:numId w:val="5"/>
        </w:numPr>
        <w:outlineLvl w:val="2"/>
        <w:rPr>
          <w:rFonts w:asciiTheme="majorBidi" w:eastAsia="Times New Roman" w:hAnsiTheme="majorBidi" w:cstheme="majorBidi"/>
          <w:b/>
          <w:bCs/>
          <w:i w:val="0"/>
          <w:iCs w:val="0"/>
          <w:color w:val="C00000"/>
          <w:sz w:val="28"/>
          <w:szCs w:val="28"/>
          <w:lang w:eastAsia="fr-FR"/>
        </w:rPr>
      </w:pPr>
      <w:bookmarkStart w:id="196" w:name="_Toc51021117"/>
      <w:r w:rsidRPr="00F42166">
        <w:rPr>
          <w:rFonts w:asciiTheme="majorBidi" w:eastAsia="Times New Roman" w:hAnsiTheme="majorBidi" w:cstheme="majorBidi"/>
          <w:b/>
          <w:bCs/>
          <w:i w:val="0"/>
          <w:iCs w:val="0"/>
          <w:color w:val="C00000"/>
          <w:sz w:val="28"/>
          <w:szCs w:val="28"/>
          <w:lang w:eastAsia="fr-FR"/>
        </w:rPr>
        <w:lastRenderedPageBreak/>
        <w:t>Diagramme de séquence (gestions de profils)</w:t>
      </w:r>
      <w:bookmarkEnd w:id="196"/>
      <w:r w:rsidRPr="00F42166">
        <w:rPr>
          <w:rFonts w:asciiTheme="majorBidi" w:eastAsia="Times New Roman" w:hAnsiTheme="majorBidi" w:cstheme="majorBidi"/>
          <w:b/>
          <w:bCs/>
          <w:i w:val="0"/>
          <w:iCs w:val="0"/>
          <w:color w:val="C00000"/>
          <w:sz w:val="28"/>
          <w:szCs w:val="28"/>
          <w:lang w:eastAsia="fr-FR"/>
        </w:rPr>
        <w:t> </w:t>
      </w:r>
    </w:p>
    <w:p w14:paraId="36B10FCC" w14:textId="41B7E88A" w:rsidR="00F42166" w:rsidRPr="00EC111E" w:rsidRDefault="00F42166" w:rsidP="00EC111E">
      <w:pPr>
        <w:rPr>
          <w:rFonts w:asciiTheme="majorBidi" w:eastAsia="Times New Roman" w:hAnsiTheme="majorBidi" w:cstheme="majorBidi"/>
          <w:color w:val="202122"/>
          <w:sz w:val="24"/>
          <w:szCs w:val="24"/>
          <w:lang w:eastAsia="fr-FR"/>
        </w:rPr>
      </w:pPr>
      <w:r w:rsidRPr="00EC111E">
        <w:rPr>
          <w:rFonts w:asciiTheme="majorBidi" w:eastAsia="Times New Roman" w:hAnsiTheme="majorBidi" w:cstheme="majorBidi"/>
          <w:color w:val="202122"/>
          <w:sz w:val="24"/>
          <w:szCs w:val="24"/>
          <w:lang w:eastAsia="fr-FR"/>
        </w:rPr>
        <w:t>L’acteur principal dans ce diagramme de séquence c’est : L’administrateur et il doit être authentifier.</w:t>
      </w:r>
      <w:r w:rsidRPr="00F42166">
        <w:rPr>
          <w:noProof/>
        </w:rPr>
        <w:t xml:space="preserve"> </w:t>
      </w:r>
    </w:p>
    <w:p w14:paraId="4760D165" w14:textId="77777777" w:rsidR="00F42166" w:rsidRPr="00F42166" w:rsidRDefault="00F42166" w:rsidP="00F42166">
      <w:pPr>
        <w:pStyle w:val="Paragraphedeliste"/>
        <w:rPr>
          <w:rFonts w:asciiTheme="majorBidi" w:eastAsia="Times New Roman" w:hAnsiTheme="majorBidi" w:cstheme="majorBidi"/>
          <w:color w:val="202122"/>
          <w:sz w:val="24"/>
          <w:szCs w:val="24"/>
          <w:lang w:eastAsia="fr-FR"/>
        </w:rPr>
      </w:pPr>
    </w:p>
    <w:p w14:paraId="287C965E" w14:textId="77777777" w:rsidR="00F42166" w:rsidRDefault="00F42166" w:rsidP="00F42166">
      <w:pPr>
        <w:keepNext/>
        <w:ind w:left="360"/>
      </w:pPr>
      <w:r>
        <w:rPr>
          <w:noProof/>
          <w:lang w:eastAsia="fr-FR"/>
        </w:rPr>
        <w:drawing>
          <wp:inline distT="0" distB="0" distL="0" distR="0" wp14:anchorId="4F2833C8" wp14:editId="54577225">
            <wp:extent cx="5656521" cy="6983045"/>
            <wp:effectExtent l="0" t="0" r="190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72979" cy="7003362"/>
                    </a:xfrm>
                    <a:prstGeom prst="rect">
                      <a:avLst/>
                    </a:prstGeom>
                    <a:noFill/>
                    <a:ln>
                      <a:noFill/>
                    </a:ln>
                  </pic:spPr>
                </pic:pic>
              </a:graphicData>
            </a:graphic>
          </wp:inline>
        </w:drawing>
      </w:r>
    </w:p>
    <w:p w14:paraId="27653AD3" w14:textId="4AE405DE" w:rsidR="00F42166" w:rsidRDefault="00F42166" w:rsidP="00EC111E">
      <w:pPr>
        <w:pStyle w:val="Lgende"/>
        <w:jc w:val="center"/>
        <w:rPr>
          <w:sz w:val="20"/>
          <w:szCs w:val="20"/>
        </w:rPr>
      </w:pPr>
      <w:bookmarkStart w:id="197" w:name="_Toc51016613"/>
      <w:r w:rsidRPr="00F42166">
        <w:rPr>
          <w:sz w:val="20"/>
          <w:szCs w:val="20"/>
        </w:rPr>
        <w:t xml:space="preserve">Figure </w:t>
      </w:r>
      <w:r w:rsidRPr="00F42166">
        <w:rPr>
          <w:sz w:val="20"/>
          <w:szCs w:val="20"/>
        </w:rPr>
        <w:fldChar w:fldCharType="begin"/>
      </w:r>
      <w:r w:rsidRPr="00F42166">
        <w:rPr>
          <w:sz w:val="20"/>
          <w:szCs w:val="20"/>
        </w:rPr>
        <w:instrText xml:space="preserve"> SEQ Figure \* ARABIC </w:instrText>
      </w:r>
      <w:r w:rsidRPr="00F42166">
        <w:rPr>
          <w:sz w:val="20"/>
          <w:szCs w:val="20"/>
        </w:rPr>
        <w:fldChar w:fldCharType="separate"/>
      </w:r>
      <w:r w:rsidR="00EC111E">
        <w:rPr>
          <w:noProof/>
          <w:sz w:val="20"/>
          <w:szCs w:val="20"/>
        </w:rPr>
        <w:t>14</w:t>
      </w:r>
      <w:r w:rsidRPr="00F42166">
        <w:rPr>
          <w:sz w:val="20"/>
          <w:szCs w:val="20"/>
        </w:rPr>
        <w:fldChar w:fldCharType="end"/>
      </w:r>
      <w:r w:rsidRPr="00F42166">
        <w:rPr>
          <w:sz w:val="20"/>
          <w:szCs w:val="20"/>
        </w:rPr>
        <w:t>-diagramme de séquence « gestion des profils »</w:t>
      </w:r>
      <w:bookmarkEnd w:id="197"/>
    </w:p>
    <w:p w14:paraId="6170E0F2" w14:textId="77777777" w:rsidR="00EC111E" w:rsidRPr="00EC111E" w:rsidRDefault="00EC111E" w:rsidP="00EC111E">
      <w:pPr>
        <w:rPr>
          <w:lang w:eastAsia="fr-FR"/>
        </w:rPr>
      </w:pPr>
    </w:p>
    <w:p w14:paraId="781BAE58" w14:textId="77777777" w:rsidR="004A4EDF" w:rsidRPr="00EC111E" w:rsidRDefault="004A4EDF" w:rsidP="00E25678">
      <w:pPr>
        <w:pStyle w:val="Lgende"/>
        <w:numPr>
          <w:ilvl w:val="2"/>
          <w:numId w:val="5"/>
        </w:numPr>
        <w:outlineLvl w:val="2"/>
        <w:rPr>
          <w:rFonts w:asciiTheme="majorBidi" w:eastAsia="Times New Roman" w:hAnsiTheme="majorBidi" w:cstheme="majorBidi"/>
          <w:b/>
          <w:bCs/>
          <w:i w:val="0"/>
          <w:iCs w:val="0"/>
          <w:color w:val="C00000"/>
          <w:sz w:val="28"/>
          <w:szCs w:val="28"/>
          <w:lang w:eastAsia="fr-FR"/>
        </w:rPr>
      </w:pPr>
      <w:bookmarkStart w:id="198" w:name="_Toc51021118"/>
      <w:r w:rsidRPr="00EC111E">
        <w:rPr>
          <w:rFonts w:asciiTheme="majorBidi" w:eastAsia="Times New Roman" w:hAnsiTheme="majorBidi" w:cstheme="majorBidi"/>
          <w:b/>
          <w:bCs/>
          <w:i w:val="0"/>
          <w:iCs w:val="0"/>
          <w:color w:val="C00000"/>
          <w:sz w:val="28"/>
          <w:szCs w:val="28"/>
          <w:lang w:eastAsia="fr-FR"/>
        </w:rPr>
        <w:lastRenderedPageBreak/>
        <w:t>Diagramme de séquence (gestions des utilisateurs)</w:t>
      </w:r>
      <w:bookmarkEnd w:id="198"/>
      <w:r w:rsidRPr="00EC111E">
        <w:rPr>
          <w:rFonts w:asciiTheme="majorBidi" w:eastAsia="Times New Roman" w:hAnsiTheme="majorBidi" w:cstheme="majorBidi"/>
          <w:b/>
          <w:bCs/>
          <w:i w:val="0"/>
          <w:iCs w:val="0"/>
          <w:color w:val="C00000"/>
          <w:sz w:val="28"/>
          <w:szCs w:val="28"/>
          <w:lang w:eastAsia="fr-FR"/>
        </w:rPr>
        <w:t> </w:t>
      </w:r>
    </w:p>
    <w:p w14:paraId="41CFB50F" w14:textId="77777777" w:rsidR="00EC111E" w:rsidRPr="00EC111E" w:rsidRDefault="00EC111E" w:rsidP="00EC111E">
      <w:pPr>
        <w:rPr>
          <w:rFonts w:asciiTheme="majorBidi" w:eastAsia="Times New Roman" w:hAnsiTheme="majorBidi" w:cstheme="majorBidi"/>
          <w:color w:val="202122"/>
          <w:sz w:val="24"/>
          <w:szCs w:val="24"/>
          <w:lang w:eastAsia="fr-FR"/>
        </w:rPr>
      </w:pPr>
      <w:r w:rsidRPr="00EC111E">
        <w:rPr>
          <w:rFonts w:asciiTheme="majorBidi" w:eastAsia="Times New Roman" w:hAnsiTheme="majorBidi" w:cstheme="majorBidi"/>
          <w:color w:val="202122"/>
          <w:sz w:val="24"/>
          <w:szCs w:val="24"/>
          <w:lang w:eastAsia="fr-FR"/>
        </w:rPr>
        <w:t>L’acteur principal dans ce diagramme de séquence c’est : L’administrateur et il doit être authentifier.</w:t>
      </w:r>
      <w:r w:rsidRPr="00F42166">
        <w:rPr>
          <w:noProof/>
        </w:rPr>
        <w:t xml:space="preserve"> </w:t>
      </w:r>
    </w:p>
    <w:p w14:paraId="3B3B55FE" w14:textId="6B3EE014" w:rsidR="00711643" w:rsidRDefault="00711643" w:rsidP="00711643">
      <w:pPr>
        <w:keepNext/>
      </w:pPr>
    </w:p>
    <w:p w14:paraId="1AE1DB3E" w14:textId="77777777" w:rsidR="00EC111E" w:rsidRDefault="00EC111E" w:rsidP="00EC111E">
      <w:pPr>
        <w:keepNext/>
      </w:pPr>
      <w:r>
        <w:rPr>
          <w:noProof/>
          <w:lang w:eastAsia="fr-FR"/>
        </w:rPr>
        <w:drawing>
          <wp:inline distT="0" distB="0" distL="0" distR="0" wp14:anchorId="6A1DD662" wp14:editId="157AB024">
            <wp:extent cx="5411973" cy="6947852"/>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13092" cy="6949289"/>
                    </a:xfrm>
                    <a:prstGeom prst="rect">
                      <a:avLst/>
                    </a:prstGeom>
                    <a:noFill/>
                    <a:ln>
                      <a:noFill/>
                    </a:ln>
                  </pic:spPr>
                </pic:pic>
              </a:graphicData>
            </a:graphic>
          </wp:inline>
        </w:drawing>
      </w:r>
    </w:p>
    <w:p w14:paraId="763A2E28" w14:textId="7D90A157" w:rsidR="00A666E5" w:rsidRPr="00EC111E" w:rsidRDefault="00EC111E" w:rsidP="00EC111E">
      <w:pPr>
        <w:pStyle w:val="Lgende"/>
        <w:jc w:val="center"/>
        <w:rPr>
          <w:sz w:val="20"/>
          <w:szCs w:val="20"/>
        </w:rPr>
      </w:pPr>
      <w:bookmarkStart w:id="199" w:name="_Toc51016614"/>
      <w:r w:rsidRPr="00EC111E">
        <w:rPr>
          <w:sz w:val="20"/>
          <w:szCs w:val="20"/>
        </w:rPr>
        <w:t xml:space="preserve">Figure </w:t>
      </w:r>
      <w:r w:rsidRPr="00EC111E">
        <w:rPr>
          <w:sz w:val="20"/>
          <w:szCs w:val="20"/>
        </w:rPr>
        <w:fldChar w:fldCharType="begin"/>
      </w:r>
      <w:r w:rsidRPr="00EC111E">
        <w:rPr>
          <w:sz w:val="20"/>
          <w:szCs w:val="20"/>
        </w:rPr>
        <w:instrText xml:space="preserve"> SEQ Figure \* ARABIC </w:instrText>
      </w:r>
      <w:r w:rsidRPr="00EC111E">
        <w:rPr>
          <w:sz w:val="20"/>
          <w:szCs w:val="20"/>
        </w:rPr>
        <w:fldChar w:fldCharType="separate"/>
      </w:r>
      <w:r w:rsidRPr="00EC111E">
        <w:rPr>
          <w:noProof/>
          <w:sz w:val="20"/>
          <w:szCs w:val="20"/>
        </w:rPr>
        <w:t>15</w:t>
      </w:r>
      <w:r w:rsidRPr="00EC111E">
        <w:rPr>
          <w:sz w:val="20"/>
          <w:szCs w:val="20"/>
        </w:rPr>
        <w:fldChar w:fldCharType="end"/>
      </w:r>
      <w:r w:rsidRPr="00EC111E">
        <w:rPr>
          <w:sz w:val="20"/>
          <w:szCs w:val="20"/>
        </w:rPr>
        <w:t>-diagramme de séquence « gestion des utilisateurs »</w:t>
      </w:r>
      <w:bookmarkEnd w:id="199"/>
    </w:p>
    <w:p w14:paraId="71F69196" w14:textId="35030727" w:rsidR="00B3508D" w:rsidRDefault="00B3508D" w:rsidP="00B3508D">
      <w:pPr>
        <w:rPr>
          <w:lang w:eastAsia="fr-FR"/>
        </w:rPr>
      </w:pPr>
    </w:p>
    <w:p w14:paraId="5036379D" w14:textId="77777777" w:rsidR="00666FC2" w:rsidRPr="00B3508D" w:rsidRDefault="00666FC2" w:rsidP="00B3508D">
      <w:pPr>
        <w:rPr>
          <w:lang w:eastAsia="fr-FR"/>
        </w:rPr>
      </w:pPr>
    </w:p>
    <w:p w14:paraId="20ADD4FF" w14:textId="1E9FA8CE" w:rsidR="00557457" w:rsidRPr="00EC111E" w:rsidRDefault="00DC5EE4" w:rsidP="00E25678">
      <w:pPr>
        <w:pStyle w:val="Lgende"/>
        <w:numPr>
          <w:ilvl w:val="1"/>
          <w:numId w:val="5"/>
        </w:numPr>
        <w:outlineLvl w:val="1"/>
        <w:rPr>
          <w:rFonts w:asciiTheme="majorBidi" w:eastAsia="Times New Roman" w:hAnsiTheme="majorBidi" w:cstheme="majorBidi"/>
          <w:b/>
          <w:bCs/>
          <w:i w:val="0"/>
          <w:iCs w:val="0"/>
          <w:color w:val="365F91" w:themeColor="accent1" w:themeShade="BF"/>
          <w:sz w:val="28"/>
          <w:szCs w:val="28"/>
          <w:lang w:eastAsia="fr-FR"/>
        </w:rPr>
      </w:pPr>
      <w:bookmarkStart w:id="200" w:name="_Toc51021119"/>
      <w:r w:rsidRPr="00EC111E">
        <w:rPr>
          <w:rFonts w:asciiTheme="majorBidi" w:eastAsia="Times New Roman" w:hAnsiTheme="majorBidi" w:cstheme="majorBidi"/>
          <w:b/>
          <w:bCs/>
          <w:i w:val="0"/>
          <w:iCs w:val="0"/>
          <w:color w:val="365F91" w:themeColor="accent1" w:themeShade="BF"/>
          <w:sz w:val="28"/>
          <w:szCs w:val="28"/>
          <w:lang w:eastAsia="fr-FR"/>
        </w:rPr>
        <w:t xml:space="preserve">Les diagrammes de </w:t>
      </w:r>
      <w:r w:rsidR="0078560C" w:rsidRPr="00EC111E">
        <w:rPr>
          <w:rFonts w:asciiTheme="majorBidi" w:eastAsia="Times New Roman" w:hAnsiTheme="majorBidi" w:cstheme="majorBidi"/>
          <w:b/>
          <w:bCs/>
          <w:i w:val="0"/>
          <w:iCs w:val="0"/>
          <w:color w:val="365F91" w:themeColor="accent1" w:themeShade="BF"/>
          <w:sz w:val="28"/>
          <w:szCs w:val="28"/>
          <w:lang w:eastAsia="fr-FR"/>
        </w:rPr>
        <w:t>classe</w:t>
      </w:r>
      <w:bookmarkEnd w:id="200"/>
      <w:r w:rsidR="0078560C" w:rsidRPr="00EC111E">
        <w:rPr>
          <w:rFonts w:asciiTheme="majorBidi" w:eastAsia="Times New Roman" w:hAnsiTheme="majorBidi" w:cstheme="majorBidi"/>
          <w:b/>
          <w:bCs/>
          <w:i w:val="0"/>
          <w:iCs w:val="0"/>
          <w:color w:val="365F91" w:themeColor="accent1" w:themeShade="BF"/>
          <w:sz w:val="28"/>
          <w:szCs w:val="28"/>
          <w:lang w:eastAsia="fr-FR"/>
        </w:rPr>
        <w:t xml:space="preserve"> </w:t>
      </w:r>
    </w:p>
    <w:p w14:paraId="15381478" w14:textId="2DABD69A" w:rsidR="00557457" w:rsidRPr="000137BB" w:rsidRDefault="00557457" w:rsidP="00557457">
      <w:pPr>
        <w:rPr>
          <w:rFonts w:asciiTheme="majorBidi" w:eastAsia="Times New Roman" w:hAnsiTheme="majorBidi" w:cstheme="majorBidi"/>
          <w:color w:val="202122"/>
          <w:sz w:val="24"/>
          <w:szCs w:val="24"/>
          <w:lang w:eastAsia="fr-FR"/>
          <w:rPrChange w:id="201" w:author="GCBµ" w:date="2020-09-20T00:10:00Z">
            <w:rPr>
              <w:rFonts w:asciiTheme="majorBidi" w:eastAsia="Times New Roman" w:hAnsiTheme="majorBidi" w:cstheme="majorBidi"/>
              <w:b/>
              <w:bCs/>
              <w:color w:val="C00000"/>
              <w:sz w:val="24"/>
              <w:szCs w:val="24"/>
              <w:lang w:eastAsia="fr-FR"/>
            </w:rPr>
          </w:rPrChange>
        </w:rPr>
      </w:pPr>
      <w:r w:rsidRPr="000137BB">
        <w:rPr>
          <w:rFonts w:asciiTheme="majorBidi" w:eastAsia="Times New Roman" w:hAnsiTheme="majorBidi" w:cstheme="majorBidi"/>
          <w:color w:val="202122"/>
          <w:sz w:val="24"/>
          <w:szCs w:val="24"/>
          <w:lang w:eastAsia="fr-FR"/>
          <w:rPrChange w:id="202" w:author="GCBµ" w:date="2020-09-20T00:10:00Z">
            <w:rPr>
              <w:rFonts w:asciiTheme="majorBidi" w:eastAsia="Times New Roman" w:hAnsiTheme="majorBidi" w:cstheme="majorBidi"/>
              <w:b/>
              <w:bCs/>
              <w:color w:val="C00000"/>
              <w:sz w:val="24"/>
              <w:szCs w:val="24"/>
              <w:lang w:eastAsia="fr-FR"/>
            </w:rPr>
          </w:rPrChange>
        </w:rPr>
        <w:t xml:space="preserve">La figure ci-dessous présente le diagramme de classes relatif </w:t>
      </w:r>
      <w:del w:id="203" w:author="GCBµ" w:date="2020-09-20T00:10:00Z">
        <w:r w:rsidRPr="000137BB" w:rsidDel="000137BB">
          <w:rPr>
            <w:rFonts w:asciiTheme="majorBidi" w:eastAsia="Times New Roman" w:hAnsiTheme="majorBidi" w:cstheme="majorBidi"/>
            <w:color w:val="202122"/>
            <w:sz w:val="24"/>
            <w:szCs w:val="24"/>
            <w:lang w:eastAsia="fr-FR"/>
            <w:rPrChange w:id="204" w:author="GCBµ" w:date="2020-09-20T00:10:00Z">
              <w:rPr>
                <w:rFonts w:asciiTheme="majorBidi" w:eastAsia="Times New Roman" w:hAnsiTheme="majorBidi" w:cstheme="majorBidi"/>
                <w:b/>
                <w:bCs/>
                <w:color w:val="C00000"/>
                <w:sz w:val="24"/>
                <w:szCs w:val="24"/>
                <w:lang w:eastAsia="fr-FR"/>
              </w:rPr>
            </w:rPrChange>
          </w:rPr>
          <w:delText>au projet</w:delText>
        </w:r>
      </w:del>
      <w:ins w:id="205" w:author="GCBµ" w:date="2020-09-20T00:10:00Z">
        <w:r w:rsidR="000137BB">
          <w:rPr>
            <w:rFonts w:asciiTheme="majorBidi" w:eastAsia="Times New Roman" w:hAnsiTheme="majorBidi" w:cstheme="majorBidi"/>
            <w:color w:val="202122"/>
            <w:sz w:val="24"/>
            <w:szCs w:val="24"/>
            <w:lang w:eastAsia="fr-FR"/>
          </w:rPr>
          <w:t>à notre système.</w:t>
        </w:r>
      </w:ins>
      <w:r w:rsidRPr="000137BB">
        <w:rPr>
          <w:rFonts w:asciiTheme="majorBidi" w:eastAsia="Times New Roman" w:hAnsiTheme="majorBidi" w:cstheme="majorBidi"/>
          <w:color w:val="202122"/>
          <w:sz w:val="24"/>
          <w:szCs w:val="24"/>
          <w:lang w:eastAsia="fr-FR"/>
          <w:rPrChange w:id="206" w:author="GCBµ" w:date="2020-09-20T00:10:00Z">
            <w:rPr>
              <w:rFonts w:asciiTheme="majorBidi" w:eastAsia="Times New Roman" w:hAnsiTheme="majorBidi" w:cstheme="majorBidi"/>
              <w:b/>
              <w:bCs/>
              <w:color w:val="C00000"/>
              <w:sz w:val="24"/>
              <w:szCs w:val="24"/>
              <w:lang w:eastAsia="fr-FR"/>
            </w:rPr>
          </w:rPrChange>
        </w:rPr>
        <w:t xml:space="preserve"> </w:t>
      </w:r>
    </w:p>
    <w:p w14:paraId="3164A95B" w14:textId="77777777" w:rsidR="00366DB1" w:rsidRPr="00557457" w:rsidRDefault="00366DB1" w:rsidP="00557457">
      <w:pPr>
        <w:rPr>
          <w:rFonts w:ascii="Arial" w:eastAsia="Times New Roman" w:hAnsi="Arial" w:cs="Arial"/>
          <w:color w:val="202122"/>
          <w:sz w:val="24"/>
          <w:szCs w:val="24"/>
          <w:lang w:eastAsia="fr-FR"/>
        </w:rPr>
      </w:pPr>
    </w:p>
    <w:p w14:paraId="2559A913" w14:textId="77777777" w:rsidR="00C17FAB" w:rsidRDefault="00E6024F" w:rsidP="00C17FAB">
      <w:pPr>
        <w:keepNext/>
      </w:pPr>
      <w:r>
        <w:rPr>
          <w:noProof/>
          <w:lang w:eastAsia="fr-FR"/>
        </w:rPr>
        <w:drawing>
          <wp:inline distT="0" distB="0" distL="0" distR="0" wp14:anchorId="1DFFFF41" wp14:editId="28E6D368">
            <wp:extent cx="6368790" cy="435186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74967" cy="4356087"/>
                    </a:xfrm>
                    <a:prstGeom prst="rect">
                      <a:avLst/>
                    </a:prstGeom>
                    <a:noFill/>
                    <a:ln>
                      <a:noFill/>
                    </a:ln>
                  </pic:spPr>
                </pic:pic>
              </a:graphicData>
            </a:graphic>
          </wp:inline>
        </w:drawing>
      </w:r>
    </w:p>
    <w:p w14:paraId="327785DE" w14:textId="471ED3B0" w:rsidR="0078560C" w:rsidRPr="00C17FAB" w:rsidRDefault="00C17FAB" w:rsidP="00C17FAB">
      <w:pPr>
        <w:pStyle w:val="Lgende"/>
        <w:jc w:val="center"/>
        <w:rPr>
          <w:sz w:val="20"/>
          <w:szCs w:val="20"/>
        </w:rPr>
      </w:pPr>
      <w:bookmarkStart w:id="207" w:name="_Toc51016615"/>
      <w:r w:rsidRPr="00C17FAB">
        <w:rPr>
          <w:sz w:val="20"/>
          <w:szCs w:val="20"/>
        </w:rPr>
        <w:t xml:space="preserve">Figure </w:t>
      </w:r>
      <w:r w:rsidRPr="00C17FAB">
        <w:rPr>
          <w:sz w:val="20"/>
          <w:szCs w:val="20"/>
        </w:rPr>
        <w:fldChar w:fldCharType="begin"/>
      </w:r>
      <w:r w:rsidRPr="00C17FAB">
        <w:rPr>
          <w:sz w:val="20"/>
          <w:szCs w:val="20"/>
        </w:rPr>
        <w:instrText xml:space="preserve"> SEQ Figure \* ARABIC </w:instrText>
      </w:r>
      <w:r w:rsidRPr="00C17FAB">
        <w:rPr>
          <w:sz w:val="20"/>
          <w:szCs w:val="20"/>
        </w:rPr>
        <w:fldChar w:fldCharType="separate"/>
      </w:r>
      <w:r w:rsidR="00EC111E">
        <w:rPr>
          <w:noProof/>
          <w:sz w:val="20"/>
          <w:szCs w:val="20"/>
        </w:rPr>
        <w:t>16</w:t>
      </w:r>
      <w:r w:rsidRPr="00C17FAB">
        <w:rPr>
          <w:sz w:val="20"/>
          <w:szCs w:val="20"/>
        </w:rPr>
        <w:fldChar w:fldCharType="end"/>
      </w:r>
      <w:r w:rsidRPr="00C17FAB">
        <w:rPr>
          <w:sz w:val="20"/>
          <w:szCs w:val="20"/>
        </w:rPr>
        <w:t>- diagramme de classe</w:t>
      </w:r>
      <w:bookmarkEnd w:id="207"/>
    </w:p>
    <w:p w14:paraId="32059B77" w14:textId="662DE9B6" w:rsidR="00E6024F" w:rsidRDefault="0078560C" w:rsidP="0078560C">
      <w:pPr>
        <w:pStyle w:val="Lgende"/>
        <w:rPr>
          <w:sz w:val="20"/>
          <w:szCs w:val="20"/>
        </w:rPr>
      </w:pPr>
      <w:r>
        <w:rPr>
          <w:sz w:val="20"/>
          <w:szCs w:val="20"/>
        </w:rPr>
        <w:t xml:space="preserve">                                                                 </w:t>
      </w:r>
    </w:p>
    <w:p w14:paraId="710B6C7E" w14:textId="5E4E1F2C" w:rsidR="00557457" w:rsidRDefault="00557457" w:rsidP="00557457">
      <w:pPr>
        <w:rPr>
          <w:lang w:eastAsia="fr-FR"/>
        </w:rPr>
      </w:pPr>
    </w:p>
    <w:p w14:paraId="760ECF7F" w14:textId="313B2649" w:rsidR="00557457" w:rsidRDefault="00557457" w:rsidP="00557457">
      <w:pPr>
        <w:rPr>
          <w:lang w:eastAsia="fr-FR"/>
        </w:rPr>
      </w:pPr>
    </w:p>
    <w:p w14:paraId="45388EC5" w14:textId="25C9E3A6" w:rsidR="00557457" w:rsidRDefault="00557457" w:rsidP="00557457">
      <w:pPr>
        <w:rPr>
          <w:lang w:eastAsia="fr-FR"/>
        </w:rPr>
      </w:pPr>
    </w:p>
    <w:p w14:paraId="4D2F271A" w14:textId="24FBFB72" w:rsidR="00557457" w:rsidRDefault="00557457" w:rsidP="00557457">
      <w:pPr>
        <w:rPr>
          <w:lang w:eastAsia="fr-FR"/>
        </w:rPr>
      </w:pPr>
    </w:p>
    <w:p w14:paraId="71EA0693" w14:textId="3A0B1E27" w:rsidR="00557457" w:rsidRDefault="00557457" w:rsidP="00557457">
      <w:pPr>
        <w:rPr>
          <w:lang w:eastAsia="fr-FR"/>
        </w:rPr>
      </w:pPr>
    </w:p>
    <w:p w14:paraId="014623F2" w14:textId="7ADDBD26" w:rsidR="00557457" w:rsidRDefault="00557457" w:rsidP="00557457">
      <w:pPr>
        <w:rPr>
          <w:lang w:eastAsia="fr-FR"/>
        </w:rPr>
      </w:pPr>
    </w:p>
    <w:p w14:paraId="7D825630" w14:textId="2FAA7731" w:rsidR="00474EAA" w:rsidRDefault="00474EAA" w:rsidP="00474EAA">
      <w:pPr>
        <w:keepNext/>
      </w:pPr>
    </w:p>
    <w:p w14:paraId="0ED8BD78" w14:textId="77777777" w:rsidR="00EE45C3" w:rsidRPr="00EE45C3" w:rsidRDefault="00EE45C3" w:rsidP="00EE45C3"/>
    <w:p w14:paraId="4D24E412" w14:textId="170A7B54" w:rsidR="00AF0661" w:rsidRPr="004B25E1" w:rsidRDefault="00AF0661" w:rsidP="00A802D3">
      <w:pPr>
        <w:pStyle w:val="Titre2"/>
        <w:rPr>
          <w:rFonts w:asciiTheme="majorBidi" w:hAnsiTheme="majorBidi" w:cstheme="majorBidi"/>
          <w:b w:val="0"/>
          <w:bCs w:val="0"/>
          <w:sz w:val="32"/>
          <w:szCs w:val="32"/>
        </w:rPr>
      </w:pPr>
      <w:bookmarkStart w:id="208" w:name="_Toc51021120"/>
      <w:r w:rsidRPr="004B25E1">
        <w:rPr>
          <w:rFonts w:asciiTheme="majorBidi" w:hAnsiTheme="majorBidi" w:cstheme="majorBidi"/>
          <w:sz w:val="32"/>
          <w:szCs w:val="32"/>
        </w:rPr>
        <w:lastRenderedPageBreak/>
        <w:t>Conclusion</w:t>
      </w:r>
      <w:bookmarkEnd w:id="208"/>
    </w:p>
    <w:p w14:paraId="067DA92B" w14:textId="1B5E5E39" w:rsidR="009568B7" w:rsidRDefault="009568B7" w:rsidP="00AF0661">
      <w:pPr>
        <w:rPr>
          <w:rFonts w:asciiTheme="majorBidi" w:hAnsiTheme="majorBidi" w:cstheme="majorBidi"/>
          <w:sz w:val="24"/>
          <w:szCs w:val="24"/>
        </w:rPr>
      </w:pPr>
      <w:r>
        <w:rPr>
          <w:rFonts w:asciiTheme="majorBidi" w:hAnsiTheme="majorBidi" w:cstheme="majorBidi"/>
          <w:sz w:val="24"/>
          <w:szCs w:val="24"/>
        </w:rPr>
        <w:t xml:space="preserve">Dans ce chapitre nous avons présenté la conception et </w:t>
      </w:r>
      <w:r w:rsidR="00165E24">
        <w:rPr>
          <w:rFonts w:asciiTheme="majorBidi" w:hAnsiTheme="majorBidi" w:cstheme="majorBidi"/>
          <w:sz w:val="24"/>
          <w:szCs w:val="24"/>
        </w:rPr>
        <w:t>la spécification</w:t>
      </w:r>
      <w:r>
        <w:rPr>
          <w:rFonts w:asciiTheme="majorBidi" w:hAnsiTheme="majorBidi" w:cstheme="majorBidi"/>
          <w:sz w:val="24"/>
          <w:szCs w:val="24"/>
        </w:rPr>
        <w:t xml:space="preserve"> des </w:t>
      </w:r>
      <w:r w:rsidR="00095765">
        <w:rPr>
          <w:rFonts w:asciiTheme="majorBidi" w:hAnsiTheme="majorBidi" w:cstheme="majorBidi"/>
          <w:sz w:val="24"/>
          <w:szCs w:val="24"/>
        </w:rPr>
        <w:t>besoins de</w:t>
      </w:r>
      <w:r>
        <w:rPr>
          <w:rFonts w:asciiTheme="majorBidi" w:hAnsiTheme="majorBidi" w:cstheme="majorBidi"/>
          <w:sz w:val="24"/>
          <w:szCs w:val="24"/>
        </w:rPr>
        <w:t xml:space="preserve"> notre projet </w:t>
      </w:r>
      <w:r w:rsidR="00165E24">
        <w:rPr>
          <w:rFonts w:asciiTheme="majorBidi" w:hAnsiTheme="majorBidi" w:cstheme="majorBidi"/>
          <w:sz w:val="24"/>
          <w:szCs w:val="24"/>
        </w:rPr>
        <w:t>en utilisant le langage UML.</w:t>
      </w:r>
    </w:p>
    <w:p w14:paraId="507B41A4" w14:textId="567F9FE3" w:rsidR="009568B7" w:rsidRDefault="009568B7" w:rsidP="00AF0661">
      <w:pPr>
        <w:rPr>
          <w:rFonts w:asciiTheme="majorBidi" w:hAnsiTheme="majorBidi" w:cstheme="majorBidi"/>
          <w:sz w:val="24"/>
          <w:szCs w:val="24"/>
        </w:rPr>
      </w:pPr>
      <w:r>
        <w:rPr>
          <w:rFonts w:asciiTheme="majorBidi" w:hAnsiTheme="majorBidi" w:cstheme="majorBidi"/>
          <w:sz w:val="24"/>
          <w:szCs w:val="24"/>
        </w:rPr>
        <w:t>Pour pouvoir passer finalement à la phase de réalisation de projet et c’est que nous allons présenter dans le prochain chapitre.</w:t>
      </w:r>
    </w:p>
    <w:p w14:paraId="79259C48" w14:textId="58423468" w:rsidR="00EE45C3" w:rsidRDefault="00EE45C3" w:rsidP="00AF0661">
      <w:pPr>
        <w:rPr>
          <w:rFonts w:asciiTheme="majorBidi" w:hAnsiTheme="majorBidi" w:cstheme="majorBidi"/>
          <w:sz w:val="24"/>
          <w:szCs w:val="24"/>
        </w:rPr>
      </w:pPr>
    </w:p>
    <w:p w14:paraId="7EE16D8B" w14:textId="29345FB0" w:rsidR="00EE45C3" w:rsidRDefault="00EE45C3" w:rsidP="00AF0661">
      <w:pPr>
        <w:rPr>
          <w:rFonts w:asciiTheme="majorBidi" w:hAnsiTheme="majorBidi" w:cstheme="majorBidi"/>
          <w:sz w:val="24"/>
          <w:szCs w:val="24"/>
        </w:rPr>
      </w:pPr>
    </w:p>
    <w:p w14:paraId="5947B5E2" w14:textId="2F197BDD" w:rsidR="00EE45C3" w:rsidRDefault="00EE45C3" w:rsidP="00AF0661">
      <w:pPr>
        <w:rPr>
          <w:rFonts w:asciiTheme="majorBidi" w:hAnsiTheme="majorBidi" w:cstheme="majorBidi"/>
          <w:sz w:val="24"/>
          <w:szCs w:val="24"/>
        </w:rPr>
      </w:pPr>
    </w:p>
    <w:p w14:paraId="7FB1A22D" w14:textId="5CA790D5" w:rsidR="00EE45C3" w:rsidRDefault="00EE45C3" w:rsidP="00AF0661">
      <w:pPr>
        <w:rPr>
          <w:rFonts w:asciiTheme="majorBidi" w:hAnsiTheme="majorBidi" w:cstheme="majorBidi"/>
          <w:sz w:val="24"/>
          <w:szCs w:val="24"/>
        </w:rPr>
      </w:pPr>
    </w:p>
    <w:p w14:paraId="236C1838" w14:textId="04E9D1D9" w:rsidR="00EE45C3" w:rsidRDefault="00EE45C3" w:rsidP="00AF0661">
      <w:pPr>
        <w:rPr>
          <w:rFonts w:asciiTheme="majorBidi" w:hAnsiTheme="majorBidi" w:cstheme="majorBidi"/>
          <w:sz w:val="24"/>
          <w:szCs w:val="24"/>
        </w:rPr>
      </w:pPr>
    </w:p>
    <w:p w14:paraId="19241979" w14:textId="18F1EDCF" w:rsidR="00EE45C3" w:rsidRDefault="00EE45C3" w:rsidP="00AF0661">
      <w:pPr>
        <w:rPr>
          <w:rFonts w:asciiTheme="majorBidi" w:hAnsiTheme="majorBidi" w:cstheme="majorBidi"/>
          <w:sz w:val="24"/>
          <w:szCs w:val="24"/>
        </w:rPr>
      </w:pPr>
    </w:p>
    <w:p w14:paraId="143CD02E" w14:textId="7C0B2E1A" w:rsidR="00EE45C3" w:rsidRDefault="00EE45C3" w:rsidP="00AF0661">
      <w:pPr>
        <w:rPr>
          <w:rFonts w:asciiTheme="majorBidi" w:hAnsiTheme="majorBidi" w:cstheme="majorBidi"/>
          <w:sz w:val="24"/>
          <w:szCs w:val="24"/>
        </w:rPr>
      </w:pPr>
    </w:p>
    <w:p w14:paraId="53F4A0E4" w14:textId="6ACD37FF" w:rsidR="00EE45C3" w:rsidRDefault="00EE45C3" w:rsidP="00AF0661">
      <w:pPr>
        <w:rPr>
          <w:rFonts w:asciiTheme="majorBidi" w:hAnsiTheme="majorBidi" w:cstheme="majorBidi"/>
          <w:sz w:val="24"/>
          <w:szCs w:val="24"/>
        </w:rPr>
      </w:pPr>
    </w:p>
    <w:p w14:paraId="5DEA246D" w14:textId="7A844DEC" w:rsidR="00EE45C3" w:rsidRDefault="00EE45C3" w:rsidP="00AF0661">
      <w:pPr>
        <w:rPr>
          <w:rFonts w:asciiTheme="majorBidi" w:hAnsiTheme="majorBidi" w:cstheme="majorBidi"/>
          <w:sz w:val="24"/>
          <w:szCs w:val="24"/>
        </w:rPr>
      </w:pPr>
    </w:p>
    <w:p w14:paraId="40AE5F41" w14:textId="7C8918A7" w:rsidR="00EE45C3" w:rsidRDefault="00EE45C3" w:rsidP="00AF0661">
      <w:pPr>
        <w:rPr>
          <w:rFonts w:asciiTheme="majorBidi" w:hAnsiTheme="majorBidi" w:cstheme="majorBidi"/>
          <w:sz w:val="24"/>
          <w:szCs w:val="24"/>
        </w:rPr>
      </w:pPr>
    </w:p>
    <w:p w14:paraId="3283A8EB" w14:textId="7FF408B9" w:rsidR="00EE45C3" w:rsidRDefault="00EE45C3" w:rsidP="00AF0661">
      <w:pPr>
        <w:rPr>
          <w:rFonts w:asciiTheme="majorBidi" w:hAnsiTheme="majorBidi" w:cstheme="majorBidi"/>
          <w:sz w:val="24"/>
          <w:szCs w:val="24"/>
        </w:rPr>
      </w:pPr>
    </w:p>
    <w:p w14:paraId="4FFF9ABD" w14:textId="1BE0367B" w:rsidR="00EE45C3" w:rsidRDefault="00EE45C3" w:rsidP="00AF0661">
      <w:pPr>
        <w:rPr>
          <w:rFonts w:asciiTheme="majorBidi" w:hAnsiTheme="majorBidi" w:cstheme="majorBidi"/>
          <w:sz w:val="24"/>
          <w:szCs w:val="24"/>
        </w:rPr>
      </w:pPr>
    </w:p>
    <w:p w14:paraId="0396BCCB" w14:textId="48D55C63" w:rsidR="00EE45C3" w:rsidRDefault="00EE45C3" w:rsidP="00AF0661">
      <w:pPr>
        <w:rPr>
          <w:rFonts w:asciiTheme="majorBidi" w:hAnsiTheme="majorBidi" w:cstheme="majorBidi"/>
          <w:sz w:val="24"/>
          <w:szCs w:val="24"/>
        </w:rPr>
      </w:pPr>
    </w:p>
    <w:p w14:paraId="3C4614FC" w14:textId="679FEB46" w:rsidR="00EE45C3" w:rsidRDefault="00EE45C3" w:rsidP="00AF0661">
      <w:pPr>
        <w:rPr>
          <w:rFonts w:asciiTheme="majorBidi" w:hAnsiTheme="majorBidi" w:cstheme="majorBidi"/>
          <w:sz w:val="24"/>
          <w:szCs w:val="24"/>
        </w:rPr>
      </w:pPr>
    </w:p>
    <w:p w14:paraId="7D11D390" w14:textId="2FEE342C" w:rsidR="00EE45C3" w:rsidRDefault="00EE45C3" w:rsidP="00AF0661">
      <w:pPr>
        <w:rPr>
          <w:rFonts w:asciiTheme="majorBidi" w:hAnsiTheme="majorBidi" w:cstheme="majorBidi"/>
          <w:sz w:val="24"/>
          <w:szCs w:val="24"/>
        </w:rPr>
      </w:pPr>
    </w:p>
    <w:p w14:paraId="6054555F" w14:textId="1E5C121A" w:rsidR="00EE45C3" w:rsidRDefault="00EE45C3" w:rsidP="00AF0661">
      <w:pPr>
        <w:rPr>
          <w:rFonts w:asciiTheme="majorBidi" w:hAnsiTheme="majorBidi" w:cstheme="majorBidi"/>
          <w:sz w:val="24"/>
          <w:szCs w:val="24"/>
        </w:rPr>
      </w:pPr>
    </w:p>
    <w:p w14:paraId="4D2F3B33" w14:textId="27FEDF82" w:rsidR="00EE45C3" w:rsidRDefault="00EE45C3" w:rsidP="00AF0661">
      <w:pPr>
        <w:rPr>
          <w:rFonts w:asciiTheme="majorBidi" w:hAnsiTheme="majorBidi" w:cstheme="majorBidi"/>
          <w:sz w:val="24"/>
          <w:szCs w:val="24"/>
        </w:rPr>
      </w:pPr>
    </w:p>
    <w:p w14:paraId="77D138BE" w14:textId="307ACBE8" w:rsidR="00EE45C3" w:rsidRDefault="00EE45C3" w:rsidP="00AF0661">
      <w:pPr>
        <w:rPr>
          <w:rFonts w:asciiTheme="majorBidi" w:hAnsiTheme="majorBidi" w:cstheme="majorBidi"/>
          <w:sz w:val="24"/>
          <w:szCs w:val="24"/>
        </w:rPr>
      </w:pPr>
    </w:p>
    <w:p w14:paraId="7CAC637C" w14:textId="7C717997" w:rsidR="00EE45C3" w:rsidRDefault="00EE45C3" w:rsidP="00AF0661">
      <w:pPr>
        <w:rPr>
          <w:rFonts w:asciiTheme="majorBidi" w:hAnsiTheme="majorBidi" w:cstheme="majorBidi"/>
          <w:sz w:val="24"/>
          <w:szCs w:val="24"/>
        </w:rPr>
      </w:pPr>
    </w:p>
    <w:p w14:paraId="28528547" w14:textId="00CFAC2B" w:rsidR="00EE45C3" w:rsidRDefault="00EE45C3" w:rsidP="00AF0661">
      <w:pPr>
        <w:rPr>
          <w:rFonts w:asciiTheme="majorBidi" w:hAnsiTheme="majorBidi" w:cstheme="majorBidi"/>
          <w:sz w:val="24"/>
          <w:szCs w:val="24"/>
        </w:rPr>
      </w:pPr>
    </w:p>
    <w:p w14:paraId="3A0CAA04" w14:textId="12E31E5E" w:rsidR="00EE45C3" w:rsidRDefault="00EE45C3" w:rsidP="00AF0661">
      <w:pPr>
        <w:rPr>
          <w:rFonts w:asciiTheme="majorBidi" w:hAnsiTheme="majorBidi" w:cstheme="majorBidi"/>
          <w:sz w:val="24"/>
          <w:szCs w:val="24"/>
        </w:rPr>
      </w:pPr>
    </w:p>
    <w:p w14:paraId="2E10C2F5" w14:textId="5413FD6E" w:rsidR="00EE45C3" w:rsidRDefault="00EE45C3" w:rsidP="00AF0661">
      <w:pPr>
        <w:rPr>
          <w:rFonts w:asciiTheme="majorBidi" w:hAnsiTheme="majorBidi" w:cstheme="majorBidi"/>
          <w:sz w:val="24"/>
          <w:szCs w:val="24"/>
        </w:rPr>
      </w:pPr>
    </w:p>
    <w:p w14:paraId="1DEE494B" w14:textId="597E7E0A" w:rsidR="00EE45C3" w:rsidRDefault="00EE45C3" w:rsidP="00AF0661">
      <w:pPr>
        <w:rPr>
          <w:rFonts w:asciiTheme="majorBidi" w:hAnsiTheme="majorBidi" w:cstheme="majorBidi"/>
          <w:sz w:val="24"/>
          <w:szCs w:val="24"/>
        </w:rPr>
      </w:pPr>
    </w:p>
    <w:p w14:paraId="64B61D86" w14:textId="77777777" w:rsidR="00EE45C3" w:rsidRPr="009568B7" w:rsidRDefault="00EE45C3" w:rsidP="00AF0661">
      <w:pPr>
        <w:rPr>
          <w:rFonts w:asciiTheme="majorBidi" w:hAnsiTheme="majorBidi" w:cstheme="majorBidi"/>
          <w:sz w:val="24"/>
          <w:szCs w:val="24"/>
        </w:rPr>
      </w:pPr>
    </w:p>
    <w:p w14:paraId="3ADF9DA0" w14:textId="77777777" w:rsidR="00AF0661" w:rsidRPr="00AF0661" w:rsidRDefault="00AF0661" w:rsidP="00AF0661"/>
    <w:p w14:paraId="31CC9F6A" w14:textId="562B9A27" w:rsidR="00ED3FB1" w:rsidRPr="00B3508D" w:rsidRDefault="00B3508D" w:rsidP="008C5401">
      <w:pPr>
        <w:pStyle w:val="Titre1"/>
        <w:rPr>
          <w:rFonts w:asciiTheme="majorBidi" w:hAnsiTheme="majorBidi"/>
          <w:b/>
          <w:bCs/>
          <w:sz w:val="72"/>
          <w:szCs w:val="72"/>
          <w:u w:val="single"/>
        </w:rPr>
      </w:pPr>
      <w:bookmarkStart w:id="209" w:name="_Toc51021121"/>
      <w:r w:rsidRPr="001B4324">
        <w:rPr>
          <w:rFonts w:asciiTheme="majorBidi" w:hAnsiTheme="majorBidi"/>
          <w:b/>
          <w:bCs/>
          <w:color w:val="auto"/>
          <w:sz w:val="56"/>
          <w:szCs w:val="56"/>
        </w:rPr>
        <w:t xml:space="preserve">CHAPITRE </w:t>
      </w:r>
      <w:r w:rsidR="002E67CE" w:rsidRPr="001B4324">
        <w:rPr>
          <w:rFonts w:asciiTheme="majorBidi" w:hAnsiTheme="majorBidi"/>
          <w:b/>
          <w:bCs/>
          <w:color w:val="auto"/>
          <w:sz w:val="56"/>
          <w:szCs w:val="56"/>
        </w:rPr>
        <w:t>3</w:t>
      </w:r>
      <w:r w:rsidR="002E67CE" w:rsidRPr="008C5401">
        <w:rPr>
          <w:rFonts w:asciiTheme="majorBidi" w:hAnsiTheme="majorBidi"/>
          <w:b/>
          <w:bCs/>
          <w:sz w:val="72"/>
          <w:szCs w:val="72"/>
        </w:rPr>
        <w:t xml:space="preserve"> </w:t>
      </w:r>
      <w:r w:rsidR="002E67CE" w:rsidRPr="002E67CE">
        <w:rPr>
          <w:rFonts w:asciiTheme="majorBidi" w:hAnsiTheme="majorBidi"/>
          <w:color w:val="auto"/>
          <w:sz w:val="52"/>
          <w:szCs w:val="52"/>
        </w:rPr>
        <w:t>REALISATION</w:t>
      </w:r>
      <w:bookmarkEnd w:id="209"/>
      <w:r w:rsidRPr="00B3508D">
        <w:rPr>
          <w:rFonts w:asciiTheme="majorBidi" w:hAnsiTheme="majorBidi"/>
          <w:sz w:val="52"/>
          <w:szCs w:val="52"/>
        </w:rPr>
        <w:t xml:space="preserve"> </w:t>
      </w:r>
      <w:r w:rsidRPr="00B3508D">
        <w:rPr>
          <w:rFonts w:asciiTheme="majorBidi" w:hAnsiTheme="majorBidi"/>
          <w:b/>
          <w:bCs/>
          <w:sz w:val="72"/>
          <w:szCs w:val="72"/>
          <w:u w:val="single"/>
        </w:rPr>
        <w:t xml:space="preserve"> </w:t>
      </w:r>
    </w:p>
    <w:p w14:paraId="2E4D99A3" w14:textId="0D2E48E3" w:rsidR="005F5D2D" w:rsidRDefault="005F5D2D" w:rsidP="00557457">
      <w:pPr>
        <w:rPr>
          <w:lang w:eastAsia="fr-FR"/>
        </w:rPr>
      </w:pPr>
    </w:p>
    <w:p w14:paraId="43AEF4B2" w14:textId="29EE2E67" w:rsidR="00EE45C3" w:rsidRDefault="00EE45C3" w:rsidP="00557457">
      <w:pPr>
        <w:rPr>
          <w:lang w:eastAsia="fr-FR"/>
        </w:rPr>
      </w:pPr>
    </w:p>
    <w:p w14:paraId="3176E1D0" w14:textId="38C1AB79" w:rsidR="00EE45C3" w:rsidRDefault="00EE45C3" w:rsidP="00557457">
      <w:pPr>
        <w:rPr>
          <w:lang w:eastAsia="fr-FR"/>
        </w:rPr>
      </w:pPr>
    </w:p>
    <w:p w14:paraId="78DC22A9" w14:textId="302AA834" w:rsidR="00EE45C3" w:rsidRDefault="00EE45C3" w:rsidP="00557457">
      <w:pPr>
        <w:rPr>
          <w:lang w:eastAsia="fr-FR"/>
        </w:rPr>
      </w:pPr>
    </w:p>
    <w:p w14:paraId="6F83A1A3" w14:textId="27DCE6BF" w:rsidR="00EE45C3" w:rsidRDefault="00EE45C3" w:rsidP="00557457">
      <w:pPr>
        <w:rPr>
          <w:lang w:eastAsia="fr-FR"/>
        </w:rPr>
      </w:pPr>
    </w:p>
    <w:p w14:paraId="608D0307" w14:textId="1CBA14FD" w:rsidR="00EE45C3" w:rsidRDefault="00EE45C3" w:rsidP="00557457">
      <w:pPr>
        <w:rPr>
          <w:lang w:eastAsia="fr-FR"/>
        </w:rPr>
      </w:pPr>
    </w:p>
    <w:p w14:paraId="29C3E18A" w14:textId="5AB02460" w:rsidR="00EE45C3" w:rsidRDefault="00EE45C3" w:rsidP="00557457">
      <w:pPr>
        <w:rPr>
          <w:lang w:eastAsia="fr-FR"/>
        </w:rPr>
      </w:pPr>
    </w:p>
    <w:p w14:paraId="32706E63" w14:textId="1E479AF1" w:rsidR="00EE45C3" w:rsidRDefault="00EE45C3" w:rsidP="00557457">
      <w:pPr>
        <w:rPr>
          <w:lang w:eastAsia="fr-FR"/>
        </w:rPr>
      </w:pPr>
    </w:p>
    <w:p w14:paraId="3C0FD443" w14:textId="464ED778" w:rsidR="00EE45C3" w:rsidRDefault="00EE45C3" w:rsidP="00557457">
      <w:pPr>
        <w:rPr>
          <w:lang w:eastAsia="fr-FR"/>
        </w:rPr>
      </w:pPr>
    </w:p>
    <w:p w14:paraId="59ACFB39" w14:textId="5C2E915F" w:rsidR="00EE45C3" w:rsidRDefault="00EE45C3" w:rsidP="00557457">
      <w:pPr>
        <w:rPr>
          <w:lang w:eastAsia="fr-FR"/>
        </w:rPr>
      </w:pPr>
    </w:p>
    <w:p w14:paraId="018BD749" w14:textId="6CCEC2F7" w:rsidR="00EE45C3" w:rsidRDefault="00EE45C3" w:rsidP="00557457">
      <w:pPr>
        <w:rPr>
          <w:lang w:eastAsia="fr-FR"/>
        </w:rPr>
      </w:pPr>
    </w:p>
    <w:p w14:paraId="531A6774" w14:textId="36FFBDE9" w:rsidR="00EE45C3" w:rsidRDefault="00EE45C3" w:rsidP="00557457">
      <w:pPr>
        <w:rPr>
          <w:lang w:eastAsia="fr-FR"/>
        </w:rPr>
      </w:pPr>
    </w:p>
    <w:p w14:paraId="0C255549" w14:textId="0F45897F" w:rsidR="00EE45C3" w:rsidRDefault="00EE45C3" w:rsidP="00557457">
      <w:pPr>
        <w:rPr>
          <w:lang w:eastAsia="fr-FR"/>
        </w:rPr>
      </w:pPr>
    </w:p>
    <w:p w14:paraId="79B8748C" w14:textId="345C0D88" w:rsidR="00EE45C3" w:rsidRDefault="00EE45C3" w:rsidP="00557457">
      <w:pPr>
        <w:rPr>
          <w:lang w:eastAsia="fr-FR"/>
        </w:rPr>
      </w:pPr>
    </w:p>
    <w:p w14:paraId="4A7FD8D2" w14:textId="25ADD5E5" w:rsidR="00EE45C3" w:rsidRDefault="00EE45C3" w:rsidP="00557457">
      <w:pPr>
        <w:rPr>
          <w:lang w:eastAsia="fr-FR"/>
        </w:rPr>
      </w:pPr>
    </w:p>
    <w:p w14:paraId="18F3715C" w14:textId="4E508E9E" w:rsidR="00EE45C3" w:rsidRDefault="00EE45C3" w:rsidP="00557457">
      <w:pPr>
        <w:rPr>
          <w:lang w:eastAsia="fr-FR"/>
        </w:rPr>
      </w:pPr>
    </w:p>
    <w:p w14:paraId="037C2615" w14:textId="4CCDAF92" w:rsidR="00EE45C3" w:rsidRDefault="00EE45C3" w:rsidP="00557457">
      <w:pPr>
        <w:rPr>
          <w:lang w:eastAsia="fr-FR"/>
        </w:rPr>
      </w:pPr>
    </w:p>
    <w:p w14:paraId="09D559DF" w14:textId="58E56DB7" w:rsidR="00EE45C3" w:rsidRDefault="00EE45C3" w:rsidP="00557457">
      <w:pPr>
        <w:rPr>
          <w:lang w:eastAsia="fr-FR"/>
        </w:rPr>
      </w:pPr>
    </w:p>
    <w:p w14:paraId="74AEFE0A" w14:textId="7DEBBF1C" w:rsidR="00EE45C3" w:rsidRDefault="00EE45C3" w:rsidP="00557457">
      <w:pPr>
        <w:rPr>
          <w:lang w:eastAsia="fr-FR"/>
        </w:rPr>
      </w:pPr>
    </w:p>
    <w:p w14:paraId="580F905A" w14:textId="2DFC76D5" w:rsidR="001B4324" w:rsidRDefault="001B4324" w:rsidP="00557457">
      <w:pPr>
        <w:rPr>
          <w:lang w:eastAsia="fr-FR"/>
        </w:rPr>
      </w:pPr>
    </w:p>
    <w:p w14:paraId="49679009" w14:textId="77777777" w:rsidR="00F64D48" w:rsidRDefault="00F64D48" w:rsidP="00557457">
      <w:pPr>
        <w:rPr>
          <w:lang w:eastAsia="fr-FR"/>
        </w:rPr>
      </w:pPr>
    </w:p>
    <w:p w14:paraId="62F5056D" w14:textId="6CDE1B69" w:rsidR="00EE45C3" w:rsidRDefault="00EE45C3" w:rsidP="00557457">
      <w:pPr>
        <w:rPr>
          <w:lang w:eastAsia="fr-FR"/>
        </w:rPr>
      </w:pPr>
    </w:p>
    <w:p w14:paraId="1FCE6BCE" w14:textId="4D0A7D99" w:rsidR="00EE45C3" w:rsidRDefault="00EE45C3" w:rsidP="00557457">
      <w:pPr>
        <w:rPr>
          <w:lang w:eastAsia="fr-FR"/>
        </w:rPr>
      </w:pPr>
    </w:p>
    <w:p w14:paraId="26814687" w14:textId="487B6AC1" w:rsidR="00EE45C3" w:rsidRDefault="00EE45C3" w:rsidP="00557457">
      <w:pPr>
        <w:rPr>
          <w:lang w:eastAsia="fr-FR"/>
        </w:rPr>
      </w:pPr>
    </w:p>
    <w:p w14:paraId="41BB536B" w14:textId="4F97CE91" w:rsidR="00EE45C3" w:rsidRPr="001B4324" w:rsidRDefault="00EE45C3" w:rsidP="0088559C">
      <w:pPr>
        <w:pStyle w:val="Paragraphedeliste"/>
        <w:numPr>
          <w:ilvl w:val="1"/>
          <w:numId w:val="4"/>
        </w:numPr>
        <w:outlineLvl w:val="1"/>
        <w:rPr>
          <w:rFonts w:asciiTheme="majorBidi" w:eastAsia="Times New Roman" w:hAnsiTheme="majorBidi" w:cstheme="majorBidi"/>
          <w:b/>
          <w:bCs/>
          <w:sz w:val="32"/>
          <w:szCs w:val="32"/>
          <w:lang w:eastAsia="fr-FR"/>
        </w:rPr>
      </w:pPr>
      <w:bookmarkStart w:id="210" w:name="_Toc51021122"/>
      <w:r w:rsidRPr="001B4324">
        <w:rPr>
          <w:rFonts w:asciiTheme="majorBidi" w:eastAsia="Times New Roman" w:hAnsiTheme="majorBidi" w:cstheme="majorBidi"/>
          <w:b/>
          <w:bCs/>
          <w:sz w:val="32"/>
          <w:szCs w:val="32"/>
          <w:lang w:eastAsia="fr-FR"/>
        </w:rPr>
        <w:lastRenderedPageBreak/>
        <w:t>Introduction</w:t>
      </w:r>
      <w:bookmarkEnd w:id="210"/>
    </w:p>
    <w:p w14:paraId="078FD738" w14:textId="6B0FE9B0" w:rsidR="008C5401" w:rsidRPr="008C5401" w:rsidRDefault="008C5401" w:rsidP="00580689">
      <w:pPr>
        <w:jc w:val="both"/>
        <w:rPr>
          <w:rFonts w:asciiTheme="majorBidi" w:hAnsiTheme="majorBidi" w:cstheme="majorBidi"/>
          <w:sz w:val="24"/>
          <w:szCs w:val="24"/>
        </w:rPr>
      </w:pPr>
      <w:r w:rsidRPr="008C5401">
        <w:rPr>
          <w:rFonts w:asciiTheme="majorBidi" w:hAnsiTheme="majorBidi" w:cstheme="majorBidi"/>
          <w:sz w:val="24"/>
          <w:szCs w:val="24"/>
        </w:rPr>
        <w:t>Dans ce dernier chapitre nous allons montrer et présenter les outils que nous avons utilisés pour la réalisation de notre application et les environnements</w:t>
      </w:r>
      <w:r w:rsidR="00137F49">
        <w:rPr>
          <w:rFonts w:asciiTheme="majorBidi" w:hAnsiTheme="majorBidi" w:cstheme="majorBidi"/>
          <w:sz w:val="24"/>
          <w:szCs w:val="24"/>
        </w:rPr>
        <w:t xml:space="preserve"> et les </w:t>
      </w:r>
      <w:r w:rsidR="004E7842">
        <w:rPr>
          <w:rFonts w:asciiTheme="majorBidi" w:hAnsiTheme="majorBidi" w:cstheme="majorBidi"/>
          <w:sz w:val="24"/>
          <w:szCs w:val="24"/>
        </w:rPr>
        <w:t>langages</w:t>
      </w:r>
      <w:r w:rsidR="004E7842" w:rsidRPr="008C5401">
        <w:rPr>
          <w:rFonts w:asciiTheme="majorBidi" w:hAnsiTheme="majorBidi" w:cstheme="majorBidi"/>
          <w:sz w:val="24"/>
          <w:szCs w:val="24"/>
        </w:rPr>
        <w:t xml:space="preserve"> </w:t>
      </w:r>
      <w:r w:rsidR="004E7842">
        <w:rPr>
          <w:rFonts w:asciiTheme="majorBidi" w:hAnsiTheme="majorBidi" w:cstheme="majorBidi"/>
          <w:sz w:val="24"/>
          <w:szCs w:val="24"/>
        </w:rPr>
        <w:t>de</w:t>
      </w:r>
      <w:r w:rsidRPr="008C5401">
        <w:rPr>
          <w:rFonts w:asciiTheme="majorBidi" w:hAnsiTheme="majorBidi" w:cstheme="majorBidi"/>
          <w:sz w:val="24"/>
          <w:szCs w:val="24"/>
        </w:rPr>
        <w:t xml:space="preserve"> développement de cette dernière</w:t>
      </w:r>
      <w:r w:rsidR="00137F49">
        <w:rPr>
          <w:rFonts w:asciiTheme="majorBidi" w:hAnsiTheme="majorBidi" w:cstheme="majorBidi"/>
          <w:sz w:val="24"/>
          <w:szCs w:val="24"/>
        </w:rPr>
        <w:t>.</w:t>
      </w:r>
    </w:p>
    <w:p w14:paraId="08C9F07A" w14:textId="577B218F" w:rsidR="008C5401" w:rsidRPr="001B4324" w:rsidRDefault="008C5401" w:rsidP="0088559C">
      <w:pPr>
        <w:pStyle w:val="Paragraphedeliste"/>
        <w:numPr>
          <w:ilvl w:val="1"/>
          <w:numId w:val="4"/>
        </w:numPr>
        <w:outlineLvl w:val="1"/>
        <w:rPr>
          <w:rFonts w:asciiTheme="majorBidi" w:eastAsia="Times New Roman" w:hAnsiTheme="majorBidi" w:cstheme="majorBidi"/>
          <w:b/>
          <w:bCs/>
          <w:sz w:val="32"/>
          <w:szCs w:val="32"/>
          <w:lang w:eastAsia="fr-FR"/>
        </w:rPr>
      </w:pPr>
      <w:bookmarkStart w:id="211" w:name="_Toc51021123"/>
      <w:r w:rsidRPr="001B4324">
        <w:rPr>
          <w:rFonts w:asciiTheme="majorBidi" w:eastAsia="Times New Roman" w:hAnsiTheme="majorBidi" w:cstheme="majorBidi"/>
          <w:b/>
          <w:bCs/>
          <w:sz w:val="32"/>
          <w:szCs w:val="32"/>
          <w:lang w:eastAsia="fr-FR"/>
        </w:rPr>
        <w:t xml:space="preserve">Outils et </w:t>
      </w:r>
      <w:r w:rsidR="00C578C2" w:rsidRPr="001B4324">
        <w:rPr>
          <w:rFonts w:asciiTheme="majorBidi" w:eastAsia="Times New Roman" w:hAnsiTheme="majorBidi" w:cstheme="majorBidi"/>
          <w:b/>
          <w:bCs/>
          <w:sz w:val="32"/>
          <w:szCs w:val="32"/>
          <w:lang w:eastAsia="fr-FR"/>
        </w:rPr>
        <w:t>langages</w:t>
      </w:r>
      <w:r w:rsidRPr="001B4324">
        <w:rPr>
          <w:rFonts w:asciiTheme="majorBidi" w:eastAsia="Times New Roman" w:hAnsiTheme="majorBidi" w:cstheme="majorBidi"/>
          <w:b/>
          <w:bCs/>
          <w:sz w:val="32"/>
          <w:szCs w:val="32"/>
          <w:lang w:eastAsia="fr-FR"/>
        </w:rPr>
        <w:t xml:space="preserve"> de développement</w:t>
      </w:r>
      <w:bookmarkEnd w:id="211"/>
      <w:r w:rsidRPr="001B4324">
        <w:rPr>
          <w:rFonts w:asciiTheme="majorBidi" w:eastAsia="Times New Roman" w:hAnsiTheme="majorBidi" w:cstheme="majorBidi"/>
          <w:b/>
          <w:bCs/>
          <w:sz w:val="32"/>
          <w:szCs w:val="32"/>
          <w:lang w:eastAsia="fr-FR"/>
        </w:rPr>
        <w:t> </w:t>
      </w:r>
    </w:p>
    <w:p w14:paraId="56BF5A96" w14:textId="69494DFA" w:rsidR="008C5401" w:rsidRDefault="00C578C2" w:rsidP="00402844">
      <w:pPr>
        <w:rPr>
          <w:rFonts w:asciiTheme="majorBidi" w:hAnsiTheme="majorBidi" w:cstheme="majorBidi"/>
          <w:sz w:val="24"/>
          <w:szCs w:val="24"/>
        </w:rPr>
      </w:pPr>
      <w:r w:rsidRPr="001B4324">
        <w:rPr>
          <w:rFonts w:asciiTheme="majorBidi" w:hAnsiTheme="majorBidi" w:cstheme="majorBidi"/>
          <w:b/>
          <w:bCs/>
          <w:sz w:val="24"/>
          <w:szCs w:val="24"/>
        </w:rPr>
        <w:t>Les langages de développement utilisés</w:t>
      </w:r>
      <w:r w:rsidRPr="00347BB0">
        <w:rPr>
          <w:rFonts w:asciiTheme="majorBidi" w:hAnsiTheme="majorBidi" w:cstheme="majorBidi"/>
          <w:sz w:val="24"/>
          <w:szCs w:val="24"/>
        </w:rPr>
        <w:t> </w:t>
      </w:r>
      <w:r>
        <w:rPr>
          <w:rFonts w:asciiTheme="majorBidi" w:hAnsiTheme="majorBidi" w:cstheme="majorBidi"/>
          <w:sz w:val="24"/>
          <w:szCs w:val="24"/>
        </w:rPr>
        <w:t>:</w:t>
      </w:r>
    </w:p>
    <w:p w14:paraId="3C415D11" w14:textId="7323B2C0" w:rsidR="001C7E6C" w:rsidRDefault="001C7E6C" w:rsidP="00E25678">
      <w:pPr>
        <w:pStyle w:val="NormalWeb"/>
        <w:numPr>
          <w:ilvl w:val="1"/>
          <w:numId w:val="9"/>
        </w:numPr>
        <w:outlineLvl w:val="1"/>
        <w:rPr>
          <w:rFonts w:asciiTheme="majorBidi" w:hAnsiTheme="majorBidi" w:cstheme="majorBidi"/>
          <w:b/>
          <w:bCs/>
          <w:color w:val="365F91" w:themeColor="accent1" w:themeShade="BF"/>
          <w:sz w:val="28"/>
          <w:szCs w:val="28"/>
        </w:rPr>
      </w:pPr>
      <w:bookmarkStart w:id="212" w:name="_Toc51021124"/>
      <w:r w:rsidRPr="001C7E6C">
        <w:rPr>
          <w:rFonts w:asciiTheme="majorBidi" w:hAnsiTheme="majorBidi" w:cstheme="majorBidi"/>
          <w:b/>
          <w:bCs/>
          <w:color w:val="365F91" w:themeColor="accent1" w:themeShade="BF"/>
          <w:sz w:val="28"/>
          <w:szCs w:val="28"/>
        </w:rPr>
        <w:t>HTML</w:t>
      </w:r>
      <w:bookmarkEnd w:id="212"/>
    </w:p>
    <w:p w14:paraId="3B8D69F5" w14:textId="77777777" w:rsidR="00580689" w:rsidRDefault="00580689" w:rsidP="00580689">
      <w:pPr>
        <w:pStyle w:val="NormalWeb"/>
        <w:ind w:left="1080"/>
        <w:jc w:val="center"/>
        <w:outlineLvl w:val="1"/>
        <w:rPr>
          <w:rFonts w:asciiTheme="majorBidi" w:hAnsiTheme="majorBidi" w:cstheme="majorBidi"/>
          <w:b/>
          <w:bCs/>
          <w:color w:val="365F91" w:themeColor="accent1" w:themeShade="BF"/>
          <w:sz w:val="28"/>
          <w:szCs w:val="28"/>
        </w:rPr>
      </w:pPr>
      <w:bookmarkStart w:id="213" w:name="_Toc51021125"/>
      <w:r>
        <w:rPr>
          <w:noProof/>
        </w:rPr>
        <w:drawing>
          <wp:inline distT="0" distB="0" distL="0" distR="0" wp14:anchorId="2B7C8497" wp14:editId="2CA084B8">
            <wp:extent cx="1307805" cy="1307805"/>
            <wp:effectExtent l="0" t="0" r="0" b="69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14466" cy="1314466"/>
                    </a:xfrm>
                    <a:prstGeom prst="rect">
                      <a:avLst/>
                    </a:prstGeom>
                    <a:noFill/>
                    <a:ln>
                      <a:noFill/>
                    </a:ln>
                  </pic:spPr>
                </pic:pic>
              </a:graphicData>
            </a:graphic>
          </wp:inline>
        </w:drawing>
      </w:r>
      <w:bookmarkEnd w:id="213"/>
    </w:p>
    <w:p w14:paraId="032BF2F9" w14:textId="2AC21C39" w:rsidR="00580689" w:rsidRPr="00580689" w:rsidRDefault="00580689" w:rsidP="00580689">
      <w:pPr>
        <w:pStyle w:val="NormalWeb"/>
        <w:jc w:val="both"/>
        <w:outlineLvl w:val="1"/>
        <w:rPr>
          <w:rFonts w:asciiTheme="majorBidi" w:eastAsiaTheme="minorHAnsi" w:hAnsiTheme="majorBidi" w:cstheme="majorBidi"/>
          <w:lang w:eastAsia="en-US"/>
        </w:rPr>
      </w:pPr>
      <w:bookmarkStart w:id="214" w:name="_Toc51021126"/>
      <w:r w:rsidRPr="00580689">
        <w:rPr>
          <w:rFonts w:asciiTheme="majorBidi" w:eastAsiaTheme="minorHAnsi" w:hAnsiTheme="majorBidi" w:cstheme="majorBidi"/>
          <w:lang w:eastAsia="en-US"/>
        </w:rPr>
        <w:t>Le </w:t>
      </w:r>
      <w:r w:rsidRPr="00580689">
        <w:rPr>
          <w:rFonts w:asciiTheme="majorBidi" w:eastAsiaTheme="minorHAnsi" w:hAnsiTheme="majorBidi" w:cstheme="majorBidi"/>
          <w:b/>
          <w:bCs/>
          <w:lang w:eastAsia="en-US"/>
        </w:rPr>
        <w:t>HyperText</w:t>
      </w:r>
      <w:r w:rsidRPr="00580689">
        <w:rPr>
          <w:rFonts w:asciiTheme="majorBidi" w:eastAsiaTheme="minorHAnsi" w:hAnsiTheme="majorBidi" w:cstheme="majorBidi"/>
          <w:lang w:eastAsia="en-US"/>
        </w:rPr>
        <w:t xml:space="preserve"> </w:t>
      </w:r>
      <w:r w:rsidRPr="00580689">
        <w:rPr>
          <w:rFonts w:asciiTheme="majorBidi" w:eastAsiaTheme="minorHAnsi" w:hAnsiTheme="majorBidi" w:cstheme="majorBidi"/>
          <w:b/>
          <w:bCs/>
          <w:lang w:eastAsia="en-US"/>
        </w:rPr>
        <w:t>Markup</w:t>
      </w:r>
      <w:r w:rsidRPr="00580689">
        <w:rPr>
          <w:rFonts w:asciiTheme="majorBidi" w:eastAsiaTheme="minorHAnsi" w:hAnsiTheme="majorBidi" w:cstheme="majorBidi"/>
          <w:lang w:eastAsia="en-US"/>
        </w:rPr>
        <w:t xml:space="preserve"> </w:t>
      </w:r>
      <w:r w:rsidRPr="00580689">
        <w:rPr>
          <w:rFonts w:asciiTheme="majorBidi" w:eastAsiaTheme="minorHAnsi" w:hAnsiTheme="majorBidi" w:cstheme="majorBidi"/>
          <w:b/>
          <w:bCs/>
          <w:lang w:eastAsia="en-US"/>
        </w:rPr>
        <w:t>Language</w:t>
      </w:r>
      <w:r w:rsidRPr="00580689">
        <w:rPr>
          <w:rFonts w:asciiTheme="majorBidi" w:eastAsiaTheme="minorHAnsi" w:hAnsiTheme="majorBidi" w:cstheme="majorBidi"/>
          <w:lang w:eastAsia="en-US"/>
        </w:rPr>
        <w:t>, généralement abrégé </w:t>
      </w:r>
      <w:r w:rsidRPr="00580689">
        <w:rPr>
          <w:rFonts w:asciiTheme="majorBidi" w:eastAsiaTheme="minorHAnsi" w:hAnsiTheme="majorBidi" w:cstheme="majorBidi"/>
          <w:b/>
          <w:bCs/>
          <w:lang w:eastAsia="en-US"/>
        </w:rPr>
        <w:t>HTML</w:t>
      </w:r>
      <w:r w:rsidRPr="00580689">
        <w:rPr>
          <w:rFonts w:asciiTheme="majorBidi" w:eastAsiaTheme="minorHAnsi" w:hAnsiTheme="majorBidi" w:cstheme="majorBidi"/>
          <w:lang w:eastAsia="en-US"/>
        </w:rPr>
        <w:t> ou dans sa dernière version </w:t>
      </w:r>
      <w:r w:rsidRPr="00580689">
        <w:rPr>
          <w:rFonts w:asciiTheme="majorBidi" w:eastAsiaTheme="minorHAnsi" w:hAnsiTheme="majorBidi" w:cstheme="majorBidi"/>
          <w:b/>
          <w:bCs/>
          <w:lang w:eastAsia="en-US"/>
        </w:rPr>
        <w:t>HTML5</w:t>
      </w:r>
      <w:r w:rsidRPr="00580689">
        <w:rPr>
          <w:rFonts w:asciiTheme="majorBidi" w:eastAsiaTheme="minorHAnsi" w:hAnsiTheme="majorBidi" w:cstheme="majorBidi"/>
          <w:lang w:eastAsia="en-US"/>
        </w:rPr>
        <w:t>, est le </w:t>
      </w:r>
      <w:hyperlink r:id="rId55" w:tooltip="Langage de balisage" w:history="1">
        <w:r w:rsidRPr="00580689">
          <w:rPr>
            <w:rFonts w:asciiTheme="majorBidi" w:eastAsiaTheme="minorHAnsi" w:hAnsiTheme="majorBidi" w:cstheme="majorBidi"/>
            <w:b/>
            <w:bCs/>
            <w:lang w:eastAsia="en-US"/>
          </w:rPr>
          <w:t>langage de balisage</w:t>
        </w:r>
      </w:hyperlink>
      <w:r w:rsidRPr="00580689">
        <w:rPr>
          <w:rFonts w:asciiTheme="majorBidi" w:eastAsiaTheme="minorHAnsi" w:hAnsiTheme="majorBidi" w:cstheme="majorBidi"/>
          <w:lang w:eastAsia="en-US"/>
        </w:rPr>
        <w:t> conçu pour représenter les </w:t>
      </w:r>
      <w:hyperlink r:id="rId56" w:tooltip="Page web" w:history="1">
        <w:r w:rsidRPr="00580689">
          <w:rPr>
            <w:rFonts w:asciiTheme="majorBidi" w:eastAsiaTheme="minorHAnsi" w:hAnsiTheme="majorBidi" w:cstheme="majorBidi"/>
            <w:lang w:eastAsia="en-US"/>
          </w:rPr>
          <w:t>pages web</w:t>
        </w:r>
      </w:hyperlink>
      <w:r w:rsidRPr="00580689">
        <w:rPr>
          <w:rFonts w:asciiTheme="majorBidi" w:eastAsiaTheme="minorHAnsi" w:hAnsiTheme="majorBidi" w:cstheme="majorBidi"/>
          <w:lang w:eastAsia="en-US"/>
        </w:rPr>
        <w:t>. C’est un langage permettant d’écrire de l’</w:t>
      </w:r>
      <w:hyperlink r:id="rId57" w:tooltip="Hypertexte" w:history="1">
        <w:r w:rsidRPr="00580689">
          <w:rPr>
            <w:rFonts w:asciiTheme="majorBidi" w:eastAsiaTheme="minorHAnsi" w:hAnsiTheme="majorBidi" w:cstheme="majorBidi"/>
            <w:lang w:eastAsia="en-US"/>
          </w:rPr>
          <w:t>hypertexte</w:t>
        </w:r>
      </w:hyperlink>
      <w:r w:rsidRPr="00580689">
        <w:rPr>
          <w:rFonts w:asciiTheme="majorBidi" w:eastAsiaTheme="minorHAnsi" w:hAnsiTheme="majorBidi" w:cstheme="majorBidi"/>
          <w:lang w:eastAsia="en-US"/>
        </w:rPr>
        <w:t xml:space="preserve">, d’où son nom. HTML permet également de </w:t>
      </w:r>
      <w:r w:rsidRPr="00F6383A">
        <w:rPr>
          <w:rFonts w:asciiTheme="majorBidi" w:eastAsiaTheme="minorHAnsi" w:hAnsiTheme="majorBidi" w:cstheme="majorBidi"/>
          <w:lang w:eastAsia="en-US"/>
        </w:rPr>
        <w:t>structurer </w:t>
      </w:r>
      <w:hyperlink r:id="rId58" w:tooltip="Sémantique" w:history="1">
        <w:r w:rsidRPr="00F6383A">
          <w:rPr>
            <w:rFonts w:asciiTheme="majorBidi" w:eastAsiaTheme="minorHAnsi" w:hAnsiTheme="majorBidi" w:cstheme="majorBidi"/>
            <w:lang w:eastAsia="en-US"/>
          </w:rPr>
          <w:t>sémantiquement</w:t>
        </w:r>
      </w:hyperlink>
      <w:r w:rsidRPr="00F6383A">
        <w:rPr>
          <w:rFonts w:asciiTheme="majorBidi" w:eastAsiaTheme="minorHAnsi" w:hAnsiTheme="majorBidi" w:cstheme="majorBidi"/>
          <w:lang w:eastAsia="en-US"/>
        </w:rPr>
        <w:t> la page</w:t>
      </w:r>
      <w:r w:rsidRPr="00580689">
        <w:rPr>
          <w:rFonts w:asciiTheme="majorBidi" w:eastAsiaTheme="minorHAnsi" w:hAnsiTheme="majorBidi" w:cstheme="majorBidi"/>
          <w:lang w:eastAsia="en-US"/>
        </w:rPr>
        <w:t xml:space="preserve">, de </w:t>
      </w:r>
      <w:r w:rsidRPr="00F6383A">
        <w:rPr>
          <w:rFonts w:asciiTheme="majorBidi" w:eastAsiaTheme="minorHAnsi" w:hAnsiTheme="majorBidi" w:cstheme="majorBidi"/>
          <w:b/>
          <w:bCs/>
          <w:lang w:eastAsia="en-US"/>
        </w:rPr>
        <w:t>mettre en forme le contenu</w:t>
      </w:r>
      <w:r w:rsidRPr="00580689">
        <w:rPr>
          <w:rFonts w:asciiTheme="majorBidi" w:eastAsiaTheme="minorHAnsi" w:hAnsiTheme="majorBidi" w:cstheme="majorBidi"/>
          <w:lang w:eastAsia="en-US"/>
        </w:rPr>
        <w:t xml:space="preserve">, de </w:t>
      </w:r>
      <w:r w:rsidRPr="00F6383A">
        <w:rPr>
          <w:rFonts w:asciiTheme="majorBidi" w:eastAsiaTheme="minorHAnsi" w:hAnsiTheme="majorBidi" w:cstheme="majorBidi"/>
          <w:b/>
          <w:bCs/>
          <w:lang w:eastAsia="en-US"/>
        </w:rPr>
        <w:t>créer des formulaires de saisie</w:t>
      </w:r>
      <w:r w:rsidRPr="00580689">
        <w:rPr>
          <w:rFonts w:asciiTheme="majorBidi" w:eastAsiaTheme="minorHAnsi" w:hAnsiTheme="majorBidi" w:cstheme="majorBidi"/>
          <w:lang w:eastAsia="en-US"/>
        </w:rPr>
        <w:t xml:space="preserve">, </w:t>
      </w:r>
      <w:r w:rsidRPr="00F6383A">
        <w:rPr>
          <w:rFonts w:asciiTheme="majorBidi" w:eastAsiaTheme="minorHAnsi" w:hAnsiTheme="majorBidi" w:cstheme="majorBidi"/>
          <w:b/>
          <w:bCs/>
          <w:lang w:eastAsia="en-US"/>
        </w:rPr>
        <w:t>d’inclure des </w:t>
      </w:r>
      <w:hyperlink r:id="rId59" w:tooltip="Ressource du World Wide Web" w:history="1">
        <w:r w:rsidRPr="00F6383A">
          <w:rPr>
            <w:rFonts w:asciiTheme="majorBidi" w:eastAsiaTheme="minorHAnsi" w:hAnsiTheme="majorBidi" w:cstheme="majorBidi"/>
            <w:b/>
            <w:bCs/>
            <w:lang w:eastAsia="en-US"/>
          </w:rPr>
          <w:t>ressources</w:t>
        </w:r>
      </w:hyperlink>
      <w:r w:rsidRPr="00F6383A">
        <w:rPr>
          <w:rFonts w:asciiTheme="majorBidi" w:eastAsiaTheme="minorHAnsi" w:hAnsiTheme="majorBidi" w:cstheme="majorBidi"/>
          <w:b/>
          <w:bCs/>
          <w:lang w:eastAsia="en-US"/>
        </w:rPr>
        <w:t> </w:t>
      </w:r>
      <w:hyperlink r:id="rId60" w:tooltip="Multimédia" w:history="1">
        <w:r w:rsidRPr="00F6383A">
          <w:rPr>
            <w:rFonts w:asciiTheme="majorBidi" w:eastAsiaTheme="minorHAnsi" w:hAnsiTheme="majorBidi" w:cstheme="majorBidi"/>
            <w:b/>
            <w:bCs/>
            <w:lang w:eastAsia="en-US"/>
          </w:rPr>
          <w:t>multimédias</w:t>
        </w:r>
      </w:hyperlink>
      <w:r w:rsidRPr="00580689">
        <w:rPr>
          <w:rFonts w:asciiTheme="majorBidi" w:eastAsiaTheme="minorHAnsi" w:hAnsiTheme="majorBidi" w:cstheme="majorBidi"/>
          <w:lang w:eastAsia="en-US"/>
        </w:rPr>
        <w:t> dont des </w:t>
      </w:r>
      <w:hyperlink r:id="rId61" w:tooltip="Image numérique" w:history="1">
        <w:r w:rsidRPr="00580689">
          <w:rPr>
            <w:rFonts w:asciiTheme="majorBidi" w:eastAsiaTheme="minorHAnsi" w:hAnsiTheme="majorBidi" w:cstheme="majorBidi"/>
            <w:lang w:eastAsia="en-US"/>
          </w:rPr>
          <w:t>images</w:t>
        </w:r>
      </w:hyperlink>
      <w:r w:rsidRPr="00580689">
        <w:rPr>
          <w:rFonts w:asciiTheme="majorBidi" w:eastAsiaTheme="minorHAnsi" w:hAnsiTheme="majorBidi" w:cstheme="majorBidi"/>
          <w:lang w:eastAsia="en-US"/>
        </w:rPr>
        <w:t>, des </w:t>
      </w:r>
      <w:hyperlink r:id="rId62" w:tooltip="Vidéo" w:history="1">
        <w:r w:rsidRPr="00580689">
          <w:rPr>
            <w:rFonts w:asciiTheme="majorBidi" w:eastAsiaTheme="minorHAnsi" w:hAnsiTheme="majorBidi" w:cstheme="majorBidi"/>
            <w:lang w:eastAsia="en-US"/>
          </w:rPr>
          <w:t>vidéos</w:t>
        </w:r>
      </w:hyperlink>
      <w:r w:rsidRPr="00580689">
        <w:rPr>
          <w:rFonts w:asciiTheme="majorBidi" w:eastAsiaTheme="minorHAnsi" w:hAnsiTheme="majorBidi" w:cstheme="majorBidi"/>
          <w:lang w:eastAsia="en-US"/>
        </w:rPr>
        <w:t>, et des programmes informatiques. Il permet de créer des documents </w:t>
      </w:r>
      <w:hyperlink r:id="rId63" w:tooltip="Interopérabilité en informatique" w:history="1">
        <w:r w:rsidRPr="00580689">
          <w:rPr>
            <w:rFonts w:asciiTheme="majorBidi" w:eastAsiaTheme="minorHAnsi" w:hAnsiTheme="majorBidi" w:cstheme="majorBidi"/>
            <w:lang w:eastAsia="en-US"/>
          </w:rPr>
          <w:t>interopérables</w:t>
        </w:r>
      </w:hyperlink>
      <w:r w:rsidRPr="00580689">
        <w:rPr>
          <w:rFonts w:asciiTheme="majorBidi" w:eastAsiaTheme="minorHAnsi" w:hAnsiTheme="majorBidi" w:cstheme="majorBidi"/>
          <w:lang w:eastAsia="en-US"/>
        </w:rPr>
        <w:t> avec des équipements très variés de manière conforme aux exigences de l’</w:t>
      </w:r>
      <w:hyperlink r:id="rId64" w:tooltip="Accessibilité du web" w:history="1">
        <w:r w:rsidRPr="00580689">
          <w:rPr>
            <w:rFonts w:asciiTheme="majorBidi" w:eastAsiaTheme="minorHAnsi" w:hAnsiTheme="majorBidi" w:cstheme="majorBidi"/>
            <w:lang w:eastAsia="en-US"/>
          </w:rPr>
          <w:t>accessibilité du web</w:t>
        </w:r>
      </w:hyperlink>
      <w:r w:rsidRPr="00580689">
        <w:rPr>
          <w:rFonts w:asciiTheme="majorBidi" w:eastAsiaTheme="minorHAnsi" w:hAnsiTheme="majorBidi" w:cstheme="majorBidi"/>
          <w:lang w:eastAsia="en-US"/>
        </w:rPr>
        <w:t>. Il est souvent utilisé conjointement avec le </w:t>
      </w:r>
      <w:hyperlink r:id="rId65" w:tooltip="Langage de programmation" w:history="1">
        <w:r w:rsidRPr="00580689">
          <w:rPr>
            <w:rFonts w:asciiTheme="majorBidi" w:eastAsiaTheme="minorHAnsi" w:hAnsiTheme="majorBidi" w:cstheme="majorBidi"/>
            <w:lang w:eastAsia="en-US"/>
          </w:rPr>
          <w:t>langage de programmation</w:t>
        </w:r>
      </w:hyperlink>
      <w:r w:rsidRPr="00580689">
        <w:rPr>
          <w:rFonts w:asciiTheme="majorBidi" w:eastAsiaTheme="minorHAnsi" w:hAnsiTheme="majorBidi" w:cstheme="majorBidi"/>
          <w:lang w:eastAsia="en-US"/>
        </w:rPr>
        <w:t> </w:t>
      </w:r>
      <w:hyperlink r:id="rId66" w:tooltip="JavaScript" w:history="1">
        <w:r w:rsidRPr="00580689">
          <w:rPr>
            <w:rFonts w:asciiTheme="majorBidi" w:eastAsiaTheme="minorHAnsi" w:hAnsiTheme="majorBidi" w:cstheme="majorBidi"/>
            <w:lang w:eastAsia="en-US"/>
          </w:rPr>
          <w:t>JavaScript</w:t>
        </w:r>
      </w:hyperlink>
      <w:r w:rsidRPr="00580689">
        <w:rPr>
          <w:rFonts w:asciiTheme="majorBidi" w:eastAsiaTheme="minorHAnsi" w:hAnsiTheme="majorBidi" w:cstheme="majorBidi"/>
          <w:lang w:eastAsia="en-US"/>
        </w:rPr>
        <w:t> et des </w:t>
      </w:r>
      <w:hyperlink r:id="rId67" w:tooltip="Feuilles de style en cascade" w:history="1">
        <w:r w:rsidRPr="00580689">
          <w:rPr>
            <w:rFonts w:asciiTheme="majorBidi" w:eastAsiaTheme="minorHAnsi" w:hAnsiTheme="majorBidi" w:cstheme="majorBidi"/>
            <w:lang w:eastAsia="en-US"/>
          </w:rPr>
          <w:t>feuilles de style en cascade</w:t>
        </w:r>
      </w:hyperlink>
      <w:r w:rsidRPr="00580689">
        <w:rPr>
          <w:rFonts w:asciiTheme="majorBidi" w:eastAsiaTheme="minorHAnsi" w:hAnsiTheme="majorBidi" w:cstheme="majorBidi"/>
          <w:lang w:eastAsia="en-US"/>
        </w:rPr>
        <w:t> (CSS). HTML est inspiré du </w:t>
      </w:r>
      <w:hyperlink r:id="rId68" w:tooltip="Standard Generalized Markup Language" w:history="1">
        <w:r w:rsidRPr="00580689">
          <w:rPr>
            <w:rFonts w:asciiTheme="majorBidi" w:eastAsiaTheme="minorHAnsi" w:hAnsiTheme="majorBidi" w:cstheme="majorBidi"/>
            <w:lang w:eastAsia="en-US"/>
          </w:rPr>
          <w:t>Standard Generalized Markup Language</w:t>
        </w:r>
      </w:hyperlink>
      <w:r w:rsidRPr="00580689">
        <w:rPr>
          <w:rFonts w:asciiTheme="majorBidi" w:eastAsiaTheme="minorHAnsi" w:hAnsiTheme="majorBidi" w:cstheme="majorBidi"/>
          <w:lang w:eastAsia="en-US"/>
        </w:rPr>
        <w:t> (SGML). Il s'agit d'un </w:t>
      </w:r>
      <w:hyperlink r:id="rId69" w:tooltip="Format ouvert" w:history="1">
        <w:r w:rsidRPr="00580689">
          <w:rPr>
            <w:rFonts w:asciiTheme="majorBidi" w:eastAsiaTheme="minorHAnsi" w:hAnsiTheme="majorBidi" w:cstheme="majorBidi"/>
            <w:lang w:eastAsia="en-US"/>
          </w:rPr>
          <w:t>format ouvert</w:t>
        </w:r>
      </w:hyperlink>
      <w:r w:rsidRPr="00580689">
        <w:rPr>
          <w:rFonts w:asciiTheme="majorBidi" w:eastAsiaTheme="minorHAnsi" w:hAnsiTheme="majorBidi" w:cstheme="majorBidi"/>
          <w:lang w:eastAsia="en-US"/>
        </w:rPr>
        <w:t>.</w:t>
      </w:r>
      <w:r>
        <w:rPr>
          <w:rFonts w:asciiTheme="majorBidi" w:eastAsiaTheme="minorHAnsi" w:hAnsiTheme="majorBidi" w:cstheme="majorBidi"/>
          <w:lang w:eastAsia="en-US"/>
        </w:rPr>
        <w:t xml:space="preserve"> </w:t>
      </w:r>
      <w:sdt>
        <w:sdtPr>
          <w:rPr>
            <w:rFonts w:asciiTheme="majorBidi" w:eastAsiaTheme="minorHAnsi" w:hAnsiTheme="majorBidi" w:cstheme="majorBidi"/>
            <w:lang w:eastAsia="en-US"/>
          </w:rPr>
          <w:id w:val="-48229171"/>
          <w:citation/>
        </w:sdtPr>
        <w:sdtContent>
          <w:r>
            <w:rPr>
              <w:rFonts w:asciiTheme="majorBidi" w:eastAsiaTheme="minorHAnsi" w:hAnsiTheme="majorBidi" w:cstheme="majorBidi"/>
              <w:lang w:eastAsia="en-US"/>
            </w:rPr>
            <w:fldChar w:fldCharType="begin"/>
          </w:r>
          <w:r>
            <w:rPr>
              <w:rFonts w:asciiTheme="majorBidi" w:eastAsiaTheme="minorHAnsi" w:hAnsiTheme="majorBidi" w:cstheme="majorBidi"/>
              <w:lang w:eastAsia="en-US"/>
            </w:rPr>
            <w:instrText xml:space="preserve"> CITATION 10 \l 1036 </w:instrText>
          </w:r>
          <w:r>
            <w:rPr>
              <w:rFonts w:asciiTheme="majorBidi" w:eastAsiaTheme="minorHAnsi" w:hAnsiTheme="majorBidi" w:cstheme="majorBidi"/>
              <w:lang w:eastAsia="en-US"/>
            </w:rPr>
            <w:fldChar w:fldCharType="separate"/>
          </w:r>
          <w:r w:rsidR="00974971" w:rsidRPr="00974971">
            <w:rPr>
              <w:rFonts w:asciiTheme="majorBidi" w:eastAsiaTheme="minorHAnsi" w:hAnsiTheme="majorBidi" w:cstheme="majorBidi"/>
              <w:noProof/>
              <w:lang w:eastAsia="en-US"/>
            </w:rPr>
            <w:t>(10)</w:t>
          </w:r>
          <w:r>
            <w:rPr>
              <w:rFonts w:asciiTheme="majorBidi" w:eastAsiaTheme="minorHAnsi" w:hAnsiTheme="majorBidi" w:cstheme="majorBidi"/>
              <w:lang w:eastAsia="en-US"/>
            </w:rPr>
            <w:fldChar w:fldCharType="end"/>
          </w:r>
        </w:sdtContent>
      </w:sdt>
      <w:bookmarkEnd w:id="214"/>
    </w:p>
    <w:p w14:paraId="723EEBDB" w14:textId="77777777" w:rsidR="001C7E6C" w:rsidRPr="001C7E6C" w:rsidRDefault="001C7E6C" w:rsidP="001C7E6C">
      <w:pPr>
        <w:pStyle w:val="NormalWeb"/>
        <w:ind w:left="1080"/>
        <w:outlineLvl w:val="1"/>
        <w:rPr>
          <w:rFonts w:asciiTheme="majorBidi" w:hAnsiTheme="majorBidi" w:cstheme="majorBidi"/>
          <w:b/>
          <w:bCs/>
          <w:color w:val="365F91" w:themeColor="accent1" w:themeShade="BF"/>
          <w:sz w:val="28"/>
          <w:szCs w:val="28"/>
        </w:rPr>
      </w:pPr>
    </w:p>
    <w:p w14:paraId="7D8B9FF2" w14:textId="67CB8A34" w:rsidR="00402844" w:rsidRDefault="00402844" w:rsidP="00E25678">
      <w:pPr>
        <w:pStyle w:val="NormalWeb"/>
        <w:numPr>
          <w:ilvl w:val="1"/>
          <w:numId w:val="9"/>
        </w:numPr>
        <w:outlineLvl w:val="1"/>
        <w:rPr>
          <w:rFonts w:asciiTheme="majorBidi" w:hAnsiTheme="majorBidi" w:cstheme="majorBidi"/>
          <w:b/>
          <w:bCs/>
          <w:color w:val="365F91" w:themeColor="accent1" w:themeShade="BF"/>
          <w:sz w:val="28"/>
          <w:szCs w:val="28"/>
        </w:rPr>
      </w:pPr>
      <w:r w:rsidRPr="001C7E6C">
        <w:rPr>
          <w:rFonts w:asciiTheme="majorBidi" w:hAnsiTheme="majorBidi" w:cstheme="majorBidi"/>
          <w:b/>
          <w:bCs/>
          <w:color w:val="365F91" w:themeColor="accent1" w:themeShade="BF"/>
          <w:sz w:val="28"/>
          <w:szCs w:val="28"/>
        </w:rPr>
        <w:t xml:space="preserve"> </w:t>
      </w:r>
      <w:bookmarkStart w:id="215" w:name="_Toc51021127"/>
      <w:r w:rsidRPr="001C7E6C">
        <w:rPr>
          <w:rFonts w:asciiTheme="majorBidi" w:hAnsiTheme="majorBidi" w:cstheme="majorBidi"/>
          <w:b/>
          <w:bCs/>
          <w:color w:val="365F91" w:themeColor="accent1" w:themeShade="BF"/>
          <w:sz w:val="28"/>
          <w:szCs w:val="28"/>
        </w:rPr>
        <w:t>Node.js</w:t>
      </w:r>
      <w:bookmarkEnd w:id="215"/>
    </w:p>
    <w:p w14:paraId="453C7B12" w14:textId="474D6444" w:rsidR="00F6383A" w:rsidRDefault="00F6383A" w:rsidP="00F6383A">
      <w:pPr>
        <w:pStyle w:val="NormalWeb"/>
        <w:ind w:left="1080"/>
        <w:jc w:val="center"/>
        <w:outlineLvl w:val="1"/>
        <w:rPr>
          <w:rFonts w:asciiTheme="majorBidi" w:hAnsiTheme="majorBidi" w:cstheme="majorBidi"/>
          <w:b/>
          <w:bCs/>
          <w:color w:val="365F91" w:themeColor="accent1" w:themeShade="BF"/>
          <w:sz w:val="28"/>
          <w:szCs w:val="28"/>
        </w:rPr>
      </w:pPr>
      <w:bookmarkStart w:id="216" w:name="_Toc51021128"/>
      <w:r>
        <w:rPr>
          <w:noProof/>
        </w:rPr>
        <w:drawing>
          <wp:inline distT="0" distB="0" distL="0" distR="0" wp14:anchorId="1B658E82" wp14:editId="4907B23B">
            <wp:extent cx="1306800" cy="1306800"/>
            <wp:effectExtent l="0" t="0" r="8255"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306800" cy="1306800"/>
                    </a:xfrm>
                    <a:prstGeom prst="rect">
                      <a:avLst/>
                    </a:prstGeom>
                    <a:noFill/>
                    <a:ln>
                      <a:noFill/>
                    </a:ln>
                  </pic:spPr>
                </pic:pic>
              </a:graphicData>
            </a:graphic>
          </wp:inline>
        </w:drawing>
      </w:r>
      <w:bookmarkEnd w:id="216"/>
    </w:p>
    <w:p w14:paraId="7F0C4E94" w14:textId="5CCAA379" w:rsidR="00F6383A" w:rsidRDefault="00F6383A" w:rsidP="00F6383A">
      <w:pPr>
        <w:pStyle w:val="NormalWeb"/>
        <w:ind w:left="1080"/>
        <w:jc w:val="center"/>
        <w:outlineLvl w:val="1"/>
        <w:rPr>
          <w:rFonts w:asciiTheme="majorBidi" w:hAnsiTheme="majorBidi" w:cstheme="majorBidi"/>
          <w:b/>
          <w:bCs/>
          <w:color w:val="365F91" w:themeColor="accent1" w:themeShade="BF"/>
          <w:sz w:val="28"/>
          <w:szCs w:val="28"/>
        </w:rPr>
      </w:pPr>
    </w:p>
    <w:p w14:paraId="64EE34D1" w14:textId="77777777" w:rsidR="00F6383A" w:rsidRPr="001C7E6C" w:rsidRDefault="00F6383A" w:rsidP="00F6383A">
      <w:pPr>
        <w:pStyle w:val="NormalWeb"/>
        <w:ind w:left="1080"/>
        <w:jc w:val="center"/>
        <w:outlineLvl w:val="1"/>
        <w:rPr>
          <w:rFonts w:asciiTheme="majorBidi" w:hAnsiTheme="majorBidi" w:cstheme="majorBidi"/>
          <w:b/>
          <w:bCs/>
          <w:color w:val="365F91" w:themeColor="accent1" w:themeShade="BF"/>
          <w:sz w:val="28"/>
          <w:szCs w:val="28"/>
        </w:rPr>
      </w:pPr>
    </w:p>
    <w:p w14:paraId="33525DB4" w14:textId="3157635F" w:rsidR="00896704" w:rsidRPr="00896704" w:rsidRDefault="00896704" w:rsidP="00896704">
      <w:pPr>
        <w:pStyle w:val="NormalWeb"/>
        <w:shd w:val="clear" w:color="auto" w:fill="FFFFFF"/>
        <w:spacing w:before="120" w:beforeAutospacing="0" w:after="120" w:afterAutospacing="0"/>
        <w:rPr>
          <w:rFonts w:asciiTheme="majorBidi" w:eastAsiaTheme="minorHAnsi" w:hAnsiTheme="majorBidi" w:cstheme="majorBidi"/>
          <w:lang w:eastAsia="en-US"/>
        </w:rPr>
      </w:pPr>
      <w:r w:rsidRPr="00896704">
        <w:rPr>
          <w:rFonts w:asciiTheme="majorBidi" w:eastAsiaTheme="minorHAnsi" w:hAnsiTheme="majorBidi" w:cstheme="majorBidi"/>
          <w:b/>
          <w:bCs/>
          <w:lang w:eastAsia="en-US"/>
        </w:rPr>
        <w:lastRenderedPageBreak/>
        <w:t>Node.js</w:t>
      </w:r>
      <w:r w:rsidRPr="00896704">
        <w:rPr>
          <w:rFonts w:asciiTheme="majorBidi" w:eastAsiaTheme="minorHAnsi" w:hAnsiTheme="majorBidi" w:cstheme="majorBidi"/>
          <w:lang w:eastAsia="en-US"/>
        </w:rPr>
        <w:t> est une </w:t>
      </w:r>
      <w:hyperlink r:id="rId71" w:tooltip="Plate-forme (informatique)" w:history="1">
        <w:r w:rsidRPr="00896704">
          <w:rPr>
            <w:rFonts w:asciiTheme="majorBidi" w:eastAsiaTheme="minorHAnsi" w:hAnsiTheme="majorBidi" w:cstheme="majorBidi"/>
            <w:lang w:eastAsia="en-US"/>
          </w:rPr>
          <w:t>plateforme logicielle</w:t>
        </w:r>
      </w:hyperlink>
      <w:r w:rsidRPr="00896704">
        <w:rPr>
          <w:rFonts w:asciiTheme="majorBidi" w:eastAsiaTheme="minorHAnsi" w:hAnsiTheme="majorBidi" w:cstheme="majorBidi"/>
          <w:lang w:eastAsia="en-US"/>
        </w:rPr>
        <w:t> </w:t>
      </w:r>
      <w:hyperlink r:id="rId72" w:tooltip="Logiciel libre" w:history="1">
        <w:r w:rsidRPr="00896704">
          <w:rPr>
            <w:rFonts w:asciiTheme="majorBidi" w:eastAsiaTheme="minorHAnsi" w:hAnsiTheme="majorBidi" w:cstheme="majorBidi"/>
            <w:lang w:eastAsia="en-US"/>
          </w:rPr>
          <w:t>libre</w:t>
        </w:r>
      </w:hyperlink>
      <w:r w:rsidRPr="00896704">
        <w:rPr>
          <w:rFonts w:asciiTheme="majorBidi" w:eastAsiaTheme="minorHAnsi" w:hAnsiTheme="majorBidi" w:cstheme="majorBidi"/>
          <w:lang w:eastAsia="en-US"/>
        </w:rPr>
        <w:t> en </w:t>
      </w:r>
      <w:hyperlink r:id="rId73" w:tooltip="JavaScript" w:history="1">
        <w:r w:rsidRPr="00896704">
          <w:rPr>
            <w:rFonts w:asciiTheme="majorBidi" w:eastAsiaTheme="minorHAnsi" w:hAnsiTheme="majorBidi" w:cstheme="majorBidi"/>
            <w:b/>
            <w:bCs/>
            <w:lang w:eastAsia="en-US"/>
          </w:rPr>
          <w:t>JavaScript</w:t>
        </w:r>
      </w:hyperlink>
      <w:r w:rsidRPr="00896704">
        <w:rPr>
          <w:rFonts w:asciiTheme="majorBidi" w:eastAsiaTheme="minorHAnsi" w:hAnsiTheme="majorBidi" w:cstheme="majorBidi"/>
          <w:lang w:eastAsia="en-US"/>
        </w:rPr>
        <w:t> orientée vers les applications </w:t>
      </w:r>
      <w:hyperlink r:id="rId74" w:tooltip="Réseau informatique" w:history="1">
        <w:r w:rsidRPr="00896704">
          <w:rPr>
            <w:rFonts w:asciiTheme="majorBidi" w:eastAsiaTheme="minorHAnsi" w:hAnsiTheme="majorBidi" w:cstheme="majorBidi"/>
            <w:lang w:eastAsia="en-US"/>
          </w:rPr>
          <w:t>réseau</w:t>
        </w:r>
      </w:hyperlink>
      <w:r w:rsidRPr="00896704">
        <w:rPr>
          <w:rFonts w:asciiTheme="majorBidi" w:eastAsiaTheme="minorHAnsi" w:hAnsiTheme="majorBidi" w:cstheme="majorBidi"/>
          <w:lang w:eastAsia="en-US"/>
        </w:rPr>
        <w:t> </w:t>
      </w:r>
      <w:hyperlink r:id="rId75" w:tooltip="Programmation événementielle" w:history="1">
        <w:r w:rsidRPr="00896704">
          <w:rPr>
            <w:rFonts w:asciiTheme="majorBidi" w:eastAsiaTheme="minorHAnsi" w:hAnsiTheme="majorBidi" w:cstheme="majorBidi"/>
            <w:lang w:eastAsia="en-US"/>
          </w:rPr>
          <w:t>événementielles</w:t>
        </w:r>
      </w:hyperlink>
      <w:r w:rsidRPr="00896704">
        <w:rPr>
          <w:rFonts w:asciiTheme="majorBidi" w:eastAsiaTheme="minorHAnsi" w:hAnsiTheme="majorBidi" w:cstheme="majorBidi"/>
          <w:lang w:eastAsia="en-US"/>
        </w:rPr>
        <w:t> hautement </w:t>
      </w:r>
      <w:hyperlink r:id="rId76" w:tooltip="Ingénierie concourante" w:history="1">
        <w:r w:rsidRPr="00896704">
          <w:rPr>
            <w:rFonts w:asciiTheme="majorBidi" w:eastAsiaTheme="minorHAnsi" w:hAnsiTheme="majorBidi" w:cstheme="majorBidi"/>
            <w:lang w:eastAsia="en-US"/>
          </w:rPr>
          <w:t>concurrentes</w:t>
        </w:r>
      </w:hyperlink>
      <w:r w:rsidRPr="00896704">
        <w:rPr>
          <w:rFonts w:asciiTheme="majorBidi" w:eastAsiaTheme="minorHAnsi" w:hAnsiTheme="majorBidi" w:cstheme="majorBidi"/>
          <w:lang w:eastAsia="en-US"/>
        </w:rPr>
        <w:t> qui doivent pouvoir </w:t>
      </w:r>
      <w:hyperlink r:id="rId77" w:tooltip="Scalability" w:history="1">
        <w:r w:rsidRPr="00896704">
          <w:rPr>
            <w:rFonts w:asciiTheme="majorBidi" w:eastAsiaTheme="minorHAnsi" w:hAnsiTheme="majorBidi" w:cstheme="majorBidi"/>
            <w:lang w:eastAsia="en-US"/>
          </w:rPr>
          <w:t>monter en charge</w:t>
        </w:r>
      </w:hyperlink>
      <w:r w:rsidRPr="00896704">
        <w:rPr>
          <w:rFonts w:asciiTheme="majorBidi" w:eastAsiaTheme="minorHAnsi" w:hAnsiTheme="majorBidi" w:cstheme="majorBidi"/>
          <w:lang w:eastAsia="en-US"/>
        </w:rPr>
        <w:t>.</w:t>
      </w:r>
    </w:p>
    <w:p w14:paraId="79E1994E" w14:textId="77777777" w:rsidR="00896704" w:rsidRPr="00896704" w:rsidRDefault="00896704" w:rsidP="00896704">
      <w:pPr>
        <w:pStyle w:val="NormalWeb"/>
        <w:shd w:val="clear" w:color="auto" w:fill="FFFFFF"/>
        <w:spacing w:before="120" w:beforeAutospacing="0" w:after="120" w:afterAutospacing="0"/>
        <w:rPr>
          <w:rFonts w:asciiTheme="majorBidi" w:eastAsiaTheme="minorHAnsi" w:hAnsiTheme="majorBidi" w:cstheme="majorBidi"/>
          <w:lang w:eastAsia="en-US"/>
        </w:rPr>
      </w:pPr>
      <w:r w:rsidRPr="00896704">
        <w:rPr>
          <w:rFonts w:asciiTheme="majorBidi" w:eastAsiaTheme="minorHAnsi" w:hAnsiTheme="majorBidi" w:cstheme="majorBidi"/>
          <w:lang w:eastAsia="en-US"/>
        </w:rPr>
        <w:t>Elle utilise la </w:t>
      </w:r>
      <w:hyperlink r:id="rId78" w:tooltip="Machine virtuelle" w:history="1">
        <w:r w:rsidRPr="00896704">
          <w:rPr>
            <w:rFonts w:asciiTheme="majorBidi" w:eastAsiaTheme="minorHAnsi" w:hAnsiTheme="majorBidi" w:cstheme="majorBidi"/>
            <w:b/>
            <w:bCs/>
            <w:lang w:eastAsia="en-US"/>
          </w:rPr>
          <w:t>machine virtuelle</w:t>
        </w:r>
      </w:hyperlink>
      <w:r w:rsidRPr="00896704">
        <w:rPr>
          <w:rFonts w:asciiTheme="majorBidi" w:eastAsiaTheme="minorHAnsi" w:hAnsiTheme="majorBidi" w:cstheme="majorBidi"/>
          <w:lang w:eastAsia="en-US"/>
        </w:rPr>
        <w:t> </w:t>
      </w:r>
      <w:hyperlink r:id="rId79" w:tooltip="V8 (moteur JavaScript)" w:history="1">
        <w:r w:rsidRPr="00896704">
          <w:rPr>
            <w:rFonts w:asciiTheme="majorBidi" w:eastAsiaTheme="minorHAnsi" w:hAnsiTheme="majorBidi" w:cstheme="majorBidi"/>
            <w:b/>
            <w:bCs/>
            <w:lang w:eastAsia="en-US"/>
          </w:rPr>
          <w:t>V8</w:t>
        </w:r>
      </w:hyperlink>
      <w:r w:rsidRPr="00896704">
        <w:rPr>
          <w:rFonts w:asciiTheme="majorBidi" w:eastAsiaTheme="minorHAnsi" w:hAnsiTheme="majorBidi" w:cstheme="majorBidi"/>
          <w:lang w:eastAsia="en-US"/>
        </w:rPr>
        <w:t>, la librairie </w:t>
      </w:r>
      <w:hyperlink r:id="rId80" w:tooltip="en:libuv" w:history="1">
        <w:r w:rsidRPr="00896704">
          <w:rPr>
            <w:rFonts w:asciiTheme="majorBidi" w:eastAsiaTheme="minorHAnsi" w:hAnsiTheme="majorBidi" w:cstheme="majorBidi"/>
            <w:lang w:eastAsia="en-US"/>
          </w:rPr>
          <w:t>libuv</w:t>
        </w:r>
      </w:hyperlink>
      <w:r w:rsidRPr="00896704">
        <w:rPr>
          <w:rFonts w:asciiTheme="majorBidi" w:eastAsiaTheme="minorHAnsi" w:hAnsiTheme="majorBidi" w:cstheme="majorBidi"/>
          <w:lang w:eastAsia="en-US"/>
        </w:rPr>
        <w:t> pour sa </w:t>
      </w:r>
      <w:hyperlink r:id="rId81" w:tooltip="en:Event loop" w:history="1">
        <w:r w:rsidRPr="00896704">
          <w:rPr>
            <w:rFonts w:asciiTheme="majorBidi" w:eastAsiaTheme="minorHAnsi" w:hAnsiTheme="majorBidi" w:cstheme="majorBidi"/>
            <w:lang w:eastAsia="en-US"/>
          </w:rPr>
          <w:t>boucle d'évènements</w:t>
        </w:r>
      </w:hyperlink>
      <w:r w:rsidRPr="00896704">
        <w:rPr>
          <w:rFonts w:asciiTheme="majorBidi" w:eastAsiaTheme="minorHAnsi" w:hAnsiTheme="majorBidi" w:cstheme="majorBidi"/>
          <w:lang w:eastAsia="en-US"/>
        </w:rPr>
        <w:t>, et implémente sous </w:t>
      </w:r>
      <w:hyperlink r:id="rId82" w:tooltip="Licence MIT" w:history="1">
        <w:r w:rsidRPr="00C578C2">
          <w:rPr>
            <w:rFonts w:asciiTheme="majorBidi" w:eastAsiaTheme="minorHAnsi" w:hAnsiTheme="majorBidi" w:cstheme="majorBidi"/>
            <w:b/>
            <w:bCs/>
            <w:lang w:eastAsia="en-US"/>
          </w:rPr>
          <w:t>licence MIT</w:t>
        </w:r>
      </w:hyperlink>
      <w:r w:rsidRPr="00896704">
        <w:rPr>
          <w:rFonts w:asciiTheme="majorBidi" w:eastAsiaTheme="minorHAnsi" w:hAnsiTheme="majorBidi" w:cstheme="majorBidi"/>
          <w:lang w:eastAsia="en-US"/>
        </w:rPr>
        <w:t> les spécifications </w:t>
      </w:r>
      <w:hyperlink r:id="rId83" w:tooltip="CommonJS" w:history="1">
        <w:r w:rsidRPr="00896704">
          <w:rPr>
            <w:rFonts w:asciiTheme="majorBidi" w:eastAsiaTheme="minorHAnsi" w:hAnsiTheme="majorBidi" w:cstheme="majorBidi"/>
            <w:lang w:eastAsia="en-US"/>
          </w:rPr>
          <w:t>CommonJS</w:t>
        </w:r>
      </w:hyperlink>
      <w:r w:rsidRPr="00896704">
        <w:rPr>
          <w:rFonts w:asciiTheme="majorBidi" w:eastAsiaTheme="minorHAnsi" w:hAnsiTheme="majorBidi" w:cstheme="majorBidi"/>
          <w:lang w:eastAsia="en-US"/>
        </w:rPr>
        <w:t>.</w:t>
      </w:r>
    </w:p>
    <w:p w14:paraId="5EC33A26" w14:textId="77777777" w:rsidR="00896704" w:rsidRPr="00896704" w:rsidRDefault="00896704" w:rsidP="00896704">
      <w:pPr>
        <w:pStyle w:val="NormalWeb"/>
        <w:shd w:val="clear" w:color="auto" w:fill="FFFFFF"/>
        <w:spacing w:before="120" w:beforeAutospacing="0" w:after="120" w:afterAutospacing="0"/>
        <w:rPr>
          <w:rFonts w:asciiTheme="majorBidi" w:eastAsiaTheme="minorHAnsi" w:hAnsiTheme="majorBidi" w:cstheme="majorBidi"/>
          <w:lang w:eastAsia="en-US"/>
        </w:rPr>
      </w:pPr>
      <w:r w:rsidRPr="00896704">
        <w:rPr>
          <w:rFonts w:asciiTheme="majorBidi" w:eastAsiaTheme="minorHAnsi" w:hAnsiTheme="majorBidi" w:cstheme="majorBidi"/>
          <w:lang w:eastAsia="en-US"/>
        </w:rPr>
        <w:t>Parmi les modules natifs de Node.js, on retrouve http qui permet le développement de </w:t>
      </w:r>
      <w:hyperlink r:id="rId84" w:tooltip="Serveur HTTP" w:history="1">
        <w:r w:rsidRPr="00896704">
          <w:rPr>
            <w:rFonts w:asciiTheme="majorBidi" w:eastAsiaTheme="minorHAnsi" w:hAnsiTheme="majorBidi" w:cstheme="majorBidi"/>
            <w:lang w:eastAsia="en-US"/>
          </w:rPr>
          <w:t>serveur HTTP</w:t>
        </w:r>
      </w:hyperlink>
      <w:r w:rsidRPr="00896704">
        <w:rPr>
          <w:rFonts w:asciiTheme="majorBidi" w:eastAsiaTheme="minorHAnsi" w:hAnsiTheme="majorBidi" w:cstheme="majorBidi"/>
          <w:lang w:eastAsia="en-US"/>
        </w:rPr>
        <w:t>. Il est donc possible de se passer de serveurs web tels que </w:t>
      </w:r>
      <w:hyperlink r:id="rId85" w:tooltip="Nginx" w:history="1">
        <w:r w:rsidRPr="00896704">
          <w:rPr>
            <w:rFonts w:asciiTheme="majorBidi" w:eastAsiaTheme="minorHAnsi" w:hAnsiTheme="majorBidi" w:cstheme="majorBidi"/>
            <w:lang w:eastAsia="en-US"/>
          </w:rPr>
          <w:t>Nginx</w:t>
        </w:r>
      </w:hyperlink>
      <w:r w:rsidRPr="00896704">
        <w:rPr>
          <w:rFonts w:asciiTheme="majorBidi" w:eastAsiaTheme="minorHAnsi" w:hAnsiTheme="majorBidi" w:cstheme="majorBidi"/>
          <w:lang w:eastAsia="en-US"/>
        </w:rPr>
        <w:t> ou </w:t>
      </w:r>
      <w:hyperlink r:id="rId86" w:tooltip="Apache HTTP Server" w:history="1">
        <w:r w:rsidRPr="00896704">
          <w:rPr>
            <w:rFonts w:asciiTheme="majorBidi" w:eastAsiaTheme="minorHAnsi" w:hAnsiTheme="majorBidi" w:cstheme="majorBidi"/>
            <w:lang w:eastAsia="en-US"/>
          </w:rPr>
          <w:t>Apache</w:t>
        </w:r>
      </w:hyperlink>
      <w:r w:rsidRPr="00896704">
        <w:rPr>
          <w:rFonts w:asciiTheme="majorBidi" w:eastAsiaTheme="minorHAnsi" w:hAnsiTheme="majorBidi" w:cstheme="majorBidi"/>
          <w:lang w:eastAsia="en-US"/>
        </w:rPr>
        <w:t> lors du déploiement de sites et d'applications web développés avec Node.js.</w:t>
      </w:r>
    </w:p>
    <w:p w14:paraId="029AA48B" w14:textId="77777777" w:rsidR="00896704" w:rsidRPr="00896704" w:rsidRDefault="00896704" w:rsidP="00896704">
      <w:pPr>
        <w:pStyle w:val="NormalWeb"/>
        <w:shd w:val="clear" w:color="auto" w:fill="FFFFFF"/>
        <w:spacing w:before="120" w:beforeAutospacing="0" w:after="120" w:afterAutospacing="0"/>
        <w:rPr>
          <w:rFonts w:asciiTheme="majorBidi" w:eastAsiaTheme="minorHAnsi" w:hAnsiTheme="majorBidi" w:cstheme="majorBidi"/>
          <w:lang w:eastAsia="en-US"/>
        </w:rPr>
      </w:pPr>
      <w:r w:rsidRPr="00896704">
        <w:rPr>
          <w:rFonts w:asciiTheme="majorBidi" w:eastAsiaTheme="minorHAnsi" w:hAnsiTheme="majorBidi" w:cstheme="majorBidi"/>
          <w:lang w:eastAsia="en-US"/>
        </w:rPr>
        <w:t>Concrètement, Node.js est un environnement bas niveau permettant l’</w:t>
      </w:r>
      <w:r w:rsidRPr="00E458F4">
        <w:rPr>
          <w:rFonts w:asciiTheme="majorBidi" w:eastAsiaTheme="minorHAnsi" w:hAnsiTheme="majorBidi" w:cstheme="majorBidi"/>
          <w:b/>
          <w:bCs/>
          <w:lang w:eastAsia="en-US"/>
        </w:rPr>
        <w:t>exécution</w:t>
      </w:r>
      <w:r w:rsidRPr="00896704">
        <w:rPr>
          <w:rFonts w:asciiTheme="majorBidi" w:eastAsiaTheme="minorHAnsi" w:hAnsiTheme="majorBidi" w:cstheme="majorBidi"/>
          <w:lang w:eastAsia="en-US"/>
        </w:rPr>
        <w:t xml:space="preserve"> de </w:t>
      </w:r>
      <w:hyperlink r:id="rId87" w:tooltip="JavaScript" w:history="1">
        <w:r w:rsidRPr="00E458F4">
          <w:rPr>
            <w:rFonts w:asciiTheme="majorBidi" w:eastAsiaTheme="minorHAnsi" w:hAnsiTheme="majorBidi" w:cstheme="majorBidi"/>
            <w:b/>
            <w:bCs/>
            <w:lang w:eastAsia="en-US"/>
          </w:rPr>
          <w:t>JavaScript</w:t>
        </w:r>
      </w:hyperlink>
      <w:r w:rsidRPr="00896704">
        <w:rPr>
          <w:rFonts w:asciiTheme="majorBidi" w:eastAsiaTheme="minorHAnsi" w:hAnsiTheme="majorBidi" w:cstheme="majorBidi"/>
          <w:lang w:eastAsia="en-US"/>
        </w:rPr>
        <w:t> </w:t>
      </w:r>
      <w:r w:rsidRPr="00E458F4">
        <w:rPr>
          <w:rFonts w:asciiTheme="majorBidi" w:eastAsiaTheme="minorHAnsi" w:hAnsiTheme="majorBidi" w:cstheme="majorBidi"/>
          <w:b/>
          <w:bCs/>
          <w:lang w:eastAsia="en-US"/>
        </w:rPr>
        <w:t>côté</w:t>
      </w:r>
      <w:r w:rsidRPr="00896704">
        <w:rPr>
          <w:rFonts w:asciiTheme="majorBidi" w:eastAsiaTheme="minorHAnsi" w:hAnsiTheme="majorBidi" w:cstheme="majorBidi"/>
          <w:lang w:eastAsia="en-US"/>
        </w:rPr>
        <w:t xml:space="preserve"> </w:t>
      </w:r>
      <w:r w:rsidRPr="00E458F4">
        <w:rPr>
          <w:rFonts w:asciiTheme="majorBidi" w:eastAsiaTheme="minorHAnsi" w:hAnsiTheme="majorBidi" w:cstheme="majorBidi"/>
          <w:b/>
          <w:bCs/>
          <w:lang w:eastAsia="en-US"/>
        </w:rPr>
        <w:t>serveur</w:t>
      </w:r>
      <w:r w:rsidRPr="00896704">
        <w:rPr>
          <w:rFonts w:asciiTheme="majorBidi" w:eastAsiaTheme="minorHAnsi" w:hAnsiTheme="majorBidi" w:cstheme="majorBidi"/>
          <w:lang w:eastAsia="en-US"/>
        </w:rPr>
        <w:t>.</w:t>
      </w:r>
    </w:p>
    <w:p w14:paraId="01A708B8" w14:textId="40810886" w:rsidR="00896704" w:rsidRDefault="00896704" w:rsidP="00896704">
      <w:pPr>
        <w:pStyle w:val="NormalWeb"/>
        <w:shd w:val="clear" w:color="auto" w:fill="FFFFFF"/>
        <w:spacing w:before="120" w:beforeAutospacing="0" w:after="120" w:afterAutospacing="0"/>
        <w:rPr>
          <w:rFonts w:asciiTheme="majorBidi" w:eastAsiaTheme="minorHAnsi" w:hAnsiTheme="majorBidi" w:cstheme="majorBidi"/>
          <w:lang w:eastAsia="en-US"/>
        </w:rPr>
      </w:pPr>
      <w:r w:rsidRPr="00896704">
        <w:rPr>
          <w:rFonts w:asciiTheme="majorBidi" w:eastAsiaTheme="minorHAnsi" w:hAnsiTheme="majorBidi" w:cstheme="majorBidi"/>
          <w:lang w:eastAsia="en-US"/>
        </w:rPr>
        <w:t>Node.js est utilisé notamment comme plateforme de serveur Web, elle est utilisée par </w:t>
      </w:r>
      <w:hyperlink r:id="rId88" w:tooltip="Groupon" w:history="1">
        <w:r w:rsidRPr="00896704">
          <w:rPr>
            <w:rFonts w:asciiTheme="majorBidi" w:eastAsiaTheme="minorHAnsi" w:hAnsiTheme="majorBidi" w:cstheme="majorBidi"/>
            <w:lang w:eastAsia="en-US"/>
          </w:rPr>
          <w:t>Groupon</w:t>
        </w:r>
      </w:hyperlink>
      <w:r w:rsidRPr="00896704">
        <w:rPr>
          <w:rFonts w:asciiTheme="majorBidi" w:eastAsiaTheme="minorHAnsi" w:hAnsiTheme="majorBidi" w:cstheme="majorBidi"/>
          <w:lang w:eastAsia="en-US"/>
        </w:rPr>
        <w:t>, </w:t>
      </w:r>
      <w:hyperlink r:id="rId89" w:tooltip="Vivaldi (navigateur web)" w:history="1">
        <w:r w:rsidRPr="00896704">
          <w:rPr>
            <w:rFonts w:asciiTheme="majorBidi" w:eastAsiaTheme="minorHAnsi" w:hAnsiTheme="majorBidi" w:cstheme="majorBidi"/>
            <w:lang w:eastAsia="en-US"/>
          </w:rPr>
          <w:t>Vivaldi</w:t>
        </w:r>
      </w:hyperlink>
      <w:r w:rsidRPr="00896704">
        <w:rPr>
          <w:rFonts w:asciiTheme="majorBidi" w:eastAsiaTheme="minorHAnsi" w:hAnsiTheme="majorBidi" w:cstheme="majorBidi"/>
          <w:lang w:eastAsia="en-US"/>
        </w:rPr>
        <w:t>, </w:t>
      </w:r>
      <w:hyperlink r:id="rId90" w:tooltip="SAP (Progiciel)" w:history="1">
        <w:r w:rsidRPr="00896704">
          <w:rPr>
            <w:rFonts w:asciiTheme="majorBidi" w:eastAsiaTheme="minorHAnsi" w:hAnsiTheme="majorBidi" w:cstheme="majorBidi"/>
            <w:lang w:eastAsia="en-US"/>
          </w:rPr>
          <w:t>SAP</w:t>
        </w:r>
      </w:hyperlink>
      <w:r w:rsidRPr="00896704">
        <w:rPr>
          <w:rFonts w:asciiTheme="majorBidi" w:eastAsiaTheme="minorHAnsi" w:hAnsiTheme="majorBidi" w:cstheme="majorBidi"/>
          <w:lang w:eastAsia="en-US"/>
        </w:rPr>
        <w:t>, </w:t>
      </w:r>
      <w:hyperlink r:id="rId91" w:tooltip="LinkedIn" w:history="1">
        <w:r w:rsidRPr="00896704">
          <w:rPr>
            <w:rFonts w:asciiTheme="majorBidi" w:eastAsiaTheme="minorHAnsi" w:hAnsiTheme="majorBidi" w:cstheme="majorBidi"/>
            <w:lang w:eastAsia="en-US"/>
          </w:rPr>
          <w:t>LinkedIn</w:t>
        </w:r>
      </w:hyperlink>
      <w:r w:rsidRPr="00896704">
        <w:rPr>
          <w:rFonts w:asciiTheme="majorBidi" w:eastAsiaTheme="minorHAnsi" w:hAnsiTheme="majorBidi" w:cstheme="majorBidi"/>
          <w:lang w:eastAsia="en-US"/>
        </w:rPr>
        <w:t>, </w:t>
      </w:r>
      <w:hyperlink r:id="rId92" w:tooltip="Microsoft" w:history="1">
        <w:r w:rsidRPr="00896704">
          <w:rPr>
            <w:rFonts w:asciiTheme="majorBidi" w:eastAsiaTheme="minorHAnsi" w:hAnsiTheme="majorBidi" w:cstheme="majorBidi"/>
            <w:lang w:eastAsia="en-US"/>
          </w:rPr>
          <w:t>Microsoft</w:t>
        </w:r>
      </w:hyperlink>
      <w:r w:rsidRPr="00896704">
        <w:rPr>
          <w:rFonts w:asciiTheme="majorBidi" w:eastAsiaTheme="minorHAnsi" w:hAnsiTheme="majorBidi" w:cstheme="majorBidi"/>
          <w:lang w:eastAsia="en-US"/>
        </w:rPr>
        <w:t>, </w:t>
      </w:r>
      <w:hyperlink r:id="rId93" w:tooltip="Yahoo!" w:history="1">
        <w:r w:rsidRPr="00896704">
          <w:rPr>
            <w:rFonts w:asciiTheme="majorBidi" w:eastAsiaTheme="minorHAnsi" w:hAnsiTheme="majorBidi" w:cstheme="majorBidi"/>
            <w:lang w:eastAsia="en-US"/>
          </w:rPr>
          <w:t>Yahoo!</w:t>
        </w:r>
      </w:hyperlink>
      <w:r w:rsidRPr="00896704">
        <w:rPr>
          <w:rFonts w:asciiTheme="majorBidi" w:eastAsiaTheme="minorHAnsi" w:hAnsiTheme="majorBidi" w:cstheme="majorBidi"/>
          <w:lang w:eastAsia="en-US"/>
        </w:rPr>
        <w:t>, </w:t>
      </w:r>
      <w:hyperlink r:id="rId94" w:tooltip="Walmart" w:history="1">
        <w:r w:rsidRPr="00896704">
          <w:rPr>
            <w:rFonts w:asciiTheme="majorBidi" w:eastAsiaTheme="minorHAnsi" w:hAnsiTheme="majorBidi" w:cstheme="majorBidi"/>
            <w:lang w:eastAsia="en-US"/>
          </w:rPr>
          <w:t>Walmart</w:t>
        </w:r>
      </w:hyperlink>
      <w:r w:rsidRPr="00896704">
        <w:rPr>
          <w:rFonts w:asciiTheme="majorBidi" w:eastAsiaTheme="minorHAnsi" w:hAnsiTheme="majorBidi" w:cstheme="majorBidi"/>
          <w:lang w:eastAsia="en-US"/>
        </w:rPr>
        <w:t>, </w:t>
      </w:r>
      <w:hyperlink r:id="rId95" w:tooltip="Rakuten" w:history="1">
        <w:r w:rsidRPr="00896704">
          <w:rPr>
            <w:rFonts w:asciiTheme="majorBidi" w:eastAsiaTheme="minorHAnsi" w:hAnsiTheme="majorBidi" w:cstheme="majorBidi"/>
            <w:lang w:eastAsia="en-US"/>
          </w:rPr>
          <w:t>Rakuten</w:t>
        </w:r>
      </w:hyperlink>
      <w:r w:rsidRPr="00896704">
        <w:rPr>
          <w:rFonts w:asciiTheme="majorBidi" w:eastAsiaTheme="minorHAnsi" w:hAnsiTheme="majorBidi" w:cstheme="majorBidi"/>
          <w:lang w:eastAsia="en-US"/>
        </w:rPr>
        <w:t>, </w:t>
      </w:r>
      <w:hyperlink r:id="rId96" w:tooltip="Sage (entreprise)" w:history="1">
        <w:r w:rsidRPr="00896704">
          <w:rPr>
            <w:rFonts w:asciiTheme="majorBidi" w:eastAsiaTheme="minorHAnsi" w:hAnsiTheme="majorBidi" w:cstheme="majorBidi"/>
            <w:lang w:eastAsia="en-US"/>
          </w:rPr>
          <w:t>Sage</w:t>
        </w:r>
      </w:hyperlink>
      <w:r w:rsidRPr="00896704">
        <w:rPr>
          <w:rFonts w:asciiTheme="majorBidi" w:eastAsiaTheme="minorHAnsi" w:hAnsiTheme="majorBidi" w:cstheme="majorBidi"/>
          <w:lang w:eastAsia="en-US"/>
        </w:rPr>
        <w:t> et </w:t>
      </w:r>
      <w:hyperlink r:id="rId97" w:tooltip="PayPal" w:history="1">
        <w:r w:rsidRPr="00896704">
          <w:rPr>
            <w:rFonts w:asciiTheme="majorBidi" w:eastAsiaTheme="minorHAnsi" w:hAnsiTheme="majorBidi" w:cstheme="majorBidi"/>
            <w:lang w:eastAsia="en-US"/>
          </w:rPr>
          <w:t>PayPal</w:t>
        </w:r>
      </w:hyperlink>
      <w:r w:rsidR="00EB74BF">
        <w:rPr>
          <w:rFonts w:asciiTheme="majorBidi" w:eastAsiaTheme="minorHAnsi" w:hAnsiTheme="majorBidi" w:cstheme="majorBidi"/>
          <w:lang w:eastAsia="en-US"/>
        </w:rPr>
        <w:t xml:space="preserve">. </w:t>
      </w:r>
      <w:sdt>
        <w:sdtPr>
          <w:rPr>
            <w:rFonts w:asciiTheme="majorBidi" w:eastAsiaTheme="minorHAnsi" w:hAnsiTheme="majorBidi" w:cstheme="majorBidi"/>
            <w:lang w:eastAsia="en-US"/>
          </w:rPr>
          <w:id w:val="-1848087659"/>
          <w:citation/>
        </w:sdtPr>
        <w:sdtContent>
          <w:r w:rsidR="00F6383A">
            <w:rPr>
              <w:rFonts w:asciiTheme="majorBidi" w:eastAsiaTheme="minorHAnsi" w:hAnsiTheme="majorBidi" w:cstheme="majorBidi"/>
              <w:lang w:eastAsia="en-US"/>
            </w:rPr>
            <w:fldChar w:fldCharType="begin"/>
          </w:r>
          <w:r w:rsidR="00F6383A">
            <w:rPr>
              <w:rFonts w:asciiTheme="majorBidi" w:eastAsiaTheme="minorHAnsi" w:hAnsiTheme="majorBidi" w:cstheme="majorBidi"/>
              <w:lang w:eastAsia="en-US"/>
            </w:rPr>
            <w:instrText xml:space="preserve"> CITATION 11 \l 1036 </w:instrText>
          </w:r>
          <w:r w:rsidR="00F6383A">
            <w:rPr>
              <w:rFonts w:asciiTheme="majorBidi" w:eastAsiaTheme="minorHAnsi" w:hAnsiTheme="majorBidi" w:cstheme="majorBidi"/>
              <w:lang w:eastAsia="en-US"/>
            </w:rPr>
            <w:fldChar w:fldCharType="separate"/>
          </w:r>
          <w:r w:rsidR="00974971" w:rsidRPr="00974971">
            <w:rPr>
              <w:rFonts w:asciiTheme="majorBidi" w:eastAsiaTheme="minorHAnsi" w:hAnsiTheme="majorBidi" w:cstheme="majorBidi"/>
              <w:noProof/>
              <w:lang w:eastAsia="en-US"/>
            </w:rPr>
            <w:t>(11)</w:t>
          </w:r>
          <w:r w:rsidR="00F6383A">
            <w:rPr>
              <w:rFonts w:asciiTheme="majorBidi" w:eastAsiaTheme="minorHAnsi" w:hAnsiTheme="majorBidi" w:cstheme="majorBidi"/>
              <w:lang w:eastAsia="en-US"/>
            </w:rPr>
            <w:fldChar w:fldCharType="end"/>
          </w:r>
        </w:sdtContent>
      </w:sdt>
    </w:p>
    <w:p w14:paraId="31D77525" w14:textId="31B5EB87" w:rsidR="00E458F4" w:rsidRDefault="00E458F4" w:rsidP="00896704">
      <w:pPr>
        <w:pStyle w:val="NormalWeb"/>
        <w:shd w:val="clear" w:color="auto" w:fill="FFFFFF"/>
        <w:spacing w:before="120" w:beforeAutospacing="0" w:after="120" w:afterAutospacing="0"/>
        <w:rPr>
          <w:rFonts w:asciiTheme="majorBidi" w:eastAsiaTheme="minorHAnsi" w:hAnsiTheme="majorBidi" w:cstheme="majorBidi"/>
          <w:lang w:eastAsia="en-US"/>
        </w:rPr>
      </w:pPr>
    </w:p>
    <w:p w14:paraId="65BA943D" w14:textId="4CAEED50" w:rsidR="006730DB" w:rsidRDefault="006730DB" w:rsidP="00E25678">
      <w:pPr>
        <w:pStyle w:val="NormalWeb"/>
        <w:numPr>
          <w:ilvl w:val="1"/>
          <w:numId w:val="9"/>
        </w:numPr>
        <w:shd w:val="clear" w:color="auto" w:fill="FFFFFF"/>
        <w:spacing w:before="120" w:beforeAutospacing="0" w:after="120" w:afterAutospacing="0"/>
        <w:outlineLvl w:val="1"/>
        <w:rPr>
          <w:rFonts w:asciiTheme="majorBidi" w:hAnsiTheme="majorBidi" w:cstheme="majorBidi"/>
          <w:b/>
          <w:bCs/>
          <w:color w:val="365F91" w:themeColor="accent1" w:themeShade="BF"/>
          <w:sz w:val="28"/>
          <w:szCs w:val="28"/>
        </w:rPr>
      </w:pPr>
      <w:bookmarkStart w:id="217" w:name="_Toc51021129"/>
      <w:r w:rsidRPr="001C7E6C">
        <w:rPr>
          <w:rFonts w:asciiTheme="majorBidi" w:hAnsiTheme="majorBidi" w:cstheme="majorBidi"/>
          <w:b/>
          <w:bCs/>
          <w:color w:val="365F91" w:themeColor="accent1" w:themeShade="BF"/>
          <w:sz w:val="28"/>
          <w:szCs w:val="28"/>
        </w:rPr>
        <w:t>Javascript</w:t>
      </w:r>
      <w:bookmarkEnd w:id="217"/>
    </w:p>
    <w:p w14:paraId="6DD2FAFD" w14:textId="7632EF53" w:rsidR="00F6383A" w:rsidRPr="001C7E6C" w:rsidRDefault="00F6383A" w:rsidP="00F6383A">
      <w:pPr>
        <w:pStyle w:val="NormalWeb"/>
        <w:shd w:val="clear" w:color="auto" w:fill="FFFFFF"/>
        <w:spacing w:before="120" w:beforeAutospacing="0" w:after="120" w:afterAutospacing="0"/>
        <w:ind w:left="450"/>
        <w:jc w:val="center"/>
        <w:outlineLvl w:val="1"/>
        <w:rPr>
          <w:rFonts w:asciiTheme="majorBidi" w:hAnsiTheme="majorBidi" w:cstheme="majorBidi"/>
          <w:b/>
          <w:bCs/>
          <w:color w:val="365F91" w:themeColor="accent1" w:themeShade="BF"/>
          <w:sz w:val="28"/>
          <w:szCs w:val="28"/>
        </w:rPr>
      </w:pPr>
      <w:bookmarkStart w:id="218" w:name="_Toc51021130"/>
      <w:r>
        <w:rPr>
          <w:noProof/>
        </w:rPr>
        <w:drawing>
          <wp:inline distT="0" distB="0" distL="0" distR="0" wp14:anchorId="3BDFBF98" wp14:editId="79B8B5DB">
            <wp:extent cx="1306800" cy="1306800"/>
            <wp:effectExtent l="0" t="0" r="8255" b="825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306800" cy="1306800"/>
                    </a:xfrm>
                    <a:prstGeom prst="rect">
                      <a:avLst/>
                    </a:prstGeom>
                    <a:noFill/>
                    <a:ln>
                      <a:noFill/>
                    </a:ln>
                  </pic:spPr>
                </pic:pic>
              </a:graphicData>
            </a:graphic>
          </wp:inline>
        </w:drawing>
      </w:r>
      <w:bookmarkEnd w:id="218"/>
    </w:p>
    <w:p w14:paraId="17C9497E" w14:textId="3150041D" w:rsidR="00172AD4" w:rsidRPr="00172AD4" w:rsidRDefault="00172AD4" w:rsidP="00F6383A">
      <w:pPr>
        <w:pStyle w:val="NormalWeb"/>
        <w:shd w:val="clear" w:color="auto" w:fill="FFFFFF"/>
        <w:spacing w:before="120" w:beforeAutospacing="0" w:after="120" w:afterAutospacing="0"/>
        <w:jc w:val="both"/>
        <w:rPr>
          <w:rFonts w:asciiTheme="majorBidi" w:eastAsiaTheme="minorHAnsi" w:hAnsiTheme="majorBidi" w:cstheme="majorBidi"/>
          <w:lang w:eastAsia="en-US"/>
        </w:rPr>
      </w:pPr>
      <w:r w:rsidRPr="00172AD4">
        <w:rPr>
          <w:rFonts w:asciiTheme="majorBidi" w:eastAsiaTheme="minorHAnsi" w:hAnsiTheme="majorBidi" w:cstheme="majorBidi"/>
          <w:b/>
          <w:bCs/>
          <w:lang w:eastAsia="en-US"/>
        </w:rPr>
        <w:t>JavaScript</w:t>
      </w:r>
      <w:r w:rsidRPr="00172AD4">
        <w:rPr>
          <w:rFonts w:asciiTheme="majorBidi" w:eastAsiaTheme="minorHAnsi" w:hAnsiTheme="majorBidi" w:cstheme="majorBidi"/>
          <w:lang w:eastAsia="en-US"/>
        </w:rPr>
        <w:t> est un </w:t>
      </w:r>
      <w:hyperlink r:id="rId99" w:tooltip="Langage de programmation" w:history="1">
        <w:r w:rsidRPr="00172AD4">
          <w:rPr>
            <w:rFonts w:asciiTheme="majorBidi" w:eastAsiaTheme="minorHAnsi" w:hAnsiTheme="majorBidi" w:cstheme="majorBidi"/>
            <w:lang w:eastAsia="en-US"/>
          </w:rPr>
          <w:t>langage de programmation</w:t>
        </w:r>
      </w:hyperlink>
      <w:r w:rsidRPr="00172AD4">
        <w:rPr>
          <w:rFonts w:asciiTheme="majorBidi" w:eastAsiaTheme="minorHAnsi" w:hAnsiTheme="majorBidi" w:cstheme="majorBidi"/>
          <w:lang w:eastAsia="en-US"/>
        </w:rPr>
        <w:t> de </w:t>
      </w:r>
      <w:hyperlink r:id="rId100" w:tooltip="Langage de script" w:history="1">
        <w:r w:rsidRPr="00172AD4">
          <w:rPr>
            <w:rFonts w:asciiTheme="majorBidi" w:eastAsiaTheme="minorHAnsi" w:hAnsiTheme="majorBidi" w:cstheme="majorBidi"/>
            <w:lang w:eastAsia="en-US"/>
          </w:rPr>
          <w:t>scripts</w:t>
        </w:r>
      </w:hyperlink>
      <w:r w:rsidRPr="00172AD4">
        <w:rPr>
          <w:rFonts w:asciiTheme="majorBidi" w:eastAsiaTheme="minorHAnsi" w:hAnsiTheme="majorBidi" w:cstheme="majorBidi"/>
          <w:lang w:eastAsia="en-US"/>
        </w:rPr>
        <w:t xml:space="preserve"> principalement </w:t>
      </w:r>
      <w:r w:rsidRPr="00172AD4">
        <w:rPr>
          <w:rFonts w:asciiTheme="majorBidi" w:eastAsiaTheme="minorHAnsi" w:hAnsiTheme="majorBidi" w:cstheme="majorBidi"/>
          <w:b/>
          <w:bCs/>
          <w:lang w:eastAsia="en-US"/>
        </w:rPr>
        <w:t>employé</w:t>
      </w:r>
      <w:r w:rsidRPr="00172AD4">
        <w:rPr>
          <w:rFonts w:asciiTheme="majorBidi" w:eastAsiaTheme="minorHAnsi" w:hAnsiTheme="majorBidi" w:cstheme="majorBidi"/>
          <w:lang w:eastAsia="en-US"/>
        </w:rPr>
        <w:t xml:space="preserve"> dans les </w:t>
      </w:r>
      <w:hyperlink r:id="rId101" w:tooltip="Pages web" w:history="1">
        <w:r w:rsidRPr="00172AD4">
          <w:rPr>
            <w:rFonts w:asciiTheme="majorBidi" w:eastAsiaTheme="minorHAnsi" w:hAnsiTheme="majorBidi" w:cstheme="majorBidi"/>
            <w:b/>
            <w:bCs/>
            <w:lang w:eastAsia="en-US"/>
          </w:rPr>
          <w:t>pages web</w:t>
        </w:r>
      </w:hyperlink>
      <w:r w:rsidRPr="00172AD4">
        <w:rPr>
          <w:rFonts w:asciiTheme="majorBidi" w:eastAsiaTheme="minorHAnsi" w:hAnsiTheme="majorBidi" w:cstheme="majorBidi"/>
          <w:b/>
          <w:bCs/>
          <w:lang w:eastAsia="en-US"/>
        </w:rPr>
        <w:t> interactives</w:t>
      </w:r>
      <w:r w:rsidRPr="00172AD4">
        <w:rPr>
          <w:rFonts w:asciiTheme="majorBidi" w:eastAsiaTheme="minorHAnsi" w:hAnsiTheme="majorBidi" w:cstheme="majorBidi"/>
          <w:lang w:eastAsia="en-US"/>
        </w:rPr>
        <w:t xml:space="preserve"> et à ce titre est une partie essentielle des </w:t>
      </w:r>
      <w:hyperlink r:id="rId102" w:tooltip="Application web" w:history="1">
        <w:r w:rsidRPr="00172AD4">
          <w:rPr>
            <w:rFonts w:asciiTheme="majorBidi" w:eastAsiaTheme="minorHAnsi" w:hAnsiTheme="majorBidi" w:cstheme="majorBidi"/>
            <w:b/>
            <w:bCs/>
            <w:lang w:eastAsia="en-US"/>
          </w:rPr>
          <w:t>applications</w:t>
        </w:r>
        <w:r w:rsidRPr="00172AD4">
          <w:rPr>
            <w:rFonts w:asciiTheme="majorBidi" w:eastAsiaTheme="minorHAnsi" w:hAnsiTheme="majorBidi" w:cstheme="majorBidi"/>
            <w:lang w:eastAsia="en-US"/>
          </w:rPr>
          <w:t xml:space="preserve"> </w:t>
        </w:r>
        <w:r w:rsidRPr="00172AD4">
          <w:rPr>
            <w:rFonts w:asciiTheme="majorBidi" w:eastAsiaTheme="minorHAnsi" w:hAnsiTheme="majorBidi" w:cstheme="majorBidi"/>
            <w:b/>
            <w:bCs/>
            <w:lang w:eastAsia="en-US"/>
          </w:rPr>
          <w:t>web</w:t>
        </w:r>
      </w:hyperlink>
      <w:r w:rsidRPr="00172AD4">
        <w:rPr>
          <w:rFonts w:asciiTheme="majorBidi" w:eastAsiaTheme="minorHAnsi" w:hAnsiTheme="majorBidi" w:cstheme="majorBidi"/>
          <w:lang w:eastAsia="en-US"/>
        </w:rPr>
        <w:t>. Avec les technologies </w:t>
      </w:r>
      <w:hyperlink r:id="rId103" w:tooltip="HTML" w:history="1">
        <w:r w:rsidRPr="00172AD4">
          <w:rPr>
            <w:rFonts w:asciiTheme="majorBidi" w:eastAsiaTheme="minorHAnsi" w:hAnsiTheme="majorBidi" w:cstheme="majorBidi"/>
            <w:lang w:eastAsia="en-US"/>
          </w:rPr>
          <w:t>HTML</w:t>
        </w:r>
      </w:hyperlink>
      <w:r w:rsidRPr="00172AD4">
        <w:rPr>
          <w:rFonts w:asciiTheme="majorBidi" w:eastAsiaTheme="minorHAnsi" w:hAnsiTheme="majorBidi" w:cstheme="majorBidi"/>
          <w:lang w:eastAsia="en-US"/>
        </w:rPr>
        <w:t> et </w:t>
      </w:r>
      <w:hyperlink r:id="rId104" w:tooltip="Feuilles de style en cascade" w:history="1">
        <w:r w:rsidRPr="00172AD4">
          <w:rPr>
            <w:rFonts w:asciiTheme="majorBidi" w:eastAsiaTheme="minorHAnsi" w:hAnsiTheme="majorBidi" w:cstheme="majorBidi"/>
            <w:lang w:eastAsia="en-US"/>
          </w:rPr>
          <w:t>CSS</w:t>
        </w:r>
      </w:hyperlink>
      <w:r w:rsidRPr="00172AD4">
        <w:rPr>
          <w:rFonts w:asciiTheme="majorBidi" w:eastAsiaTheme="minorHAnsi" w:hAnsiTheme="majorBidi" w:cstheme="majorBidi"/>
          <w:lang w:eastAsia="en-US"/>
        </w:rPr>
        <w:t>, JavaScript est parfois considéré comme l'une des technologies cœur du </w:t>
      </w:r>
      <w:hyperlink r:id="rId105" w:tooltip="World Wide Web" w:history="1">
        <w:r w:rsidRPr="00172AD4">
          <w:rPr>
            <w:rFonts w:asciiTheme="majorBidi" w:eastAsiaTheme="minorHAnsi" w:hAnsiTheme="majorBidi" w:cstheme="majorBidi"/>
            <w:b/>
            <w:bCs/>
            <w:lang w:eastAsia="en-US"/>
          </w:rPr>
          <w:t>World Wide Web</w:t>
        </w:r>
      </w:hyperlink>
      <w:hyperlink r:id="rId106" w:anchor="cite_note-2" w:history="1">
        <w:r w:rsidRPr="00172AD4">
          <w:rPr>
            <w:rFonts w:asciiTheme="majorBidi" w:eastAsiaTheme="minorHAnsi" w:hAnsiTheme="majorBidi" w:cstheme="majorBidi"/>
            <w:b/>
            <w:bCs/>
            <w:lang w:eastAsia="en-US"/>
          </w:rPr>
          <w:t>2</w:t>
        </w:r>
      </w:hyperlink>
      <w:r w:rsidRPr="00172AD4">
        <w:rPr>
          <w:rFonts w:asciiTheme="majorBidi" w:eastAsiaTheme="minorHAnsi" w:hAnsiTheme="majorBidi" w:cstheme="majorBidi"/>
          <w:lang w:eastAsia="en-US"/>
        </w:rPr>
        <w:t>. Une grande majorité des </w:t>
      </w:r>
      <w:hyperlink r:id="rId107" w:tooltip="Site web" w:history="1">
        <w:r w:rsidRPr="00172AD4">
          <w:rPr>
            <w:rFonts w:asciiTheme="majorBidi" w:eastAsiaTheme="minorHAnsi" w:hAnsiTheme="majorBidi" w:cstheme="majorBidi"/>
            <w:lang w:eastAsia="en-US"/>
          </w:rPr>
          <w:t>sites web</w:t>
        </w:r>
      </w:hyperlink>
      <w:r w:rsidRPr="00172AD4">
        <w:rPr>
          <w:rFonts w:asciiTheme="majorBidi" w:eastAsiaTheme="minorHAnsi" w:hAnsiTheme="majorBidi" w:cstheme="majorBidi"/>
          <w:lang w:eastAsia="en-US"/>
        </w:rPr>
        <w:t> l'utilisent, et la majorité des </w:t>
      </w:r>
      <w:hyperlink r:id="rId108" w:tooltip="Navigateur web" w:history="1">
        <w:r w:rsidRPr="00172AD4">
          <w:rPr>
            <w:rFonts w:asciiTheme="majorBidi" w:eastAsiaTheme="minorHAnsi" w:hAnsiTheme="majorBidi" w:cstheme="majorBidi"/>
            <w:lang w:eastAsia="en-US"/>
          </w:rPr>
          <w:t>navigateurs web</w:t>
        </w:r>
      </w:hyperlink>
      <w:r w:rsidRPr="00172AD4">
        <w:rPr>
          <w:rFonts w:asciiTheme="majorBidi" w:eastAsiaTheme="minorHAnsi" w:hAnsiTheme="majorBidi" w:cstheme="majorBidi"/>
          <w:lang w:eastAsia="en-US"/>
        </w:rPr>
        <w:t> disposent d'un </w:t>
      </w:r>
      <w:hyperlink r:id="rId109" w:tooltip="Moteur JavaScript" w:history="1">
        <w:r w:rsidRPr="00172AD4">
          <w:rPr>
            <w:rFonts w:asciiTheme="majorBidi" w:eastAsiaTheme="minorHAnsi" w:hAnsiTheme="majorBidi" w:cstheme="majorBidi"/>
            <w:lang w:eastAsia="en-US"/>
          </w:rPr>
          <w:t>moteur JavaScript</w:t>
        </w:r>
      </w:hyperlink>
      <w:r>
        <w:rPr>
          <w:rFonts w:asciiTheme="majorBidi" w:eastAsiaTheme="minorHAnsi" w:hAnsiTheme="majorBidi" w:cstheme="majorBidi"/>
          <w:lang w:eastAsia="en-US"/>
        </w:rPr>
        <w:t xml:space="preserve"> </w:t>
      </w:r>
      <w:r w:rsidRPr="00172AD4">
        <w:rPr>
          <w:rFonts w:asciiTheme="majorBidi" w:eastAsiaTheme="minorHAnsi" w:hAnsiTheme="majorBidi" w:cstheme="majorBidi"/>
          <w:lang w:eastAsia="en-US"/>
        </w:rPr>
        <w:t>dédié pour l'interpréter, indépendamment des considérations de sécurité qui peuvent se poser le cas échéant.</w:t>
      </w:r>
    </w:p>
    <w:p w14:paraId="20152B2F" w14:textId="3569FC3B" w:rsidR="00172AD4" w:rsidRPr="00172AD4" w:rsidRDefault="00172AD4" w:rsidP="00F6383A">
      <w:pPr>
        <w:pStyle w:val="NormalWeb"/>
        <w:shd w:val="clear" w:color="auto" w:fill="FFFFFF"/>
        <w:spacing w:before="120" w:beforeAutospacing="0" w:after="120" w:afterAutospacing="0"/>
        <w:jc w:val="both"/>
        <w:rPr>
          <w:rFonts w:asciiTheme="majorBidi" w:eastAsiaTheme="minorHAnsi" w:hAnsiTheme="majorBidi" w:cstheme="majorBidi"/>
          <w:lang w:eastAsia="en-US"/>
        </w:rPr>
      </w:pPr>
      <w:r w:rsidRPr="00172AD4">
        <w:rPr>
          <w:rFonts w:asciiTheme="majorBidi" w:eastAsiaTheme="minorHAnsi" w:hAnsiTheme="majorBidi" w:cstheme="majorBidi"/>
          <w:lang w:eastAsia="en-US"/>
        </w:rPr>
        <w:t>C</w:t>
      </w:r>
      <w:r>
        <w:rPr>
          <w:rFonts w:asciiTheme="majorBidi" w:eastAsiaTheme="minorHAnsi" w:hAnsiTheme="majorBidi" w:cstheme="majorBidi"/>
          <w:lang w:eastAsia="en-US"/>
        </w:rPr>
        <w:t>’</w:t>
      </w:r>
      <w:r w:rsidRPr="00172AD4">
        <w:rPr>
          <w:rFonts w:asciiTheme="majorBidi" w:eastAsiaTheme="minorHAnsi" w:hAnsiTheme="majorBidi" w:cstheme="majorBidi"/>
          <w:lang w:eastAsia="en-US"/>
        </w:rPr>
        <w:t>est un langage </w:t>
      </w:r>
      <w:hyperlink r:id="rId110" w:tooltip="Programmation orientée objet" w:history="1">
        <w:r w:rsidRPr="00172AD4">
          <w:rPr>
            <w:rFonts w:asciiTheme="majorBidi" w:eastAsiaTheme="minorHAnsi" w:hAnsiTheme="majorBidi" w:cstheme="majorBidi"/>
            <w:lang w:eastAsia="en-US"/>
          </w:rPr>
          <w:t>orienté objet</w:t>
        </w:r>
      </w:hyperlink>
      <w:r w:rsidRPr="00172AD4">
        <w:rPr>
          <w:rFonts w:asciiTheme="majorBidi" w:eastAsiaTheme="minorHAnsi" w:hAnsiTheme="majorBidi" w:cstheme="majorBidi"/>
          <w:lang w:eastAsia="en-US"/>
        </w:rPr>
        <w:t> à </w:t>
      </w:r>
      <w:hyperlink r:id="rId111" w:tooltip="Programmation orientée prototype" w:history="1">
        <w:r w:rsidRPr="00172AD4">
          <w:rPr>
            <w:rFonts w:asciiTheme="majorBidi" w:eastAsiaTheme="minorHAnsi" w:hAnsiTheme="majorBidi" w:cstheme="majorBidi"/>
            <w:lang w:eastAsia="en-US"/>
          </w:rPr>
          <w:t>prototype</w:t>
        </w:r>
      </w:hyperlink>
      <w:r w:rsidRPr="00172AD4">
        <w:rPr>
          <w:rFonts w:asciiTheme="majorBidi" w:eastAsiaTheme="minorHAnsi" w:hAnsiTheme="majorBidi" w:cstheme="majorBidi"/>
          <w:lang w:eastAsia="en-US"/>
        </w:rPr>
        <w:t>, c'est-à-dire que les bases du langage et ses principales interfaces sont fournies par des </w:t>
      </w:r>
      <w:hyperlink r:id="rId112" w:tooltip="Objet (informatique)" w:history="1">
        <w:r w:rsidRPr="00172AD4">
          <w:rPr>
            <w:rFonts w:asciiTheme="majorBidi" w:eastAsiaTheme="minorHAnsi" w:hAnsiTheme="majorBidi" w:cstheme="majorBidi"/>
            <w:lang w:eastAsia="en-US"/>
          </w:rPr>
          <w:t>objets</w:t>
        </w:r>
      </w:hyperlink>
      <w:r w:rsidRPr="00172AD4">
        <w:rPr>
          <w:rFonts w:asciiTheme="majorBidi" w:eastAsiaTheme="minorHAnsi" w:hAnsiTheme="majorBidi" w:cstheme="majorBidi"/>
          <w:lang w:eastAsia="en-US"/>
        </w:rPr>
        <w:t> qui ne sont pas des </w:t>
      </w:r>
      <w:hyperlink r:id="rId113" w:tooltip="Instance (programmation)" w:history="1">
        <w:r w:rsidRPr="00172AD4">
          <w:rPr>
            <w:rFonts w:asciiTheme="majorBidi" w:eastAsiaTheme="minorHAnsi" w:hAnsiTheme="majorBidi" w:cstheme="majorBidi"/>
            <w:lang w:eastAsia="en-US"/>
          </w:rPr>
          <w:t>instances</w:t>
        </w:r>
      </w:hyperlink>
      <w:r w:rsidRPr="00172AD4">
        <w:rPr>
          <w:rFonts w:asciiTheme="majorBidi" w:eastAsiaTheme="minorHAnsi" w:hAnsiTheme="majorBidi" w:cstheme="majorBidi"/>
          <w:lang w:eastAsia="en-US"/>
        </w:rPr>
        <w:t> de </w:t>
      </w:r>
      <w:hyperlink r:id="rId114" w:tooltip="Classe (informatique)" w:history="1">
        <w:r w:rsidRPr="00172AD4">
          <w:rPr>
            <w:rFonts w:asciiTheme="majorBidi" w:eastAsiaTheme="minorHAnsi" w:hAnsiTheme="majorBidi" w:cstheme="majorBidi"/>
            <w:lang w:eastAsia="en-US"/>
          </w:rPr>
          <w:t>classes</w:t>
        </w:r>
      </w:hyperlink>
      <w:r w:rsidRPr="00172AD4">
        <w:rPr>
          <w:rFonts w:asciiTheme="majorBidi" w:eastAsiaTheme="minorHAnsi" w:hAnsiTheme="majorBidi" w:cstheme="majorBidi"/>
          <w:lang w:eastAsia="en-US"/>
        </w:rPr>
        <w:t>, mais qui sont chacun équipés de </w:t>
      </w:r>
      <w:hyperlink r:id="rId115" w:tooltip="Constructeur (programmation informatique)" w:history="1">
        <w:r w:rsidRPr="00172AD4">
          <w:rPr>
            <w:rFonts w:asciiTheme="majorBidi" w:eastAsiaTheme="minorHAnsi" w:hAnsiTheme="majorBidi" w:cstheme="majorBidi"/>
            <w:lang w:eastAsia="en-US"/>
          </w:rPr>
          <w:t>constructeurs</w:t>
        </w:r>
      </w:hyperlink>
      <w:r w:rsidRPr="00172AD4">
        <w:rPr>
          <w:rFonts w:asciiTheme="majorBidi" w:eastAsiaTheme="minorHAnsi" w:hAnsiTheme="majorBidi" w:cstheme="majorBidi"/>
          <w:lang w:eastAsia="en-US"/>
        </w:rPr>
        <w:t> permettant de créer leurs propriétés, et notamment une propriété de prototypage qui permet de créer des objets </w:t>
      </w:r>
      <w:hyperlink r:id="rId116" w:tooltip="Héritage (informatique)" w:history="1">
        <w:r w:rsidRPr="00172AD4">
          <w:rPr>
            <w:rFonts w:asciiTheme="majorBidi" w:eastAsiaTheme="minorHAnsi" w:hAnsiTheme="majorBidi" w:cstheme="majorBidi"/>
            <w:lang w:eastAsia="en-US"/>
          </w:rPr>
          <w:t>héritiers</w:t>
        </w:r>
      </w:hyperlink>
      <w:r w:rsidRPr="00172AD4">
        <w:rPr>
          <w:rFonts w:asciiTheme="majorBidi" w:eastAsiaTheme="minorHAnsi" w:hAnsiTheme="majorBidi" w:cstheme="majorBidi"/>
          <w:lang w:eastAsia="en-US"/>
        </w:rPr>
        <w:t> personnalisés. En outre, les </w:t>
      </w:r>
      <w:hyperlink r:id="rId117" w:tooltip="Fonction informatique" w:history="1">
        <w:r w:rsidRPr="00172AD4">
          <w:rPr>
            <w:rFonts w:asciiTheme="majorBidi" w:eastAsiaTheme="minorHAnsi" w:hAnsiTheme="majorBidi" w:cstheme="majorBidi"/>
            <w:lang w:eastAsia="en-US"/>
          </w:rPr>
          <w:t>fonctions</w:t>
        </w:r>
      </w:hyperlink>
      <w:r w:rsidRPr="00172AD4">
        <w:rPr>
          <w:rFonts w:asciiTheme="majorBidi" w:eastAsiaTheme="minorHAnsi" w:hAnsiTheme="majorBidi" w:cstheme="majorBidi"/>
          <w:lang w:eastAsia="en-US"/>
        </w:rPr>
        <w:t> sont des </w:t>
      </w:r>
      <w:hyperlink r:id="rId118" w:tooltip="Objet de première classe" w:history="1">
        <w:r w:rsidRPr="00172AD4">
          <w:rPr>
            <w:rFonts w:asciiTheme="majorBidi" w:eastAsiaTheme="minorHAnsi" w:hAnsiTheme="majorBidi" w:cstheme="majorBidi"/>
            <w:lang w:eastAsia="en-US"/>
          </w:rPr>
          <w:t>objets de première classe</w:t>
        </w:r>
      </w:hyperlink>
      <w:r w:rsidRPr="00172AD4">
        <w:rPr>
          <w:rFonts w:asciiTheme="majorBidi" w:eastAsiaTheme="minorHAnsi" w:hAnsiTheme="majorBidi" w:cstheme="majorBidi"/>
          <w:lang w:eastAsia="en-US"/>
        </w:rPr>
        <w:t>. Le langage supporte le </w:t>
      </w:r>
      <w:hyperlink r:id="rId119" w:tooltip="Paradigme de programmation" w:history="1">
        <w:r w:rsidRPr="00172AD4">
          <w:rPr>
            <w:rFonts w:asciiTheme="majorBidi" w:eastAsiaTheme="minorHAnsi" w:hAnsiTheme="majorBidi" w:cstheme="majorBidi"/>
            <w:lang w:eastAsia="en-US"/>
          </w:rPr>
          <w:t>paradigme</w:t>
        </w:r>
      </w:hyperlink>
      <w:r w:rsidRPr="00172AD4">
        <w:rPr>
          <w:rFonts w:asciiTheme="majorBidi" w:eastAsiaTheme="minorHAnsi" w:hAnsiTheme="majorBidi" w:cstheme="majorBidi"/>
          <w:lang w:eastAsia="en-US"/>
        </w:rPr>
        <w:t> </w:t>
      </w:r>
      <w:hyperlink r:id="rId120" w:tooltip="Programmation objet" w:history="1">
        <w:r w:rsidRPr="00172AD4">
          <w:rPr>
            <w:rFonts w:asciiTheme="majorBidi" w:eastAsiaTheme="minorHAnsi" w:hAnsiTheme="majorBidi" w:cstheme="majorBidi"/>
            <w:lang w:eastAsia="en-US"/>
          </w:rPr>
          <w:t>objet</w:t>
        </w:r>
      </w:hyperlink>
      <w:r w:rsidRPr="00172AD4">
        <w:rPr>
          <w:rFonts w:asciiTheme="majorBidi" w:eastAsiaTheme="minorHAnsi" w:hAnsiTheme="majorBidi" w:cstheme="majorBidi"/>
          <w:lang w:eastAsia="en-US"/>
        </w:rPr>
        <w:t>, </w:t>
      </w:r>
      <w:hyperlink r:id="rId121" w:tooltip="Programmation impérative" w:history="1">
        <w:r w:rsidRPr="00172AD4">
          <w:rPr>
            <w:rFonts w:asciiTheme="majorBidi" w:eastAsiaTheme="minorHAnsi" w:hAnsiTheme="majorBidi" w:cstheme="majorBidi"/>
            <w:lang w:eastAsia="en-US"/>
          </w:rPr>
          <w:t>impératif</w:t>
        </w:r>
      </w:hyperlink>
      <w:r w:rsidRPr="00172AD4">
        <w:rPr>
          <w:rFonts w:asciiTheme="majorBidi" w:eastAsiaTheme="minorHAnsi" w:hAnsiTheme="majorBidi" w:cstheme="majorBidi"/>
          <w:lang w:eastAsia="en-US"/>
        </w:rPr>
        <w:t> et </w:t>
      </w:r>
      <w:hyperlink r:id="rId122" w:tooltip="Programmation fonctionnelle" w:history="1">
        <w:r w:rsidRPr="00172AD4">
          <w:rPr>
            <w:rFonts w:asciiTheme="majorBidi" w:eastAsiaTheme="minorHAnsi" w:hAnsiTheme="majorBidi" w:cstheme="majorBidi"/>
            <w:lang w:eastAsia="en-US"/>
          </w:rPr>
          <w:t>fonctionnel</w:t>
        </w:r>
      </w:hyperlink>
      <w:r w:rsidRPr="00172AD4">
        <w:rPr>
          <w:rFonts w:asciiTheme="majorBidi" w:eastAsiaTheme="minorHAnsi" w:hAnsiTheme="majorBidi" w:cstheme="majorBidi"/>
          <w:lang w:eastAsia="en-US"/>
        </w:rPr>
        <w:t>. JavaScript est le langage possédant le plus large écosystème grâce à son gestionnaire de dépendances </w:t>
      </w:r>
      <w:hyperlink r:id="rId123" w:tooltip="Npm" w:history="1">
        <w:r w:rsidRPr="00172AD4">
          <w:rPr>
            <w:rFonts w:asciiTheme="majorBidi" w:eastAsiaTheme="minorHAnsi" w:hAnsiTheme="majorBidi" w:cstheme="majorBidi"/>
            <w:lang w:eastAsia="en-US"/>
          </w:rPr>
          <w:t>npm</w:t>
        </w:r>
      </w:hyperlink>
      <w:r w:rsidRPr="00172AD4">
        <w:rPr>
          <w:rFonts w:asciiTheme="majorBidi" w:eastAsiaTheme="minorHAnsi" w:hAnsiTheme="majorBidi" w:cstheme="majorBidi"/>
          <w:lang w:eastAsia="en-US"/>
        </w:rPr>
        <w:t>, avec environ 500 000 paquets en août 2017</w:t>
      </w:r>
      <w:hyperlink r:id="rId124" w:anchor="cite_note-5" w:history="1">
        <w:r w:rsidRPr="00172AD4">
          <w:rPr>
            <w:rFonts w:asciiTheme="majorBidi" w:eastAsiaTheme="minorHAnsi" w:hAnsiTheme="majorBidi" w:cstheme="majorBidi"/>
            <w:lang w:eastAsia="en-US"/>
          </w:rPr>
          <w:t>5</w:t>
        </w:r>
      </w:hyperlink>
      <w:r w:rsidRPr="00172AD4">
        <w:rPr>
          <w:rFonts w:asciiTheme="majorBidi" w:eastAsiaTheme="minorHAnsi" w:hAnsiTheme="majorBidi" w:cstheme="majorBidi"/>
          <w:lang w:eastAsia="en-US"/>
        </w:rPr>
        <w:t>.</w:t>
      </w:r>
      <w:r w:rsidR="00EB74BF">
        <w:rPr>
          <w:rFonts w:asciiTheme="majorBidi" w:eastAsiaTheme="minorHAnsi" w:hAnsiTheme="majorBidi" w:cstheme="majorBidi"/>
          <w:lang w:eastAsia="en-US"/>
        </w:rPr>
        <w:t xml:space="preserve">  </w:t>
      </w:r>
      <w:sdt>
        <w:sdtPr>
          <w:rPr>
            <w:rFonts w:asciiTheme="majorBidi" w:eastAsiaTheme="minorHAnsi" w:hAnsiTheme="majorBidi" w:cstheme="majorBidi"/>
            <w:lang w:eastAsia="en-US"/>
          </w:rPr>
          <w:id w:val="478812628"/>
          <w:citation/>
        </w:sdtPr>
        <w:sdtContent>
          <w:r w:rsidR="00F6383A">
            <w:rPr>
              <w:rFonts w:asciiTheme="majorBidi" w:eastAsiaTheme="minorHAnsi" w:hAnsiTheme="majorBidi" w:cstheme="majorBidi"/>
              <w:lang w:eastAsia="en-US"/>
            </w:rPr>
            <w:fldChar w:fldCharType="begin"/>
          </w:r>
          <w:r w:rsidR="00F6383A">
            <w:rPr>
              <w:rFonts w:asciiTheme="majorBidi" w:eastAsiaTheme="minorHAnsi" w:hAnsiTheme="majorBidi" w:cstheme="majorBidi"/>
              <w:lang w:eastAsia="en-US"/>
            </w:rPr>
            <w:instrText xml:space="preserve"> CITATION 12 \l 1036 </w:instrText>
          </w:r>
          <w:r w:rsidR="00F6383A">
            <w:rPr>
              <w:rFonts w:asciiTheme="majorBidi" w:eastAsiaTheme="minorHAnsi" w:hAnsiTheme="majorBidi" w:cstheme="majorBidi"/>
              <w:lang w:eastAsia="en-US"/>
            </w:rPr>
            <w:fldChar w:fldCharType="separate"/>
          </w:r>
          <w:r w:rsidR="00974971" w:rsidRPr="00974971">
            <w:rPr>
              <w:rFonts w:asciiTheme="majorBidi" w:eastAsiaTheme="minorHAnsi" w:hAnsiTheme="majorBidi" w:cstheme="majorBidi"/>
              <w:noProof/>
              <w:lang w:eastAsia="en-US"/>
            </w:rPr>
            <w:t>(12)</w:t>
          </w:r>
          <w:r w:rsidR="00F6383A">
            <w:rPr>
              <w:rFonts w:asciiTheme="majorBidi" w:eastAsiaTheme="minorHAnsi" w:hAnsiTheme="majorBidi" w:cstheme="majorBidi"/>
              <w:lang w:eastAsia="en-US"/>
            </w:rPr>
            <w:fldChar w:fldCharType="end"/>
          </w:r>
        </w:sdtContent>
      </w:sdt>
    </w:p>
    <w:p w14:paraId="33199C00" w14:textId="77777777" w:rsidR="00172AD4" w:rsidRPr="00172AD4" w:rsidRDefault="00172AD4" w:rsidP="00896704">
      <w:pPr>
        <w:pStyle w:val="NormalWeb"/>
        <w:shd w:val="clear" w:color="auto" w:fill="FFFFFF"/>
        <w:spacing w:before="120" w:beforeAutospacing="0" w:after="120" w:afterAutospacing="0"/>
        <w:rPr>
          <w:rFonts w:asciiTheme="majorBidi" w:eastAsiaTheme="minorHAnsi" w:hAnsiTheme="majorBidi" w:cstheme="majorBidi"/>
          <w:lang w:eastAsia="en-US"/>
        </w:rPr>
      </w:pPr>
    </w:p>
    <w:p w14:paraId="27E1CDCD" w14:textId="5733B775" w:rsidR="00896704" w:rsidRDefault="00896704" w:rsidP="008C5401">
      <w:pPr>
        <w:rPr>
          <w:rFonts w:asciiTheme="majorBidi" w:hAnsiTheme="majorBidi" w:cstheme="majorBidi"/>
          <w:sz w:val="24"/>
          <w:szCs w:val="24"/>
        </w:rPr>
      </w:pPr>
    </w:p>
    <w:p w14:paraId="7611ED4D" w14:textId="28C98F19" w:rsidR="00F64D48" w:rsidRDefault="00F64D48" w:rsidP="008C5401">
      <w:pPr>
        <w:rPr>
          <w:rFonts w:asciiTheme="majorBidi" w:hAnsiTheme="majorBidi" w:cstheme="majorBidi"/>
          <w:sz w:val="24"/>
          <w:szCs w:val="24"/>
        </w:rPr>
      </w:pPr>
    </w:p>
    <w:p w14:paraId="578369C1" w14:textId="64423F3E" w:rsidR="00F64D48" w:rsidRDefault="00F64D48" w:rsidP="008C5401">
      <w:pPr>
        <w:rPr>
          <w:rFonts w:asciiTheme="majorBidi" w:hAnsiTheme="majorBidi" w:cstheme="majorBidi"/>
          <w:sz w:val="24"/>
          <w:szCs w:val="24"/>
        </w:rPr>
      </w:pPr>
    </w:p>
    <w:p w14:paraId="5C811440" w14:textId="5EF2B636" w:rsidR="00F6383A" w:rsidRDefault="00F6383A" w:rsidP="008C5401">
      <w:pPr>
        <w:rPr>
          <w:rFonts w:asciiTheme="majorBidi" w:hAnsiTheme="majorBidi" w:cstheme="majorBidi"/>
          <w:sz w:val="24"/>
          <w:szCs w:val="24"/>
        </w:rPr>
      </w:pPr>
    </w:p>
    <w:p w14:paraId="20452317" w14:textId="77777777" w:rsidR="00F6383A" w:rsidRDefault="00F6383A" w:rsidP="008C5401">
      <w:pPr>
        <w:rPr>
          <w:rFonts w:asciiTheme="majorBidi" w:hAnsiTheme="majorBidi" w:cstheme="majorBidi"/>
          <w:sz w:val="24"/>
          <w:szCs w:val="24"/>
        </w:rPr>
      </w:pPr>
    </w:p>
    <w:p w14:paraId="4505DE1C" w14:textId="77777777" w:rsidR="00F64D48" w:rsidRPr="00172AD4" w:rsidRDefault="00F64D48" w:rsidP="008C5401">
      <w:pPr>
        <w:rPr>
          <w:rFonts w:asciiTheme="majorBidi" w:hAnsiTheme="majorBidi" w:cstheme="majorBidi"/>
          <w:sz w:val="24"/>
          <w:szCs w:val="24"/>
        </w:rPr>
      </w:pPr>
    </w:p>
    <w:p w14:paraId="00A2F43A" w14:textId="1CC97B0B" w:rsidR="00A405FB" w:rsidRDefault="00A405FB" w:rsidP="00E25678">
      <w:pPr>
        <w:pStyle w:val="Paragraphedeliste"/>
        <w:numPr>
          <w:ilvl w:val="1"/>
          <w:numId w:val="9"/>
        </w:numPr>
        <w:outlineLvl w:val="1"/>
        <w:rPr>
          <w:rFonts w:asciiTheme="majorBidi" w:eastAsia="Times New Roman" w:hAnsiTheme="majorBidi" w:cstheme="majorBidi"/>
          <w:b/>
          <w:bCs/>
          <w:color w:val="365F91" w:themeColor="accent1" w:themeShade="BF"/>
          <w:sz w:val="28"/>
          <w:szCs w:val="28"/>
          <w:lang w:eastAsia="fr-FR"/>
        </w:rPr>
      </w:pPr>
      <w:bookmarkStart w:id="219" w:name="_Toc51021131"/>
      <w:r w:rsidRPr="001C7E6C">
        <w:rPr>
          <w:rFonts w:asciiTheme="majorBidi" w:eastAsia="Times New Roman" w:hAnsiTheme="majorBidi" w:cstheme="majorBidi"/>
          <w:b/>
          <w:bCs/>
          <w:color w:val="365F91" w:themeColor="accent1" w:themeShade="BF"/>
          <w:sz w:val="28"/>
          <w:szCs w:val="28"/>
          <w:lang w:eastAsia="fr-FR"/>
        </w:rPr>
        <w:lastRenderedPageBreak/>
        <w:t>Bootstrap</w:t>
      </w:r>
      <w:bookmarkEnd w:id="219"/>
    </w:p>
    <w:p w14:paraId="788218CE" w14:textId="6EDB8F7F" w:rsidR="00F6383A" w:rsidRDefault="00F6383A" w:rsidP="00F6383A">
      <w:pPr>
        <w:ind w:left="360"/>
        <w:jc w:val="center"/>
        <w:outlineLvl w:val="1"/>
        <w:rPr>
          <w:rFonts w:asciiTheme="majorBidi" w:eastAsia="Times New Roman" w:hAnsiTheme="majorBidi" w:cstheme="majorBidi"/>
          <w:b/>
          <w:bCs/>
          <w:color w:val="365F91" w:themeColor="accent1" w:themeShade="BF"/>
          <w:sz w:val="28"/>
          <w:szCs w:val="28"/>
          <w:lang w:eastAsia="fr-FR"/>
        </w:rPr>
      </w:pPr>
      <w:bookmarkStart w:id="220" w:name="_Toc51021132"/>
      <w:r>
        <w:rPr>
          <w:noProof/>
          <w:lang w:eastAsia="fr-FR"/>
        </w:rPr>
        <w:drawing>
          <wp:inline distT="0" distB="0" distL="0" distR="0" wp14:anchorId="6CC36F65" wp14:editId="41121C7C">
            <wp:extent cx="1306800" cy="1306800"/>
            <wp:effectExtent l="0" t="0" r="8255" b="825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306800" cy="1306800"/>
                    </a:xfrm>
                    <a:prstGeom prst="rect">
                      <a:avLst/>
                    </a:prstGeom>
                    <a:noFill/>
                    <a:ln>
                      <a:noFill/>
                    </a:ln>
                  </pic:spPr>
                </pic:pic>
              </a:graphicData>
            </a:graphic>
          </wp:inline>
        </w:drawing>
      </w:r>
      <w:bookmarkEnd w:id="220"/>
    </w:p>
    <w:p w14:paraId="781CDBCB" w14:textId="77777777" w:rsidR="00F6383A" w:rsidRPr="00F6383A" w:rsidRDefault="00F6383A" w:rsidP="00F6383A">
      <w:pPr>
        <w:ind w:left="360"/>
        <w:jc w:val="center"/>
        <w:outlineLvl w:val="1"/>
        <w:rPr>
          <w:rFonts w:asciiTheme="majorBidi" w:eastAsia="Times New Roman" w:hAnsiTheme="majorBidi" w:cstheme="majorBidi"/>
          <w:b/>
          <w:bCs/>
          <w:color w:val="365F91" w:themeColor="accent1" w:themeShade="BF"/>
          <w:sz w:val="28"/>
          <w:szCs w:val="28"/>
          <w:lang w:eastAsia="fr-FR"/>
        </w:rPr>
      </w:pPr>
    </w:p>
    <w:p w14:paraId="5A9533A4" w14:textId="197034B6" w:rsidR="00DF775E" w:rsidRDefault="00DF775E" w:rsidP="00F6383A">
      <w:pPr>
        <w:jc w:val="both"/>
        <w:rPr>
          <w:rFonts w:asciiTheme="majorBidi" w:hAnsiTheme="majorBidi" w:cstheme="majorBidi"/>
          <w:sz w:val="24"/>
          <w:szCs w:val="24"/>
        </w:rPr>
      </w:pPr>
      <w:r w:rsidRPr="00DF775E">
        <w:rPr>
          <w:rFonts w:asciiTheme="majorBidi" w:hAnsiTheme="majorBidi" w:cstheme="majorBidi"/>
          <w:b/>
          <w:bCs/>
          <w:sz w:val="24"/>
          <w:szCs w:val="24"/>
        </w:rPr>
        <w:t>Bootstrap</w:t>
      </w:r>
      <w:r w:rsidRPr="00DF775E">
        <w:rPr>
          <w:rFonts w:asciiTheme="majorBidi" w:hAnsiTheme="majorBidi" w:cstheme="majorBidi"/>
          <w:sz w:val="24"/>
          <w:szCs w:val="24"/>
        </w:rPr>
        <w:t> est une </w:t>
      </w:r>
      <w:hyperlink r:id="rId126" w:tooltip="Framework" w:history="1">
        <w:r w:rsidRPr="00DF775E">
          <w:rPr>
            <w:rFonts w:asciiTheme="majorBidi" w:hAnsiTheme="majorBidi" w:cstheme="majorBidi"/>
            <w:sz w:val="24"/>
            <w:szCs w:val="24"/>
          </w:rPr>
          <w:t>collection d'outils</w:t>
        </w:r>
      </w:hyperlink>
      <w:r w:rsidRPr="00DF775E">
        <w:rPr>
          <w:rFonts w:asciiTheme="majorBidi" w:hAnsiTheme="majorBidi" w:cstheme="majorBidi"/>
          <w:sz w:val="24"/>
          <w:szCs w:val="24"/>
        </w:rPr>
        <w:t xml:space="preserve"> utiles à </w:t>
      </w:r>
      <w:r w:rsidRPr="00DF775E">
        <w:rPr>
          <w:rFonts w:asciiTheme="majorBidi" w:hAnsiTheme="majorBidi" w:cstheme="majorBidi"/>
          <w:b/>
          <w:bCs/>
          <w:sz w:val="24"/>
          <w:szCs w:val="24"/>
        </w:rPr>
        <w:t>la création du design</w:t>
      </w:r>
      <w:r w:rsidRPr="00DF775E">
        <w:rPr>
          <w:rFonts w:asciiTheme="majorBidi" w:hAnsiTheme="majorBidi" w:cstheme="majorBidi"/>
          <w:sz w:val="24"/>
          <w:szCs w:val="24"/>
        </w:rPr>
        <w:t xml:space="preserve"> (graphisme, animation et interactions avec la page dans le navigateur, etc.) de </w:t>
      </w:r>
      <w:hyperlink r:id="rId127" w:tooltip="Site web" w:history="1">
        <w:r w:rsidRPr="00DF775E">
          <w:rPr>
            <w:rFonts w:asciiTheme="majorBidi" w:hAnsiTheme="majorBidi" w:cstheme="majorBidi"/>
            <w:b/>
            <w:bCs/>
            <w:sz w:val="24"/>
            <w:szCs w:val="24"/>
          </w:rPr>
          <w:t>sites</w:t>
        </w:r>
      </w:hyperlink>
      <w:r w:rsidRPr="00DF775E">
        <w:rPr>
          <w:rFonts w:asciiTheme="majorBidi" w:hAnsiTheme="majorBidi" w:cstheme="majorBidi"/>
          <w:b/>
          <w:bCs/>
          <w:sz w:val="24"/>
          <w:szCs w:val="24"/>
        </w:rPr>
        <w:t> et d'</w:t>
      </w:r>
      <w:hyperlink r:id="rId128" w:tooltip="Application web" w:history="1">
        <w:r w:rsidRPr="00DF775E">
          <w:rPr>
            <w:rFonts w:asciiTheme="majorBidi" w:hAnsiTheme="majorBidi" w:cstheme="majorBidi"/>
            <w:b/>
            <w:bCs/>
            <w:sz w:val="24"/>
            <w:szCs w:val="24"/>
          </w:rPr>
          <w:t>applications web</w:t>
        </w:r>
      </w:hyperlink>
      <w:r w:rsidRPr="00DF775E">
        <w:rPr>
          <w:rFonts w:asciiTheme="majorBidi" w:hAnsiTheme="majorBidi" w:cstheme="majorBidi"/>
          <w:sz w:val="24"/>
          <w:szCs w:val="24"/>
        </w:rPr>
        <w:t>. C'est un ensemble qui contient des codes </w:t>
      </w:r>
      <w:hyperlink r:id="rId129" w:tooltip="HTML" w:history="1">
        <w:r w:rsidRPr="00DF775E">
          <w:rPr>
            <w:rFonts w:asciiTheme="majorBidi" w:hAnsiTheme="majorBidi" w:cstheme="majorBidi"/>
            <w:sz w:val="24"/>
            <w:szCs w:val="24"/>
          </w:rPr>
          <w:t>HTML</w:t>
        </w:r>
      </w:hyperlink>
      <w:r w:rsidRPr="00DF775E">
        <w:rPr>
          <w:rFonts w:asciiTheme="majorBidi" w:hAnsiTheme="majorBidi" w:cstheme="majorBidi"/>
          <w:sz w:val="24"/>
          <w:szCs w:val="24"/>
        </w:rPr>
        <w:t> et </w:t>
      </w:r>
      <w:hyperlink r:id="rId130" w:tooltip="Cascading Style Sheet" w:history="1">
        <w:r w:rsidRPr="00DF775E">
          <w:rPr>
            <w:rFonts w:asciiTheme="majorBidi" w:hAnsiTheme="majorBidi" w:cstheme="majorBidi"/>
            <w:sz w:val="24"/>
            <w:szCs w:val="24"/>
          </w:rPr>
          <w:t>CSS</w:t>
        </w:r>
      </w:hyperlink>
      <w:r w:rsidRPr="00DF775E">
        <w:rPr>
          <w:rFonts w:asciiTheme="majorBidi" w:hAnsiTheme="majorBidi" w:cstheme="majorBidi"/>
          <w:sz w:val="24"/>
          <w:szCs w:val="24"/>
        </w:rPr>
        <w:t>, des formulaires, boutons, outils de navigation et autres éléments interactifs, ainsi que des extensions </w:t>
      </w:r>
      <w:hyperlink r:id="rId131" w:tooltip="JavaScript" w:history="1">
        <w:r w:rsidRPr="00DF775E">
          <w:rPr>
            <w:rFonts w:asciiTheme="majorBidi" w:hAnsiTheme="majorBidi" w:cstheme="majorBidi"/>
            <w:sz w:val="24"/>
            <w:szCs w:val="24"/>
          </w:rPr>
          <w:t>JavaScript</w:t>
        </w:r>
      </w:hyperlink>
      <w:r w:rsidRPr="00DF775E">
        <w:rPr>
          <w:rFonts w:asciiTheme="majorBidi" w:hAnsiTheme="majorBidi" w:cstheme="majorBidi"/>
          <w:sz w:val="24"/>
          <w:szCs w:val="24"/>
        </w:rPr>
        <w:t xml:space="preserve"> en option. </w:t>
      </w:r>
      <w:r w:rsidR="002145AD">
        <w:rPr>
          <w:rFonts w:asciiTheme="majorBidi" w:hAnsiTheme="majorBidi" w:cstheme="majorBidi"/>
          <w:sz w:val="24"/>
          <w:szCs w:val="24"/>
        </w:rPr>
        <w:t>C’</w:t>
      </w:r>
      <w:r w:rsidRPr="00DF775E">
        <w:rPr>
          <w:rFonts w:asciiTheme="majorBidi" w:hAnsiTheme="majorBidi" w:cstheme="majorBidi"/>
          <w:sz w:val="24"/>
          <w:szCs w:val="24"/>
        </w:rPr>
        <w:t>est l'un des projets les plus populaires sur la plate-forme de gestion de développement </w:t>
      </w:r>
      <w:hyperlink r:id="rId132" w:tooltip="GitHub" w:history="1">
        <w:r w:rsidRPr="00DF775E">
          <w:rPr>
            <w:rFonts w:asciiTheme="majorBidi" w:hAnsiTheme="majorBidi" w:cstheme="majorBidi"/>
            <w:sz w:val="24"/>
            <w:szCs w:val="24"/>
          </w:rPr>
          <w:t>GitHub</w:t>
        </w:r>
      </w:hyperlink>
      <w:r w:rsidRPr="00DF775E">
        <w:rPr>
          <w:rFonts w:asciiTheme="majorBidi" w:hAnsiTheme="majorBidi" w:cstheme="majorBidi"/>
          <w:sz w:val="24"/>
          <w:szCs w:val="24"/>
        </w:rPr>
        <w:t>.</w:t>
      </w:r>
    </w:p>
    <w:p w14:paraId="6E8C5014" w14:textId="77777777" w:rsidR="002145AD" w:rsidRPr="002145AD" w:rsidRDefault="002145AD" w:rsidP="00F6383A">
      <w:pPr>
        <w:pStyle w:val="NormalWeb"/>
        <w:shd w:val="clear" w:color="auto" w:fill="FFFFFF"/>
        <w:spacing w:before="120" w:beforeAutospacing="0" w:after="120" w:afterAutospacing="0"/>
        <w:jc w:val="both"/>
        <w:rPr>
          <w:rFonts w:asciiTheme="majorBidi" w:eastAsiaTheme="minorHAnsi" w:hAnsiTheme="majorBidi" w:cstheme="majorBidi"/>
          <w:lang w:eastAsia="en-US"/>
        </w:rPr>
      </w:pPr>
      <w:r w:rsidRPr="002145AD">
        <w:rPr>
          <w:rFonts w:asciiTheme="majorBidi" w:eastAsiaTheme="minorHAnsi" w:hAnsiTheme="majorBidi" w:cstheme="majorBidi"/>
          <w:lang w:eastAsia="en-US"/>
        </w:rPr>
        <w:t>Bootstrap est compatible avec les dernières versions des </w:t>
      </w:r>
      <w:hyperlink r:id="rId133" w:tooltip="Navigateur web" w:history="1">
        <w:r w:rsidRPr="002145AD">
          <w:rPr>
            <w:rFonts w:asciiTheme="majorBidi" w:eastAsiaTheme="minorHAnsi" w:hAnsiTheme="majorBidi" w:cstheme="majorBidi"/>
            <w:lang w:eastAsia="en-US"/>
          </w:rPr>
          <w:t>navigateurs</w:t>
        </w:r>
      </w:hyperlink>
      <w:r w:rsidRPr="002145AD">
        <w:rPr>
          <w:rFonts w:asciiTheme="majorBidi" w:eastAsiaTheme="minorHAnsi" w:hAnsiTheme="majorBidi" w:cstheme="majorBidi"/>
          <w:lang w:eastAsia="en-US"/>
        </w:rPr>
        <w:t> majeurs, mais peut fonctionner de manière dégradée sur des navigateurs plus anciens.</w:t>
      </w:r>
    </w:p>
    <w:p w14:paraId="17E8FEFD" w14:textId="0F7F53B0" w:rsidR="002145AD" w:rsidRDefault="002145AD" w:rsidP="00F6383A">
      <w:pPr>
        <w:pStyle w:val="NormalWeb"/>
        <w:shd w:val="clear" w:color="auto" w:fill="FFFFFF"/>
        <w:spacing w:before="120" w:beforeAutospacing="0" w:after="120" w:afterAutospacing="0"/>
        <w:jc w:val="both"/>
        <w:rPr>
          <w:rFonts w:asciiTheme="majorBidi" w:eastAsiaTheme="minorHAnsi" w:hAnsiTheme="majorBidi" w:cstheme="majorBidi"/>
          <w:lang w:eastAsia="en-US"/>
        </w:rPr>
      </w:pPr>
      <w:r w:rsidRPr="002145AD">
        <w:rPr>
          <w:rFonts w:asciiTheme="majorBidi" w:eastAsiaTheme="minorHAnsi" w:hAnsiTheme="majorBidi" w:cstheme="majorBidi"/>
          <w:lang w:eastAsia="en-US"/>
        </w:rPr>
        <w:t xml:space="preserve">Depuis la version 2, le </w:t>
      </w:r>
      <w:r w:rsidRPr="002145AD">
        <w:rPr>
          <w:rFonts w:asciiTheme="majorBidi" w:eastAsiaTheme="minorHAnsi" w:hAnsiTheme="majorBidi" w:cstheme="majorBidi"/>
          <w:b/>
          <w:bCs/>
          <w:lang w:eastAsia="en-US"/>
        </w:rPr>
        <w:t>framework</w:t>
      </w:r>
      <w:r w:rsidRPr="002145AD">
        <w:rPr>
          <w:rFonts w:asciiTheme="majorBidi" w:eastAsiaTheme="minorHAnsi" w:hAnsiTheme="majorBidi" w:cstheme="majorBidi"/>
          <w:lang w:eastAsia="en-US"/>
        </w:rPr>
        <w:t xml:space="preserve"> adopte la </w:t>
      </w:r>
      <w:hyperlink r:id="rId134" w:tooltip="Conception de sites web adaptatifs" w:history="1">
        <w:r w:rsidRPr="002145AD">
          <w:rPr>
            <w:rFonts w:asciiTheme="majorBidi" w:eastAsiaTheme="minorHAnsi" w:hAnsiTheme="majorBidi" w:cstheme="majorBidi"/>
            <w:lang w:eastAsia="en-US"/>
          </w:rPr>
          <w:t>conception de sites web adaptatifs</w:t>
        </w:r>
      </w:hyperlink>
      <w:r w:rsidRPr="002145AD">
        <w:rPr>
          <w:rFonts w:asciiTheme="majorBidi" w:eastAsiaTheme="minorHAnsi" w:hAnsiTheme="majorBidi" w:cstheme="majorBidi"/>
          <w:lang w:eastAsia="en-US"/>
        </w:rPr>
        <w:t>, permettant aux projets utilisant Bootstrap de s'adapter dynamiquement au format des supports depuis lesquels on accède (</w:t>
      </w:r>
      <w:hyperlink r:id="rId135" w:tooltip="Personal computer" w:history="1">
        <w:r w:rsidRPr="002145AD">
          <w:rPr>
            <w:rFonts w:asciiTheme="majorBidi" w:eastAsiaTheme="minorHAnsi" w:hAnsiTheme="majorBidi" w:cstheme="majorBidi"/>
            <w:lang w:eastAsia="en-US"/>
          </w:rPr>
          <w:t>PC</w:t>
        </w:r>
      </w:hyperlink>
      <w:r w:rsidRPr="002145AD">
        <w:rPr>
          <w:rFonts w:asciiTheme="majorBidi" w:eastAsiaTheme="minorHAnsi" w:hAnsiTheme="majorBidi" w:cstheme="majorBidi"/>
          <w:lang w:eastAsia="en-US"/>
        </w:rPr>
        <w:t>, </w:t>
      </w:r>
      <w:hyperlink r:id="rId136" w:tooltip="Tablette tactile" w:history="1">
        <w:r w:rsidRPr="002145AD">
          <w:rPr>
            <w:rFonts w:asciiTheme="majorBidi" w:eastAsiaTheme="minorHAnsi" w:hAnsiTheme="majorBidi" w:cstheme="majorBidi"/>
            <w:lang w:eastAsia="en-US"/>
          </w:rPr>
          <w:t>tablette</w:t>
        </w:r>
      </w:hyperlink>
      <w:r w:rsidRPr="002145AD">
        <w:rPr>
          <w:rFonts w:asciiTheme="majorBidi" w:eastAsiaTheme="minorHAnsi" w:hAnsiTheme="majorBidi" w:cstheme="majorBidi"/>
          <w:lang w:eastAsia="en-US"/>
        </w:rPr>
        <w:t>, </w:t>
      </w:r>
      <w:hyperlink r:id="rId137" w:tooltip="Smartphone" w:history="1">
        <w:r w:rsidRPr="002145AD">
          <w:rPr>
            <w:rFonts w:asciiTheme="majorBidi" w:eastAsiaTheme="minorHAnsi" w:hAnsiTheme="majorBidi" w:cstheme="majorBidi"/>
            <w:lang w:eastAsia="en-US"/>
          </w:rPr>
          <w:t>smartphone</w:t>
        </w:r>
      </w:hyperlink>
      <w:r w:rsidRPr="002145AD">
        <w:rPr>
          <w:rFonts w:asciiTheme="majorBidi" w:eastAsiaTheme="minorHAnsi" w:hAnsiTheme="majorBidi" w:cstheme="majorBidi"/>
          <w:lang w:eastAsia="en-US"/>
        </w:rPr>
        <w:t>).</w:t>
      </w:r>
      <w:r w:rsidR="00EB74BF">
        <w:rPr>
          <w:rFonts w:asciiTheme="majorBidi" w:eastAsiaTheme="minorHAnsi" w:hAnsiTheme="majorBidi" w:cstheme="majorBidi"/>
          <w:lang w:eastAsia="en-US"/>
        </w:rPr>
        <w:t xml:space="preserve">   </w:t>
      </w:r>
      <w:sdt>
        <w:sdtPr>
          <w:rPr>
            <w:rFonts w:asciiTheme="majorBidi" w:eastAsiaTheme="minorHAnsi" w:hAnsiTheme="majorBidi" w:cstheme="majorBidi"/>
            <w:lang w:eastAsia="en-US"/>
          </w:rPr>
          <w:id w:val="1401865611"/>
          <w:citation/>
        </w:sdtPr>
        <w:sdtContent>
          <w:r w:rsidR="00835A7C">
            <w:rPr>
              <w:rFonts w:asciiTheme="majorBidi" w:eastAsiaTheme="minorHAnsi" w:hAnsiTheme="majorBidi" w:cstheme="majorBidi"/>
              <w:lang w:eastAsia="en-US"/>
            </w:rPr>
            <w:fldChar w:fldCharType="begin"/>
          </w:r>
          <w:r w:rsidR="00835A7C">
            <w:rPr>
              <w:rFonts w:asciiTheme="majorBidi" w:eastAsiaTheme="minorHAnsi" w:hAnsiTheme="majorBidi" w:cstheme="majorBidi"/>
              <w:lang w:eastAsia="en-US"/>
            </w:rPr>
            <w:instrText xml:space="preserve"> CITATION 13 \l 1036 </w:instrText>
          </w:r>
          <w:r w:rsidR="00835A7C">
            <w:rPr>
              <w:rFonts w:asciiTheme="majorBidi" w:eastAsiaTheme="minorHAnsi" w:hAnsiTheme="majorBidi" w:cstheme="majorBidi"/>
              <w:lang w:eastAsia="en-US"/>
            </w:rPr>
            <w:fldChar w:fldCharType="separate"/>
          </w:r>
          <w:r w:rsidR="00974971" w:rsidRPr="00974971">
            <w:rPr>
              <w:rFonts w:asciiTheme="majorBidi" w:eastAsiaTheme="minorHAnsi" w:hAnsiTheme="majorBidi" w:cstheme="majorBidi"/>
              <w:noProof/>
              <w:lang w:eastAsia="en-US"/>
            </w:rPr>
            <w:t>(13)</w:t>
          </w:r>
          <w:r w:rsidR="00835A7C">
            <w:rPr>
              <w:rFonts w:asciiTheme="majorBidi" w:eastAsiaTheme="minorHAnsi" w:hAnsiTheme="majorBidi" w:cstheme="majorBidi"/>
              <w:lang w:eastAsia="en-US"/>
            </w:rPr>
            <w:fldChar w:fldCharType="end"/>
          </w:r>
        </w:sdtContent>
      </w:sdt>
    </w:p>
    <w:p w14:paraId="4DA7F6C4" w14:textId="7447A1D8" w:rsidR="00347BB0" w:rsidRDefault="00347BB0" w:rsidP="00347BB0">
      <w:pPr>
        <w:pStyle w:val="NormalWeb"/>
        <w:shd w:val="clear" w:color="auto" w:fill="FFFFFF"/>
        <w:spacing w:before="120" w:beforeAutospacing="0" w:after="120" w:afterAutospacing="0"/>
        <w:outlineLvl w:val="1"/>
        <w:rPr>
          <w:rFonts w:asciiTheme="majorBidi" w:eastAsiaTheme="minorHAnsi" w:hAnsiTheme="majorBidi" w:cstheme="majorBidi"/>
          <w:lang w:eastAsia="en-US"/>
        </w:rPr>
      </w:pPr>
    </w:p>
    <w:p w14:paraId="7B18D932" w14:textId="40D11855" w:rsidR="00750420" w:rsidRDefault="00750420" w:rsidP="00E25678">
      <w:pPr>
        <w:pStyle w:val="NormalWeb"/>
        <w:numPr>
          <w:ilvl w:val="1"/>
          <w:numId w:val="9"/>
        </w:numPr>
        <w:shd w:val="clear" w:color="auto" w:fill="FFFFFF"/>
        <w:spacing w:before="120" w:beforeAutospacing="0" w:after="120" w:afterAutospacing="0"/>
        <w:outlineLvl w:val="1"/>
        <w:rPr>
          <w:rFonts w:asciiTheme="majorBidi" w:hAnsiTheme="majorBidi" w:cstheme="majorBidi"/>
          <w:b/>
          <w:bCs/>
          <w:color w:val="365F91" w:themeColor="accent1" w:themeShade="BF"/>
          <w:sz w:val="28"/>
          <w:szCs w:val="28"/>
        </w:rPr>
      </w:pPr>
      <w:bookmarkStart w:id="221" w:name="_Toc51021133"/>
      <w:r w:rsidRPr="001C7E6C">
        <w:rPr>
          <w:rFonts w:asciiTheme="majorBidi" w:hAnsiTheme="majorBidi" w:cstheme="majorBidi"/>
          <w:b/>
          <w:bCs/>
          <w:color w:val="365F91" w:themeColor="accent1" w:themeShade="BF"/>
          <w:sz w:val="28"/>
          <w:szCs w:val="28"/>
        </w:rPr>
        <w:t>MySQL</w:t>
      </w:r>
      <w:bookmarkEnd w:id="221"/>
    </w:p>
    <w:p w14:paraId="309F43C8" w14:textId="31D192DC" w:rsidR="00F6383A" w:rsidRDefault="00835A7C" w:rsidP="00835A7C">
      <w:pPr>
        <w:pStyle w:val="NormalWeb"/>
        <w:shd w:val="clear" w:color="auto" w:fill="FFFFFF"/>
        <w:spacing w:before="120" w:beforeAutospacing="0" w:after="120" w:afterAutospacing="0"/>
        <w:ind w:left="360"/>
        <w:jc w:val="center"/>
        <w:outlineLvl w:val="1"/>
        <w:rPr>
          <w:rFonts w:asciiTheme="majorBidi" w:hAnsiTheme="majorBidi" w:cstheme="majorBidi"/>
          <w:b/>
          <w:bCs/>
          <w:color w:val="365F91" w:themeColor="accent1" w:themeShade="BF"/>
          <w:sz w:val="28"/>
          <w:szCs w:val="28"/>
        </w:rPr>
      </w:pPr>
      <w:bookmarkStart w:id="222" w:name="_Toc51021134"/>
      <w:r>
        <w:rPr>
          <w:noProof/>
        </w:rPr>
        <w:drawing>
          <wp:inline distT="0" distB="0" distL="0" distR="0" wp14:anchorId="17C65E23" wp14:editId="4AEE44C8">
            <wp:extent cx="1987485" cy="1306800"/>
            <wp:effectExtent l="0" t="0" r="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987485" cy="1306800"/>
                    </a:xfrm>
                    <a:prstGeom prst="rect">
                      <a:avLst/>
                    </a:prstGeom>
                    <a:noFill/>
                    <a:ln>
                      <a:noFill/>
                    </a:ln>
                  </pic:spPr>
                </pic:pic>
              </a:graphicData>
            </a:graphic>
          </wp:inline>
        </w:drawing>
      </w:r>
      <w:bookmarkEnd w:id="222"/>
    </w:p>
    <w:p w14:paraId="4FFBD278" w14:textId="0AC6298D" w:rsidR="00835A7C" w:rsidRDefault="00835A7C" w:rsidP="00835A7C">
      <w:pPr>
        <w:pStyle w:val="NormalWeb"/>
        <w:shd w:val="clear" w:color="auto" w:fill="FFFFFF"/>
        <w:spacing w:before="120" w:beforeAutospacing="0" w:after="120" w:afterAutospacing="0"/>
        <w:ind w:left="360"/>
        <w:jc w:val="center"/>
        <w:outlineLvl w:val="1"/>
        <w:rPr>
          <w:rFonts w:asciiTheme="majorBidi" w:hAnsiTheme="majorBidi" w:cstheme="majorBidi"/>
          <w:b/>
          <w:bCs/>
          <w:color w:val="365F91" w:themeColor="accent1" w:themeShade="BF"/>
          <w:sz w:val="28"/>
          <w:szCs w:val="28"/>
        </w:rPr>
      </w:pPr>
    </w:p>
    <w:p w14:paraId="6F34C589" w14:textId="568B0544" w:rsidR="00835A7C" w:rsidRDefault="00835A7C" w:rsidP="00835A7C">
      <w:pPr>
        <w:pStyle w:val="NormalWeb"/>
        <w:shd w:val="clear" w:color="auto" w:fill="FFFFFF"/>
        <w:spacing w:before="120" w:beforeAutospacing="0" w:after="120" w:afterAutospacing="0"/>
        <w:ind w:left="360"/>
        <w:jc w:val="center"/>
        <w:outlineLvl w:val="1"/>
        <w:rPr>
          <w:rFonts w:asciiTheme="majorBidi" w:hAnsiTheme="majorBidi" w:cstheme="majorBidi"/>
          <w:b/>
          <w:bCs/>
          <w:color w:val="365F91" w:themeColor="accent1" w:themeShade="BF"/>
          <w:sz w:val="28"/>
          <w:szCs w:val="28"/>
        </w:rPr>
      </w:pPr>
    </w:p>
    <w:p w14:paraId="2E55DC25" w14:textId="2EEB3422" w:rsidR="00835A7C" w:rsidRDefault="00835A7C" w:rsidP="00835A7C">
      <w:pPr>
        <w:pStyle w:val="NormalWeb"/>
        <w:shd w:val="clear" w:color="auto" w:fill="FFFFFF"/>
        <w:spacing w:before="120" w:beforeAutospacing="0" w:after="120" w:afterAutospacing="0"/>
        <w:ind w:left="360"/>
        <w:jc w:val="center"/>
        <w:outlineLvl w:val="1"/>
        <w:rPr>
          <w:rFonts w:asciiTheme="majorBidi" w:hAnsiTheme="majorBidi" w:cstheme="majorBidi"/>
          <w:b/>
          <w:bCs/>
          <w:color w:val="365F91" w:themeColor="accent1" w:themeShade="BF"/>
          <w:sz w:val="28"/>
          <w:szCs w:val="28"/>
        </w:rPr>
      </w:pPr>
    </w:p>
    <w:p w14:paraId="103BDB24" w14:textId="63529EEF" w:rsidR="00835A7C" w:rsidRDefault="00835A7C" w:rsidP="00835A7C">
      <w:pPr>
        <w:pStyle w:val="NormalWeb"/>
        <w:shd w:val="clear" w:color="auto" w:fill="FFFFFF"/>
        <w:spacing w:before="120" w:beforeAutospacing="0" w:after="120" w:afterAutospacing="0"/>
        <w:ind w:left="360"/>
        <w:jc w:val="center"/>
        <w:outlineLvl w:val="1"/>
        <w:rPr>
          <w:rFonts w:asciiTheme="majorBidi" w:hAnsiTheme="majorBidi" w:cstheme="majorBidi"/>
          <w:b/>
          <w:bCs/>
          <w:color w:val="365F91" w:themeColor="accent1" w:themeShade="BF"/>
          <w:sz w:val="28"/>
          <w:szCs w:val="28"/>
        </w:rPr>
      </w:pPr>
    </w:p>
    <w:p w14:paraId="73A83321" w14:textId="16BE5FF1" w:rsidR="00835A7C" w:rsidRDefault="00835A7C" w:rsidP="00835A7C">
      <w:pPr>
        <w:pStyle w:val="NormalWeb"/>
        <w:shd w:val="clear" w:color="auto" w:fill="FFFFFF"/>
        <w:spacing w:before="120" w:beforeAutospacing="0" w:after="120" w:afterAutospacing="0"/>
        <w:ind w:left="360"/>
        <w:jc w:val="center"/>
        <w:outlineLvl w:val="1"/>
        <w:rPr>
          <w:rFonts w:asciiTheme="majorBidi" w:hAnsiTheme="majorBidi" w:cstheme="majorBidi"/>
          <w:b/>
          <w:bCs/>
          <w:color w:val="365F91" w:themeColor="accent1" w:themeShade="BF"/>
          <w:sz w:val="28"/>
          <w:szCs w:val="28"/>
        </w:rPr>
      </w:pPr>
    </w:p>
    <w:p w14:paraId="20736A35" w14:textId="06BE3BF0" w:rsidR="00835A7C" w:rsidRDefault="00835A7C" w:rsidP="00835A7C">
      <w:pPr>
        <w:pStyle w:val="NormalWeb"/>
        <w:shd w:val="clear" w:color="auto" w:fill="FFFFFF"/>
        <w:spacing w:before="120" w:beforeAutospacing="0" w:after="120" w:afterAutospacing="0"/>
        <w:ind w:left="360"/>
        <w:jc w:val="center"/>
        <w:outlineLvl w:val="1"/>
        <w:rPr>
          <w:rFonts w:asciiTheme="majorBidi" w:hAnsiTheme="majorBidi" w:cstheme="majorBidi"/>
          <w:b/>
          <w:bCs/>
          <w:color w:val="365F91" w:themeColor="accent1" w:themeShade="BF"/>
          <w:sz w:val="28"/>
          <w:szCs w:val="28"/>
        </w:rPr>
      </w:pPr>
    </w:p>
    <w:p w14:paraId="4B0E2102" w14:textId="781513C1" w:rsidR="00835A7C" w:rsidRDefault="00835A7C" w:rsidP="00835A7C">
      <w:pPr>
        <w:pStyle w:val="NormalWeb"/>
        <w:shd w:val="clear" w:color="auto" w:fill="FFFFFF"/>
        <w:spacing w:before="120" w:beforeAutospacing="0" w:after="120" w:afterAutospacing="0"/>
        <w:ind w:left="360"/>
        <w:jc w:val="center"/>
        <w:outlineLvl w:val="1"/>
        <w:rPr>
          <w:rFonts w:asciiTheme="majorBidi" w:hAnsiTheme="majorBidi" w:cstheme="majorBidi"/>
          <w:b/>
          <w:bCs/>
          <w:color w:val="365F91" w:themeColor="accent1" w:themeShade="BF"/>
          <w:sz w:val="28"/>
          <w:szCs w:val="28"/>
        </w:rPr>
      </w:pPr>
    </w:p>
    <w:p w14:paraId="5BA3BEA2" w14:textId="77777777" w:rsidR="00835A7C" w:rsidRPr="001C7E6C" w:rsidRDefault="00835A7C" w:rsidP="00835A7C">
      <w:pPr>
        <w:pStyle w:val="NormalWeb"/>
        <w:shd w:val="clear" w:color="auto" w:fill="FFFFFF"/>
        <w:spacing w:before="120" w:beforeAutospacing="0" w:after="120" w:afterAutospacing="0"/>
        <w:ind w:left="360"/>
        <w:jc w:val="center"/>
        <w:outlineLvl w:val="1"/>
        <w:rPr>
          <w:rFonts w:asciiTheme="majorBidi" w:hAnsiTheme="majorBidi" w:cstheme="majorBidi"/>
          <w:b/>
          <w:bCs/>
          <w:color w:val="365F91" w:themeColor="accent1" w:themeShade="BF"/>
          <w:sz w:val="28"/>
          <w:szCs w:val="28"/>
        </w:rPr>
      </w:pPr>
    </w:p>
    <w:p w14:paraId="33301BB5" w14:textId="77777777" w:rsidR="00750420" w:rsidRPr="00616FB9" w:rsidRDefault="00750420" w:rsidP="00750420">
      <w:pPr>
        <w:pStyle w:val="NormalWeb"/>
        <w:shd w:val="clear" w:color="auto" w:fill="FFFFFF"/>
        <w:spacing w:before="120" w:beforeAutospacing="0" w:after="120" w:afterAutospacing="0"/>
        <w:outlineLvl w:val="1"/>
        <w:rPr>
          <w:rFonts w:asciiTheme="majorBidi" w:hAnsiTheme="majorBidi" w:cstheme="majorBidi"/>
          <w:b/>
          <w:bCs/>
          <w:color w:val="202122"/>
          <w:sz w:val="28"/>
          <w:szCs w:val="28"/>
        </w:rPr>
      </w:pPr>
    </w:p>
    <w:p w14:paraId="3E127EB1" w14:textId="1BA1A177" w:rsidR="00F96E06" w:rsidRPr="00F96E06" w:rsidRDefault="00F96E06" w:rsidP="00835A7C">
      <w:pPr>
        <w:pStyle w:val="NormalWeb"/>
        <w:shd w:val="clear" w:color="auto" w:fill="FFFFFF"/>
        <w:spacing w:before="120" w:beforeAutospacing="0" w:after="120" w:afterAutospacing="0"/>
        <w:rPr>
          <w:rFonts w:asciiTheme="majorBidi" w:eastAsiaTheme="minorHAnsi" w:hAnsiTheme="majorBidi" w:cstheme="majorBidi"/>
          <w:lang w:eastAsia="en-US"/>
        </w:rPr>
      </w:pPr>
      <w:r w:rsidRPr="00F96E06">
        <w:rPr>
          <w:rFonts w:asciiTheme="majorBidi" w:eastAsiaTheme="minorHAnsi" w:hAnsiTheme="majorBidi" w:cstheme="majorBidi"/>
          <w:b/>
          <w:bCs/>
          <w:lang w:eastAsia="en-US"/>
        </w:rPr>
        <w:lastRenderedPageBreak/>
        <w:t>MySQL</w:t>
      </w:r>
      <w:r w:rsidRPr="00F96E06">
        <w:rPr>
          <w:rFonts w:asciiTheme="majorBidi" w:eastAsiaTheme="minorHAnsi" w:hAnsiTheme="majorBidi" w:cstheme="majorBidi"/>
          <w:lang w:eastAsia="en-US"/>
        </w:rPr>
        <w:t> est un </w:t>
      </w:r>
      <w:hyperlink r:id="rId139" w:tooltip="Système de gestion de base de données" w:history="1">
        <w:r w:rsidRPr="00F96E06">
          <w:rPr>
            <w:rFonts w:asciiTheme="majorBidi" w:eastAsiaTheme="minorHAnsi" w:hAnsiTheme="majorBidi" w:cstheme="majorBidi"/>
            <w:b/>
            <w:bCs/>
            <w:lang w:eastAsia="en-US"/>
          </w:rPr>
          <w:t>système de gestion de bases de données</w:t>
        </w:r>
      </w:hyperlink>
      <w:r w:rsidRPr="00F96E06">
        <w:rPr>
          <w:rFonts w:asciiTheme="majorBidi" w:eastAsiaTheme="minorHAnsi" w:hAnsiTheme="majorBidi" w:cstheme="majorBidi"/>
          <w:b/>
          <w:bCs/>
          <w:lang w:eastAsia="en-US"/>
        </w:rPr>
        <w:t> relationnelles</w:t>
      </w:r>
      <w:r w:rsidRPr="00F96E06">
        <w:rPr>
          <w:rFonts w:asciiTheme="majorBidi" w:eastAsiaTheme="minorHAnsi" w:hAnsiTheme="majorBidi" w:cstheme="majorBidi"/>
          <w:lang w:eastAsia="en-US"/>
        </w:rPr>
        <w:t xml:space="preserve"> (</w:t>
      </w:r>
      <w:r w:rsidRPr="00F96E06">
        <w:rPr>
          <w:rFonts w:asciiTheme="majorBidi" w:eastAsiaTheme="minorHAnsi" w:hAnsiTheme="majorBidi" w:cstheme="majorBidi"/>
          <w:b/>
          <w:bCs/>
          <w:lang w:eastAsia="en-US"/>
        </w:rPr>
        <w:t>SGBDR</w:t>
      </w:r>
      <w:r w:rsidRPr="00F96E06">
        <w:rPr>
          <w:rFonts w:asciiTheme="majorBidi" w:eastAsiaTheme="minorHAnsi" w:hAnsiTheme="majorBidi" w:cstheme="majorBidi"/>
          <w:lang w:eastAsia="en-US"/>
        </w:rPr>
        <w:t>). Il est distribué sous une double licence </w:t>
      </w:r>
      <w:hyperlink r:id="rId140" w:tooltip="Licence publique générale GNU" w:history="1">
        <w:r w:rsidRPr="00F96E06">
          <w:rPr>
            <w:rFonts w:asciiTheme="majorBidi" w:eastAsiaTheme="minorHAnsi" w:hAnsiTheme="majorBidi" w:cstheme="majorBidi"/>
            <w:lang w:eastAsia="en-US"/>
          </w:rPr>
          <w:t>GPL</w:t>
        </w:r>
      </w:hyperlink>
      <w:r w:rsidRPr="00F96E06">
        <w:rPr>
          <w:rFonts w:asciiTheme="majorBidi" w:eastAsiaTheme="minorHAnsi" w:hAnsiTheme="majorBidi" w:cstheme="majorBidi"/>
          <w:lang w:eastAsia="en-US"/>
        </w:rPr>
        <w:t> et </w:t>
      </w:r>
      <w:hyperlink r:id="rId141" w:tooltip="Logiciel propriétaire" w:history="1">
        <w:r w:rsidRPr="00F96E06">
          <w:rPr>
            <w:rFonts w:asciiTheme="majorBidi" w:eastAsiaTheme="minorHAnsi" w:hAnsiTheme="majorBidi" w:cstheme="majorBidi"/>
            <w:lang w:eastAsia="en-US"/>
          </w:rPr>
          <w:t>propriétaire</w:t>
        </w:r>
      </w:hyperlink>
      <w:r w:rsidRPr="00F96E06">
        <w:rPr>
          <w:rFonts w:asciiTheme="majorBidi" w:eastAsiaTheme="minorHAnsi" w:hAnsiTheme="majorBidi" w:cstheme="majorBidi"/>
          <w:lang w:eastAsia="en-US"/>
        </w:rPr>
        <w:t>. Il fait partie des logiciels de gestion de </w:t>
      </w:r>
      <w:hyperlink r:id="rId142" w:tooltip="Base de données" w:history="1">
        <w:r w:rsidRPr="00F96E06">
          <w:rPr>
            <w:rFonts w:asciiTheme="majorBidi" w:eastAsiaTheme="minorHAnsi" w:hAnsiTheme="majorBidi" w:cstheme="majorBidi"/>
            <w:lang w:eastAsia="en-US"/>
          </w:rPr>
          <w:t>base de données</w:t>
        </w:r>
      </w:hyperlink>
      <w:r w:rsidRPr="00F96E06">
        <w:rPr>
          <w:rFonts w:asciiTheme="majorBidi" w:eastAsiaTheme="minorHAnsi" w:hAnsiTheme="majorBidi" w:cstheme="majorBidi"/>
          <w:lang w:eastAsia="en-US"/>
        </w:rPr>
        <w:t> les plus utilisés au monde, autant par le grand public (applications web principalement) que par des professionnels, en concurrence avec </w:t>
      </w:r>
      <w:hyperlink r:id="rId143" w:tooltip="Oracle Database" w:history="1">
        <w:r w:rsidRPr="00F96E06">
          <w:rPr>
            <w:rFonts w:asciiTheme="majorBidi" w:eastAsiaTheme="minorHAnsi" w:hAnsiTheme="majorBidi" w:cstheme="majorBidi"/>
            <w:lang w:eastAsia="en-US"/>
          </w:rPr>
          <w:t>Oracle</w:t>
        </w:r>
      </w:hyperlink>
      <w:r w:rsidRPr="00F96E06">
        <w:rPr>
          <w:rFonts w:asciiTheme="majorBidi" w:eastAsiaTheme="minorHAnsi" w:hAnsiTheme="majorBidi" w:cstheme="majorBidi"/>
          <w:lang w:eastAsia="en-US"/>
        </w:rPr>
        <w:t>, </w:t>
      </w:r>
      <w:hyperlink r:id="rId144" w:tooltip="PostgreSQL" w:history="1">
        <w:r w:rsidRPr="00F96E06">
          <w:rPr>
            <w:rFonts w:asciiTheme="majorBidi" w:eastAsiaTheme="minorHAnsi" w:hAnsiTheme="majorBidi" w:cstheme="majorBidi"/>
            <w:lang w:eastAsia="en-US"/>
          </w:rPr>
          <w:t>PostgreSQL</w:t>
        </w:r>
      </w:hyperlink>
      <w:r w:rsidRPr="00F96E06">
        <w:rPr>
          <w:rFonts w:asciiTheme="majorBidi" w:eastAsiaTheme="minorHAnsi" w:hAnsiTheme="majorBidi" w:cstheme="majorBidi"/>
          <w:lang w:eastAsia="en-US"/>
        </w:rPr>
        <w:t> et </w:t>
      </w:r>
      <w:hyperlink r:id="rId145" w:tooltip="Microsoft SQL Server" w:history="1">
        <w:r w:rsidRPr="00F96E06">
          <w:rPr>
            <w:rFonts w:asciiTheme="majorBidi" w:eastAsiaTheme="minorHAnsi" w:hAnsiTheme="majorBidi" w:cstheme="majorBidi"/>
            <w:lang w:eastAsia="en-US"/>
          </w:rPr>
          <w:t>Microsoft SQL Server</w:t>
        </w:r>
      </w:hyperlink>
      <w:r w:rsidRPr="00F96E06">
        <w:rPr>
          <w:rFonts w:asciiTheme="majorBidi" w:eastAsiaTheme="minorHAnsi" w:hAnsiTheme="majorBidi" w:cstheme="majorBidi"/>
          <w:lang w:eastAsia="en-US"/>
        </w:rPr>
        <w:t>.</w:t>
      </w:r>
    </w:p>
    <w:p w14:paraId="669327DC" w14:textId="1D1C391B" w:rsidR="00F96E06" w:rsidRPr="00F96E06" w:rsidRDefault="00F96E06" w:rsidP="00835A7C">
      <w:pPr>
        <w:pStyle w:val="NormalWeb"/>
        <w:shd w:val="clear" w:color="auto" w:fill="FFFFFF"/>
        <w:spacing w:before="120" w:beforeAutospacing="0" w:after="120" w:afterAutospacing="0"/>
        <w:rPr>
          <w:rFonts w:asciiTheme="majorBidi" w:eastAsiaTheme="minorHAnsi" w:hAnsiTheme="majorBidi" w:cstheme="majorBidi"/>
          <w:lang w:eastAsia="en-US"/>
        </w:rPr>
      </w:pPr>
      <w:r w:rsidRPr="00F96E06">
        <w:rPr>
          <w:rFonts w:asciiTheme="majorBidi" w:eastAsiaTheme="minorHAnsi" w:hAnsiTheme="majorBidi" w:cstheme="majorBidi"/>
          <w:lang w:eastAsia="en-US"/>
        </w:rPr>
        <w:t>Son nom vient du prénom de la fille du cocréateur </w:t>
      </w:r>
      <w:hyperlink r:id="rId146" w:tooltip="Michael Widenius" w:history="1">
        <w:r w:rsidRPr="00F96E06">
          <w:rPr>
            <w:rFonts w:asciiTheme="majorBidi" w:eastAsiaTheme="minorHAnsi" w:hAnsiTheme="majorBidi" w:cstheme="majorBidi"/>
            <w:lang w:eastAsia="en-US"/>
          </w:rPr>
          <w:t>Michael Widenius</w:t>
        </w:r>
      </w:hyperlink>
      <w:r w:rsidRPr="00F96E06">
        <w:rPr>
          <w:rFonts w:asciiTheme="majorBidi" w:eastAsiaTheme="minorHAnsi" w:hAnsiTheme="majorBidi" w:cstheme="majorBidi"/>
          <w:lang w:eastAsia="en-US"/>
        </w:rPr>
        <w:t>, </w:t>
      </w:r>
      <w:hyperlink r:id="rId147" w:tooltip="My (prénom) (page inexistante)" w:history="1">
        <w:r w:rsidRPr="00F96E06">
          <w:rPr>
            <w:rFonts w:asciiTheme="majorBidi" w:eastAsiaTheme="minorHAnsi" w:hAnsiTheme="majorBidi" w:cstheme="majorBidi"/>
            <w:lang w:eastAsia="en-US"/>
          </w:rPr>
          <w:t>My</w:t>
        </w:r>
      </w:hyperlink>
      <w:r w:rsidRPr="00F96E06">
        <w:rPr>
          <w:rFonts w:asciiTheme="majorBidi" w:eastAsiaTheme="minorHAnsi" w:hAnsiTheme="majorBidi" w:cstheme="majorBidi"/>
          <w:lang w:eastAsia="en-US"/>
        </w:rPr>
        <w:t>SQL fait référence au </w:t>
      </w:r>
      <w:hyperlink r:id="rId148" w:tooltip="Structured Query Language" w:history="1">
        <w:r w:rsidRPr="00F96E06">
          <w:rPr>
            <w:rFonts w:asciiTheme="majorBidi" w:eastAsiaTheme="minorHAnsi" w:hAnsiTheme="majorBidi" w:cstheme="majorBidi"/>
            <w:lang w:eastAsia="en-US"/>
          </w:rPr>
          <w:t>Structured Query Language</w:t>
        </w:r>
      </w:hyperlink>
      <w:r w:rsidRPr="00F96E06">
        <w:rPr>
          <w:rFonts w:asciiTheme="majorBidi" w:eastAsiaTheme="minorHAnsi" w:hAnsiTheme="majorBidi" w:cstheme="majorBidi"/>
          <w:lang w:eastAsia="en-US"/>
        </w:rPr>
        <w:t>, le </w:t>
      </w:r>
      <w:hyperlink r:id="rId149" w:tooltip="Langage de requête" w:history="1">
        <w:r w:rsidRPr="00F96E06">
          <w:rPr>
            <w:rFonts w:asciiTheme="majorBidi" w:eastAsiaTheme="minorHAnsi" w:hAnsiTheme="majorBidi" w:cstheme="majorBidi"/>
            <w:lang w:eastAsia="en-US"/>
          </w:rPr>
          <w:t>langage de requête</w:t>
        </w:r>
      </w:hyperlink>
      <w:r w:rsidRPr="00F96E06">
        <w:rPr>
          <w:rFonts w:asciiTheme="majorBidi" w:eastAsiaTheme="minorHAnsi" w:hAnsiTheme="majorBidi" w:cstheme="majorBidi"/>
          <w:lang w:eastAsia="en-US"/>
        </w:rPr>
        <w:t> utilisé.</w:t>
      </w:r>
    </w:p>
    <w:p w14:paraId="366D21C7" w14:textId="77777777" w:rsidR="00F96E06" w:rsidRPr="00F96E06" w:rsidRDefault="00B428C4" w:rsidP="00835A7C">
      <w:pPr>
        <w:pStyle w:val="NormalWeb"/>
        <w:shd w:val="clear" w:color="auto" w:fill="FFFFFF"/>
        <w:spacing w:before="120" w:beforeAutospacing="0" w:after="120" w:afterAutospacing="0"/>
        <w:rPr>
          <w:rFonts w:asciiTheme="majorBidi" w:eastAsiaTheme="minorHAnsi" w:hAnsiTheme="majorBidi" w:cstheme="majorBidi"/>
          <w:lang w:eastAsia="en-US"/>
        </w:rPr>
      </w:pPr>
      <w:hyperlink r:id="rId150" w:tooltip="MySQL AB" w:history="1">
        <w:r w:rsidR="00F96E06" w:rsidRPr="00F96E06">
          <w:rPr>
            <w:rFonts w:asciiTheme="majorBidi" w:eastAsiaTheme="minorHAnsi" w:hAnsiTheme="majorBidi" w:cstheme="majorBidi"/>
            <w:lang w:eastAsia="en-US"/>
          </w:rPr>
          <w:t>MySQL AB</w:t>
        </w:r>
      </w:hyperlink>
      <w:r w:rsidR="00F96E06" w:rsidRPr="00F96E06">
        <w:rPr>
          <w:rFonts w:asciiTheme="majorBidi" w:eastAsiaTheme="minorHAnsi" w:hAnsiTheme="majorBidi" w:cstheme="majorBidi"/>
          <w:lang w:eastAsia="en-US"/>
        </w:rPr>
        <w:t> a été acheté le </w:t>
      </w:r>
      <w:hyperlink r:id="rId151" w:tooltip="16 janvier" w:history="1">
        <w:r w:rsidR="00F96E06" w:rsidRPr="00F96E06">
          <w:rPr>
            <w:rFonts w:asciiTheme="majorBidi" w:eastAsiaTheme="minorHAnsi" w:hAnsiTheme="majorBidi" w:cstheme="majorBidi"/>
            <w:lang w:eastAsia="en-US"/>
          </w:rPr>
          <w:t>16</w:t>
        </w:r>
      </w:hyperlink>
      <w:r w:rsidR="00F96E06" w:rsidRPr="00F96E06">
        <w:rPr>
          <w:rFonts w:asciiTheme="majorBidi" w:eastAsiaTheme="minorHAnsi" w:hAnsiTheme="majorBidi" w:cstheme="majorBidi"/>
          <w:lang w:eastAsia="en-US"/>
        </w:rPr>
        <w:t> </w:t>
      </w:r>
      <w:hyperlink r:id="rId152" w:tooltip="Janvier 2008" w:history="1">
        <w:r w:rsidR="00F96E06" w:rsidRPr="00F96E06">
          <w:rPr>
            <w:rFonts w:asciiTheme="majorBidi" w:eastAsiaTheme="minorHAnsi" w:hAnsiTheme="majorBidi" w:cstheme="majorBidi"/>
            <w:lang w:eastAsia="en-US"/>
          </w:rPr>
          <w:t>janvier</w:t>
        </w:r>
      </w:hyperlink>
      <w:r w:rsidR="00F96E06" w:rsidRPr="00F96E06">
        <w:rPr>
          <w:rFonts w:asciiTheme="majorBidi" w:eastAsiaTheme="minorHAnsi" w:hAnsiTheme="majorBidi" w:cstheme="majorBidi"/>
          <w:lang w:eastAsia="en-US"/>
        </w:rPr>
        <w:t> </w:t>
      </w:r>
      <w:hyperlink r:id="rId153" w:tooltip="2008 en informatique" w:history="1">
        <w:r w:rsidR="00F96E06" w:rsidRPr="00F96E06">
          <w:rPr>
            <w:rFonts w:asciiTheme="majorBidi" w:eastAsiaTheme="minorHAnsi" w:hAnsiTheme="majorBidi" w:cstheme="majorBidi"/>
            <w:lang w:eastAsia="en-US"/>
          </w:rPr>
          <w:t>2008</w:t>
        </w:r>
      </w:hyperlink>
      <w:r w:rsidR="00F96E06" w:rsidRPr="00F96E06">
        <w:rPr>
          <w:rFonts w:asciiTheme="majorBidi" w:eastAsiaTheme="minorHAnsi" w:hAnsiTheme="majorBidi" w:cstheme="majorBidi"/>
          <w:lang w:eastAsia="en-US"/>
        </w:rPr>
        <w:t> par </w:t>
      </w:r>
      <w:hyperlink r:id="rId154" w:tooltip="Sun Microsystems" w:history="1">
        <w:r w:rsidR="00F96E06" w:rsidRPr="00F96E06">
          <w:rPr>
            <w:rFonts w:asciiTheme="majorBidi" w:eastAsiaTheme="minorHAnsi" w:hAnsiTheme="majorBidi" w:cstheme="majorBidi"/>
            <w:lang w:eastAsia="en-US"/>
          </w:rPr>
          <w:t>Sun Microsystems</w:t>
        </w:r>
      </w:hyperlink>
      <w:r w:rsidR="00F96E06" w:rsidRPr="00F96E06">
        <w:rPr>
          <w:rFonts w:asciiTheme="majorBidi" w:eastAsiaTheme="minorHAnsi" w:hAnsiTheme="majorBidi" w:cstheme="majorBidi"/>
          <w:lang w:eastAsia="en-US"/>
        </w:rPr>
        <w:t> pour un milliard de </w:t>
      </w:r>
      <w:hyperlink r:id="rId155" w:tooltip="Dollar américain" w:history="1">
        <w:r w:rsidR="00F96E06" w:rsidRPr="00F96E06">
          <w:rPr>
            <w:rFonts w:asciiTheme="majorBidi" w:eastAsiaTheme="minorHAnsi" w:hAnsiTheme="majorBidi" w:cstheme="majorBidi"/>
            <w:lang w:eastAsia="en-US"/>
          </w:rPr>
          <w:t>dollars américains</w:t>
        </w:r>
      </w:hyperlink>
      <w:hyperlink r:id="rId156" w:anchor="cite_note-5" w:history="1">
        <w:r w:rsidR="00F96E06" w:rsidRPr="00F96E06">
          <w:rPr>
            <w:rFonts w:asciiTheme="majorBidi" w:eastAsiaTheme="minorHAnsi" w:hAnsiTheme="majorBidi" w:cstheme="majorBidi"/>
            <w:lang w:eastAsia="en-US"/>
          </w:rPr>
          <w:t>5</w:t>
        </w:r>
      </w:hyperlink>
      <w:r w:rsidR="00F96E06" w:rsidRPr="00F96E06">
        <w:rPr>
          <w:rFonts w:asciiTheme="majorBidi" w:eastAsiaTheme="minorHAnsi" w:hAnsiTheme="majorBidi" w:cstheme="majorBidi"/>
          <w:lang w:eastAsia="en-US"/>
        </w:rPr>
        <w:t>. En 2009, </w:t>
      </w:r>
      <w:hyperlink r:id="rId157" w:tooltip="Sun Microsystems" w:history="1">
        <w:r w:rsidR="00F96E06" w:rsidRPr="00F96E06">
          <w:rPr>
            <w:rFonts w:asciiTheme="majorBidi" w:eastAsiaTheme="minorHAnsi" w:hAnsiTheme="majorBidi" w:cstheme="majorBidi"/>
            <w:lang w:eastAsia="en-US"/>
          </w:rPr>
          <w:t>Sun Microsystems</w:t>
        </w:r>
      </w:hyperlink>
      <w:r w:rsidR="00F96E06" w:rsidRPr="00F96E06">
        <w:rPr>
          <w:rFonts w:asciiTheme="majorBidi" w:eastAsiaTheme="minorHAnsi" w:hAnsiTheme="majorBidi" w:cstheme="majorBidi"/>
          <w:lang w:eastAsia="en-US"/>
        </w:rPr>
        <w:t> a été acquis par </w:t>
      </w:r>
      <w:hyperlink r:id="rId158" w:tooltip="Oracle Corporation" w:history="1">
        <w:r w:rsidR="00F96E06" w:rsidRPr="00616FB9">
          <w:rPr>
            <w:rFonts w:asciiTheme="majorBidi" w:eastAsiaTheme="minorHAnsi" w:hAnsiTheme="majorBidi" w:cstheme="majorBidi"/>
            <w:b/>
            <w:bCs/>
            <w:lang w:eastAsia="en-US"/>
          </w:rPr>
          <w:t>Oracle</w:t>
        </w:r>
        <w:r w:rsidR="00F96E06" w:rsidRPr="00F96E06">
          <w:rPr>
            <w:rFonts w:asciiTheme="majorBidi" w:eastAsiaTheme="minorHAnsi" w:hAnsiTheme="majorBidi" w:cstheme="majorBidi"/>
            <w:lang w:eastAsia="en-US"/>
          </w:rPr>
          <w:t xml:space="preserve"> Corporation</w:t>
        </w:r>
      </w:hyperlink>
      <w:r w:rsidR="00F96E06" w:rsidRPr="00F96E06">
        <w:rPr>
          <w:rFonts w:asciiTheme="majorBidi" w:eastAsiaTheme="minorHAnsi" w:hAnsiTheme="majorBidi" w:cstheme="majorBidi"/>
          <w:lang w:eastAsia="en-US"/>
        </w:rPr>
        <w:t>, mettant entre les mains d'une même société les deux produits concurrents que sont </w:t>
      </w:r>
      <w:hyperlink r:id="rId159" w:tooltip="Oracle Database" w:history="1">
        <w:r w:rsidR="00F96E06" w:rsidRPr="00F96E06">
          <w:rPr>
            <w:rFonts w:asciiTheme="majorBidi" w:eastAsiaTheme="minorHAnsi" w:hAnsiTheme="majorBidi" w:cstheme="majorBidi"/>
            <w:lang w:eastAsia="en-US"/>
          </w:rPr>
          <w:t>Oracle Database</w:t>
        </w:r>
      </w:hyperlink>
      <w:r w:rsidR="00F96E06" w:rsidRPr="00F96E06">
        <w:rPr>
          <w:rFonts w:asciiTheme="majorBidi" w:eastAsiaTheme="minorHAnsi" w:hAnsiTheme="majorBidi" w:cstheme="majorBidi"/>
          <w:lang w:eastAsia="en-US"/>
        </w:rPr>
        <w:t> et MySQL. Ce rachat a été autorisé par la </w:t>
      </w:r>
      <w:hyperlink r:id="rId160" w:tooltip="Commission européenne" w:history="1">
        <w:r w:rsidR="00F96E06" w:rsidRPr="00F96E06">
          <w:rPr>
            <w:rFonts w:asciiTheme="majorBidi" w:eastAsiaTheme="minorHAnsi" w:hAnsiTheme="majorBidi" w:cstheme="majorBidi"/>
            <w:lang w:eastAsia="en-US"/>
          </w:rPr>
          <w:t>Commission européenne</w:t>
        </w:r>
      </w:hyperlink>
      <w:r w:rsidR="00F96E06" w:rsidRPr="00F96E06">
        <w:rPr>
          <w:rFonts w:asciiTheme="majorBidi" w:eastAsiaTheme="minorHAnsi" w:hAnsiTheme="majorBidi" w:cstheme="majorBidi"/>
          <w:lang w:eastAsia="en-US"/>
        </w:rPr>
        <w:t> le </w:t>
      </w:r>
      <w:hyperlink r:id="rId161" w:tooltip="21 janvier" w:history="1">
        <w:r w:rsidR="00F96E06" w:rsidRPr="00F96E06">
          <w:rPr>
            <w:rFonts w:asciiTheme="majorBidi" w:eastAsiaTheme="minorHAnsi" w:hAnsiTheme="majorBidi" w:cstheme="majorBidi"/>
            <w:lang w:eastAsia="en-US"/>
          </w:rPr>
          <w:t>21</w:t>
        </w:r>
      </w:hyperlink>
      <w:r w:rsidR="00F96E06" w:rsidRPr="00F96E06">
        <w:rPr>
          <w:rFonts w:asciiTheme="majorBidi" w:eastAsiaTheme="minorHAnsi" w:hAnsiTheme="majorBidi" w:cstheme="majorBidi"/>
          <w:lang w:eastAsia="en-US"/>
        </w:rPr>
        <w:t> </w:t>
      </w:r>
      <w:hyperlink r:id="rId162" w:tooltip="Janvier 2010" w:history="1">
        <w:r w:rsidR="00F96E06" w:rsidRPr="00F96E06">
          <w:rPr>
            <w:rFonts w:asciiTheme="majorBidi" w:eastAsiaTheme="minorHAnsi" w:hAnsiTheme="majorBidi" w:cstheme="majorBidi"/>
            <w:lang w:eastAsia="en-US"/>
          </w:rPr>
          <w:t>janvier</w:t>
        </w:r>
      </w:hyperlink>
      <w:r w:rsidR="00F96E06" w:rsidRPr="00F96E06">
        <w:rPr>
          <w:rFonts w:asciiTheme="majorBidi" w:eastAsiaTheme="minorHAnsi" w:hAnsiTheme="majorBidi" w:cstheme="majorBidi"/>
          <w:lang w:eastAsia="en-US"/>
        </w:rPr>
        <w:t> </w:t>
      </w:r>
      <w:hyperlink r:id="rId163" w:tooltip="2010 en informatique" w:history="1">
        <w:r w:rsidR="00F96E06" w:rsidRPr="00F96E06">
          <w:rPr>
            <w:rFonts w:asciiTheme="majorBidi" w:eastAsiaTheme="minorHAnsi" w:hAnsiTheme="majorBidi" w:cstheme="majorBidi"/>
            <w:lang w:eastAsia="en-US"/>
          </w:rPr>
          <w:t>2010</w:t>
        </w:r>
      </w:hyperlink>
      <w:hyperlink r:id="rId164" w:anchor="cite_note-6" w:history="1">
        <w:r w:rsidR="00F96E06" w:rsidRPr="00F96E06">
          <w:rPr>
            <w:rFonts w:asciiTheme="majorBidi" w:eastAsiaTheme="minorHAnsi" w:hAnsiTheme="majorBidi" w:cstheme="majorBidi"/>
            <w:lang w:eastAsia="en-US"/>
          </w:rPr>
          <w:t>6</w:t>
        </w:r>
      </w:hyperlink>
      <w:r w:rsidR="00F96E06" w:rsidRPr="00F96E06">
        <w:rPr>
          <w:rFonts w:asciiTheme="majorBidi" w:eastAsiaTheme="minorHAnsi" w:hAnsiTheme="majorBidi" w:cstheme="majorBidi"/>
          <w:lang w:eastAsia="en-US"/>
        </w:rPr>
        <w:t>,</w:t>
      </w:r>
      <w:hyperlink r:id="rId165" w:anchor="cite_note-7" w:history="1">
        <w:r w:rsidR="00F96E06" w:rsidRPr="00F96E06">
          <w:rPr>
            <w:rFonts w:asciiTheme="majorBidi" w:eastAsiaTheme="minorHAnsi" w:hAnsiTheme="majorBidi" w:cstheme="majorBidi"/>
            <w:lang w:eastAsia="en-US"/>
          </w:rPr>
          <w:t>7</w:t>
        </w:r>
      </w:hyperlink>
      <w:r w:rsidR="00F96E06" w:rsidRPr="00F96E06">
        <w:rPr>
          <w:rFonts w:asciiTheme="majorBidi" w:eastAsiaTheme="minorHAnsi" w:hAnsiTheme="majorBidi" w:cstheme="majorBidi"/>
          <w:lang w:eastAsia="en-US"/>
        </w:rPr>
        <w:t>.</w:t>
      </w:r>
    </w:p>
    <w:p w14:paraId="13B596A1" w14:textId="3A2C115D" w:rsidR="00F96E06" w:rsidRPr="00F96E06" w:rsidRDefault="00F96E06" w:rsidP="00835A7C">
      <w:pPr>
        <w:pStyle w:val="NormalWeb"/>
        <w:shd w:val="clear" w:color="auto" w:fill="FFFFFF"/>
        <w:spacing w:before="120" w:beforeAutospacing="0" w:after="120" w:afterAutospacing="0"/>
        <w:rPr>
          <w:rFonts w:asciiTheme="majorBidi" w:eastAsiaTheme="minorHAnsi" w:hAnsiTheme="majorBidi" w:cstheme="majorBidi"/>
          <w:lang w:eastAsia="en-US"/>
        </w:rPr>
      </w:pPr>
      <w:r w:rsidRPr="00F96E06">
        <w:rPr>
          <w:rFonts w:asciiTheme="majorBidi" w:eastAsiaTheme="minorHAnsi" w:hAnsiTheme="majorBidi" w:cstheme="majorBidi"/>
          <w:lang w:eastAsia="en-US"/>
        </w:rPr>
        <w:t>Depuis mai 2009, son créateur </w:t>
      </w:r>
      <w:hyperlink r:id="rId166" w:tooltip="Michael Widenius" w:history="1">
        <w:r w:rsidRPr="00F96E06">
          <w:rPr>
            <w:rFonts w:asciiTheme="majorBidi" w:eastAsiaTheme="minorHAnsi" w:hAnsiTheme="majorBidi" w:cstheme="majorBidi"/>
            <w:lang w:eastAsia="en-US"/>
          </w:rPr>
          <w:t>Michael Widenius</w:t>
        </w:r>
      </w:hyperlink>
      <w:r w:rsidRPr="00F96E06">
        <w:rPr>
          <w:rFonts w:asciiTheme="majorBidi" w:eastAsiaTheme="minorHAnsi" w:hAnsiTheme="majorBidi" w:cstheme="majorBidi"/>
          <w:lang w:eastAsia="en-US"/>
        </w:rPr>
        <w:t> a créé </w:t>
      </w:r>
      <w:hyperlink r:id="rId167" w:tooltip="MariaDB" w:history="1">
        <w:r w:rsidRPr="00F96E06">
          <w:rPr>
            <w:rFonts w:asciiTheme="majorBidi" w:eastAsiaTheme="minorHAnsi" w:hAnsiTheme="majorBidi" w:cstheme="majorBidi"/>
            <w:lang w:eastAsia="en-US"/>
          </w:rPr>
          <w:t>MariaDB</w:t>
        </w:r>
      </w:hyperlink>
      <w:r w:rsidRPr="00F96E06">
        <w:rPr>
          <w:rFonts w:asciiTheme="majorBidi" w:eastAsiaTheme="minorHAnsi" w:hAnsiTheme="majorBidi" w:cstheme="majorBidi"/>
          <w:lang w:eastAsia="en-US"/>
        </w:rPr>
        <w:t> (Maria est le prénom de sa deuxième fille) pour continuer son développement en tant que projet </w:t>
      </w:r>
      <w:hyperlink r:id="rId168" w:tooltip="Open Source" w:history="1">
        <w:r w:rsidRPr="00F96E06">
          <w:rPr>
            <w:rFonts w:asciiTheme="majorBidi" w:eastAsiaTheme="minorHAnsi" w:hAnsiTheme="majorBidi" w:cstheme="majorBidi"/>
            <w:lang w:eastAsia="en-US"/>
          </w:rPr>
          <w:t>Open Source</w:t>
        </w:r>
      </w:hyperlink>
      <w:r w:rsidRPr="00F96E06">
        <w:rPr>
          <w:rFonts w:asciiTheme="majorBidi" w:eastAsiaTheme="minorHAnsi" w:hAnsiTheme="majorBidi" w:cstheme="majorBidi"/>
          <w:lang w:eastAsia="en-US"/>
        </w:rPr>
        <w:t>.</w:t>
      </w:r>
      <w:r w:rsidR="00433553">
        <w:rPr>
          <w:rFonts w:asciiTheme="majorBidi" w:eastAsiaTheme="minorHAnsi" w:hAnsiTheme="majorBidi" w:cstheme="majorBidi"/>
          <w:lang w:eastAsia="en-US"/>
        </w:rPr>
        <w:t xml:space="preserve">   </w:t>
      </w:r>
      <w:sdt>
        <w:sdtPr>
          <w:rPr>
            <w:rFonts w:asciiTheme="majorBidi" w:eastAsiaTheme="minorHAnsi" w:hAnsiTheme="majorBidi" w:cstheme="majorBidi"/>
            <w:lang w:eastAsia="en-US"/>
          </w:rPr>
          <w:id w:val="145399683"/>
          <w:citation/>
        </w:sdtPr>
        <w:sdtContent>
          <w:r w:rsidR="009A59D5">
            <w:rPr>
              <w:rFonts w:asciiTheme="majorBidi" w:eastAsiaTheme="minorHAnsi" w:hAnsiTheme="majorBidi" w:cstheme="majorBidi"/>
              <w:lang w:eastAsia="en-US"/>
            </w:rPr>
            <w:fldChar w:fldCharType="begin"/>
          </w:r>
          <w:r w:rsidR="009A59D5">
            <w:rPr>
              <w:rFonts w:asciiTheme="majorBidi" w:eastAsiaTheme="minorHAnsi" w:hAnsiTheme="majorBidi" w:cstheme="majorBidi"/>
              <w:lang w:eastAsia="en-US"/>
            </w:rPr>
            <w:instrText xml:space="preserve"> CITATION 14 \l 1036 </w:instrText>
          </w:r>
          <w:r w:rsidR="009A59D5">
            <w:rPr>
              <w:rFonts w:asciiTheme="majorBidi" w:eastAsiaTheme="minorHAnsi" w:hAnsiTheme="majorBidi" w:cstheme="majorBidi"/>
              <w:lang w:eastAsia="en-US"/>
            </w:rPr>
            <w:fldChar w:fldCharType="separate"/>
          </w:r>
          <w:r w:rsidR="00974971" w:rsidRPr="00974971">
            <w:rPr>
              <w:rFonts w:asciiTheme="majorBidi" w:eastAsiaTheme="minorHAnsi" w:hAnsiTheme="majorBidi" w:cstheme="majorBidi"/>
              <w:noProof/>
              <w:lang w:eastAsia="en-US"/>
            </w:rPr>
            <w:t>(14)</w:t>
          </w:r>
          <w:r w:rsidR="009A59D5">
            <w:rPr>
              <w:rFonts w:asciiTheme="majorBidi" w:eastAsiaTheme="minorHAnsi" w:hAnsiTheme="majorBidi" w:cstheme="majorBidi"/>
              <w:lang w:eastAsia="en-US"/>
            </w:rPr>
            <w:fldChar w:fldCharType="end"/>
          </w:r>
        </w:sdtContent>
      </w:sdt>
    </w:p>
    <w:p w14:paraId="0660297F" w14:textId="2D3252F6" w:rsidR="00F96E06" w:rsidRDefault="00F96E06" w:rsidP="002145AD">
      <w:pPr>
        <w:pStyle w:val="NormalWeb"/>
        <w:shd w:val="clear" w:color="auto" w:fill="FFFFFF"/>
        <w:spacing w:before="120" w:beforeAutospacing="0" w:after="120" w:afterAutospacing="0"/>
        <w:rPr>
          <w:rFonts w:asciiTheme="majorBidi" w:eastAsiaTheme="minorHAnsi" w:hAnsiTheme="majorBidi" w:cstheme="majorBidi"/>
          <w:lang w:eastAsia="en-US"/>
        </w:rPr>
      </w:pPr>
    </w:p>
    <w:p w14:paraId="0776359A" w14:textId="3F904BFD" w:rsidR="00347BB0" w:rsidRDefault="001B4BEF" w:rsidP="00347BB0">
      <w:pPr>
        <w:pStyle w:val="NormalWeb"/>
        <w:shd w:val="clear" w:color="auto" w:fill="FFFFFF"/>
        <w:spacing w:before="120" w:beforeAutospacing="0" w:after="120" w:afterAutospacing="0"/>
        <w:rPr>
          <w:rFonts w:asciiTheme="majorBidi" w:eastAsiaTheme="minorHAnsi" w:hAnsiTheme="majorBidi" w:cstheme="majorBidi"/>
          <w:b/>
          <w:bCs/>
          <w:u w:val="single"/>
          <w:lang w:eastAsia="en-US"/>
        </w:rPr>
      </w:pPr>
      <w:r w:rsidRPr="00347BB0">
        <w:rPr>
          <w:rFonts w:asciiTheme="majorBidi" w:eastAsiaTheme="minorHAnsi" w:hAnsiTheme="majorBidi" w:cstheme="majorBidi"/>
          <w:b/>
          <w:bCs/>
          <w:u w:val="single"/>
          <w:lang w:eastAsia="en-US"/>
        </w:rPr>
        <w:t>Les outils et environnements de développement utilisés</w:t>
      </w:r>
      <w:r w:rsidR="00347BB0">
        <w:rPr>
          <w:rFonts w:asciiTheme="majorBidi" w:eastAsiaTheme="minorHAnsi" w:hAnsiTheme="majorBidi" w:cstheme="majorBidi"/>
          <w:b/>
          <w:bCs/>
          <w:u w:val="single"/>
          <w:lang w:eastAsia="en-US"/>
        </w:rPr>
        <w:t> :</w:t>
      </w:r>
    </w:p>
    <w:p w14:paraId="164E7C21" w14:textId="77777777" w:rsidR="00BC6FF1" w:rsidRDefault="00BC6FF1" w:rsidP="00347BB0">
      <w:pPr>
        <w:pStyle w:val="NormalWeb"/>
        <w:shd w:val="clear" w:color="auto" w:fill="FFFFFF"/>
        <w:spacing w:before="120" w:beforeAutospacing="0" w:after="120" w:afterAutospacing="0"/>
        <w:outlineLvl w:val="1"/>
        <w:rPr>
          <w:rFonts w:asciiTheme="majorBidi" w:eastAsiaTheme="minorHAnsi" w:hAnsiTheme="majorBidi" w:cstheme="majorBidi"/>
          <w:b/>
          <w:bCs/>
          <w:u w:val="single"/>
          <w:lang w:eastAsia="en-US"/>
        </w:rPr>
      </w:pPr>
    </w:p>
    <w:p w14:paraId="66D7FECA" w14:textId="33D53FDE" w:rsidR="00750420" w:rsidRDefault="00750420" w:rsidP="00E25678">
      <w:pPr>
        <w:pStyle w:val="Paragraphedeliste"/>
        <w:numPr>
          <w:ilvl w:val="1"/>
          <w:numId w:val="9"/>
        </w:numPr>
        <w:outlineLvl w:val="1"/>
        <w:rPr>
          <w:rFonts w:asciiTheme="majorBidi" w:eastAsia="Times New Roman" w:hAnsiTheme="majorBidi" w:cstheme="majorBidi"/>
          <w:b/>
          <w:bCs/>
          <w:color w:val="365F91" w:themeColor="accent1" w:themeShade="BF"/>
          <w:sz w:val="28"/>
          <w:szCs w:val="28"/>
          <w:lang w:eastAsia="fr-FR"/>
        </w:rPr>
      </w:pPr>
      <w:bookmarkStart w:id="223" w:name="_Toc51021135"/>
      <w:r w:rsidRPr="001C7E6C">
        <w:rPr>
          <w:rFonts w:asciiTheme="majorBidi" w:eastAsia="Times New Roman" w:hAnsiTheme="majorBidi" w:cstheme="majorBidi"/>
          <w:b/>
          <w:bCs/>
          <w:color w:val="365F91" w:themeColor="accent1" w:themeShade="BF"/>
          <w:sz w:val="28"/>
          <w:szCs w:val="28"/>
          <w:lang w:eastAsia="fr-FR"/>
        </w:rPr>
        <w:t>PhpMyAdmin</w:t>
      </w:r>
      <w:bookmarkEnd w:id="223"/>
    </w:p>
    <w:p w14:paraId="16FFFA86" w14:textId="520C719A" w:rsidR="00835A7C" w:rsidRPr="00835A7C" w:rsidRDefault="00835A7C" w:rsidP="00835A7C">
      <w:pPr>
        <w:ind w:left="360"/>
        <w:jc w:val="center"/>
        <w:outlineLvl w:val="1"/>
        <w:rPr>
          <w:rFonts w:asciiTheme="majorBidi" w:eastAsia="Times New Roman" w:hAnsiTheme="majorBidi" w:cstheme="majorBidi"/>
          <w:b/>
          <w:bCs/>
          <w:color w:val="365F91" w:themeColor="accent1" w:themeShade="BF"/>
          <w:sz w:val="28"/>
          <w:szCs w:val="28"/>
          <w:lang w:eastAsia="fr-FR"/>
        </w:rPr>
      </w:pPr>
      <w:bookmarkStart w:id="224" w:name="_Toc51021136"/>
      <w:r>
        <w:rPr>
          <w:noProof/>
          <w:lang w:eastAsia="fr-FR"/>
        </w:rPr>
        <w:drawing>
          <wp:inline distT="0" distB="0" distL="0" distR="0" wp14:anchorId="6646FE7F" wp14:editId="5AFB7C90">
            <wp:extent cx="1839540" cy="1306800"/>
            <wp:effectExtent l="0" t="0" r="8890"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839540" cy="1306800"/>
                    </a:xfrm>
                    <a:prstGeom prst="rect">
                      <a:avLst/>
                    </a:prstGeom>
                    <a:noFill/>
                    <a:ln>
                      <a:noFill/>
                    </a:ln>
                  </pic:spPr>
                </pic:pic>
              </a:graphicData>
            </a:graphic>
          </wp:inline>
        </w:drawing>
      </w:r>
      <w:bookmarkEnd w:id="224"/>
    </w:p>
    <w:p w14:paraId="3D59AEAC" w14:textId="3380FDF7" w:rsidR="00750420" w:rsidRDefault="001B4BEF" w:rsidP="00835A7C">
      <w:pPr>
        <w:rPr>
          <w:rFonts w:asciiTheme="majorBidi" w:hAnsiTheme="majorBidi" w:cstheme="majorBidi"/>
          <w:sz w:val="24"/>
          <w:szCs w:val="24"/>
        </w:rPr>
      </w:pPr>
      <w:r w:rsidRPr="001B4BEF">
        <w:rPr>
          <w:rFonts w:asciiTheme="majorBidi" w:hAnsiTheme="majorBidi" w:cstheme="majorBidi"/>
          <w:b/>
          <w:bCs/>
          <w:sz w:val="24"/>
          <w:szCs w:val="24"/>
        </w:rPr>
        <w:t>phpMyAdmin</w:t>
      </w:r>
      <w:r w:rsidRPr="001B4BEF">
        <w:rPr>
          <w:rFonts w:asciiTheme="majorBidi" w:hAnsiTheme="majorBidi" w:cstheme="majorBidi"/>
          <w:sz w:val="24"/>
          <w:szCs w:val="24"/>
        </w:rPr>
        <w:t> (PMA) est une </w:t>
      </w:r>
      <w:hyperlink r:id="rId170" w:tooltip="Application Web" w:history="1">
        <w:r w:rsidRPr="001B4BEF">
          <w:rPr>
            <w:rFonts w:asciiTheme="majorBidi" w:hAnsiTheme="majorBidi" w:cstheme="majorBidi"/>
            <w:sz w:val="24"/>
            <w:szCs w:val="24"/>
          </w:rPr>
          <w:t>application Web</w:t>
        </w:r>
      </w:hyperlink>
      <w:r w:rsidRPr="001B4BEF">
        <w:rPr>
          <w:rFonts w:asciiTheme="majorBidi" w:hAnsiTheme="majorBidi" w:cstheme="majorBidi"/>
          <w:sz w:val="24"/>
          <w:szCs w:val="24"/>
        </w:rPr>
        <w:t> de gestion pour les </w:t>
      </w:r>
      <w:hyperlink r:id="rId171" w:tooltip="Système de gestion de base de données" w:history="1">
        <w:r w:rsidRPr="001B4BEF">
          <w:rPr>
            <w:rFonts w:asciiTheme="majorBidi" w:hAnsiTheme="majorBidi" w:cstheme="majorBidi"/>
            <w:sz w:val="24"/>
            <w:szCs w:val="24"/>
          </w:rPr>
          <w:t>systèmes de gestion de base de données</w:t>
        </w:r>
      </w:hyperlink>
      <w:r w:rsidRPr="001B4BEF">
        <w:rPr>
          <w:rFonts w:asciiTheme="majorBidi" w:hAnsiTheme="majorBidi" w:cstheme="majorBidi"/>
          <w:sz w:val="24"/>
          <w:szCs w:val="24"/>
        </w:rPr>
        <w:t> </w:t>
      </w:r>
      <w:hyperlink r:id="rId172" w:tooltip="MySQL" w:history="1">
        <w:r w:rsidRPr="001B4BEF">
          <w:rPr>
            <w:rFonts w:asciiTheme="majorBidi" w:hAnsiTheme="majorBidi" w:cstheme="majorBidi"/>
            <w:sz w:val="24"/>
            <w:szCs w:val="24"/>
          </w:rPr>
          <w:t>MySQL</w:t>
        </w:r>
      </w:hyperlink>
      <w:r w:rsidRPr="001B4BEF">
        <w:rPr>
          <w:rFonts w:asciiTheme="majorBidi" w:hAnsiTheme="majorBidi" w:cstheme="majorBidi"/>
          <w:sz w:val="24"/>
          <w:szCs w:val="24"/>
        </w:rPr>
        <w:t> réalisée principalement en </w:t>
      </w:r>
      <w:hyperlink r:id="rId173" w:tooltip="PHP" w:history="1">
        <w:r w:rsidRPr="001B4BEF">
          <w:rPr>
            <w:rFonts w:asciiTheme="majorBidi" w:hAnsiTheme="majorBidi" w:cstheme="majorBidi"/>
            <w:sz w:val="24"/>
            <w:szCs w:val="24"/>
          </w:rPr>
          <w:t>PHP</w:t>
        </w:r>
      </w:hyperlink>
      <w:r w:rsidRPr="001B4BEF">
        <w:rPr>
          <w:rFonts w:asciiTheme="majorBidi" w:hAnsiTheme="majorBidi" w:cstheme="majorBidi"/>
          <w:sz w:val="24"/>
          <w:szCs w:val="24"/>
        </w:rPr>
        <w:t> et distribuée sous licence </w:t>
      </w:r>
      <w:hyperlink r:id="rId174" w:tooltip="Licence publique générale GNU" w:history="1">
        <w:r w:rsidRPr="001B4BEF">
          <w:rPr>
            <w:rFonts w:asciiTheme="majorBidi" w:hAnsiTheme="majorBidi" w:cstheme="majorBidi"/>
            <w:sz w:val="24"/>
            <w:szCs w:val="24"/>
          </w:rPr>
          <w:t>GNU GPL</w:t>
        </w:r>
      </w:hyperlink>
      <w:r w:rsidRPr="001B4BEF">
        <w:rPr>
          <w:rFonts w:asciiTheme="majorBidi" w:hAnsiTheme="majorBidi" w:cstheme="majorBidi"/>
          <w:sz w:val="24"/>
          <w:szCs w:val="24"/>
        </w:rPr>
        <w:t>.</w:t>
      </w:r>
    </w:p>
    <w:p w14:paraId="1BA077B1" w14:textId="643F9E3A" w:rsidR="00347BB0" w:rsidRDefault="001B4BEF" w:rsidP="00E25678">
      <w:pPr>
        <w:pStyle w:val="Paragraphedeliste"/>
        <w:numPr>
          <w:ilvl w:val="0"/>
          <w:numId w:val="8"/>
        </w:numPr>
        <w:rPr>
          <w:rFonts w:asciiTheme="majorBidi" w:hAnsiTheme="majorBidi" w:cstheme="majorBidi"/>
          <w:sz w:val="24"/>
          <w:szCs w:val="24"/>
        </w:rPr>
      </w:pPr>
      <w:r w:rsidRPr="00347BB0">
        <w:rPr>
          <w:rFonts w:asciiTheme="majorBidi" w:hAnsiTheme="majorBidi" w:cstheme="majorBidi"/>
          <w:sz w:val="24"/>
          <w:szCs w:val="24"/>
        </w:rPr>
        <w:t>Fonctionnalisées</w:t>
      </w:r>
      <w:r w:rsidR="007D5E01">
        <w:rPr>
          <w:rFonts w:asciiTheme="majorBidi" w:hAnsiTheme="majorBidi" w:cstheme="majorBidi"/>
          <w:sz w:val="24"/>
          <w:szCs w:val="24"/>
        </w:rPr>
        <w:t> </w:t>
      </w:r>
      <w:r w:rsidR="00347BB0">
        <w:rPr>
          <w:rFonts w:asciiTheme="majorBidi" w:hAnsiTheme="majorBidi" w:cstheme="majorBidi"/>
          <w:sz w:val="24"/>
          <w:szCs w:val="24"/>
        </w:rPr>
        <w:t>:</w:t>
      </w:r>
    </w:p>
    <w:p w14:paraId="5272031B" w14:textId="7A93BDEF" w:rsidR="00347BB0" w:rsidRDefault="00347BB0" w:rsidP="00347BB0">
      <w:pPr>
        <w:rPr>
          <w:rFonts w:asciiTheme="majorBidi" w:hAnsiTheme="majorBidi" w:cstheme="majorBidi"/>
          <w:sz w:val="24"/>
          <w:szCs w:val="24"/>
        </w:rPr>
      </w:pPr>
      <w:r w:rsidRPr="00347BB0">
        <w:rPr>
          <w:rFonts w:asciiTheme="majorBidi" w:hAnsiTheme="majorBidi" w:cstheme="majorBidi"/>
          <w:sz w:val="24"/>
          <w:szCs w:val="24"/>
        </w:rPr>
        <w:t>Il s</w:t>
      </w:r>
      <w:r w:rsidR="007D5E01">
        <w:rPr>
          <w:rFonts w:asciiTheme="majorBidi" w:hAnsiTheme="majorBidi" w:cstheme="majorBidi"/>
          <w:sz w:val="24"/>
          <w:szCs w:val="24"/>
        </w:rPr>
        <w:t>’</w:t>
      </w:r>
      <w:r w:rsidRPr="00347BB0">
        <w:rPr>
          <w:rFonts w:asciiTheme="majorBidi" w:hAnsiTheme="majorBidi" w:cstheme="majorBidi"/>
          <w:sz w:val="24"/>
          <w:szCs w:val="24"/>
        </w:rPr>
        <w:t>agit de l</w:t>
      </w:r>
      <w:r w:rsidR="007D5E01">
        <w:rPr>
          <w:rFonts w:asciiTheme="majorBidi" w:hAnsiTheme="majorBidi" w:cstheme="majorBidi"/>
          <w:sz w:val="24"/>
          <w:szCs w:val="24"/>
        </w:rPr>
        <w:t>’</w:t>
      </w:r>
      <w:r w:rsidRPr="00347BB0">
        <w:rPr>
          <w:rFonts w:asciiTheme="majorBidi" w:hAnsiTheme="majorBidi" w:cstheme="majorBidi"/>
          <w:sz w:val="24"/>
          <w:szCs w:val="24"/>
        </w:rPr>
        <w:t xml:space="preserve">une des plus célèbres interfaces pour gérer une </w:t>
      </w:r>
      <w:r w:rsidRPr="00347BB0">
        <w:rPr>
          <w:rFonts w:asciiTheme="majorBidi" w:hAnsiTheme="majorBidi" w:cstheme="majorBidi"/>
          <w:b/>
          <w:bCs/>
          <w:sz w:val="24"/>
          <w:szCs w:val="24"/>
        </w:rPr>
        <w:t>base de données </w:t>
      </w:r>
      <w:hyperlink r:id="rId175" w:tooltip="MySQL" w:history="1">
        <w:r w:rsidRPr="00347BB0">
          <w:rPr>
            <w:rFonts w:asciiTheme="majorBidi" w:hAnsiTheme="majorBidi" w:cstheme="majorBidi"/>
            <w:b/>
            <w:bCs/>
            <w:sz w:val="24"/>
            <w:szCs w:val="24"/>
          </w:rPr>
          <w:t>MySQL</w:t>
        </w:r>
      </w:hyperlink>
      <w:r w:rsidRPr="00347BB0">
        <w:rPr>
          <w:rFonts w:asciiTheme="majorBidi" w:hAnsiTheme="majorBidi" w:cstheme="majorBidi"/>
          <w:sz w:val="24"/>
          <w:szCs w:val="24"/>
        </w:rPr>
        <w:t xml:space="preserve"> sur un </w:t>
      </w:r>
      <w:r w:rsidRPr="00347BB0">
        <w:rPr>
          <w:rFonts w:asciiTheme="majorBidi" w:hAnsiTheme="majorBidi" w:cstheme="majorBidi"/>
          <w:b/>
          <w:bCs/>
          <w:sz w:val="24"/>
          <w:szCs w:val="24"/>
        </w:rPr>
        <w:t>serveur </w:t>
      </w:r>
      <w:hyperlink r:id="rId176" w:tooltip="PHP" w:history="1">
        <w:r w:rsidRPr="00347BB0">
          <w:rPr>
            <w:rFonts w:asciiTheme="majorBidi" w:hAnsiTheme="majorBidi" w:cstheme="majorBidi"/>
            <w:b/>
            <w:bCs/>
            <w:sz w:val="24"/>
            <w:szCs w:val="24"/>
          </w:rPr>
          <w:t>PHP</w:t>
        </w:r>
      </w:hyperlink>
      <w:r w:rsidRPr="00347BB0">
        <w:rPr>
          <w:rFonts w:asciiTheme="majorBidi" w:hAnsiTheme="majorBidi" w:cstheme="majorBidi"/>
          <w:sz w:val="24"/>
          <w:szCs w:val="24"/>
        </w:rPr>
        <w:t>. De nombreux hébergeurs, gratuits comme payants, le proposent ce qui évite à l</w:t>
      </w:r>
      <w:r w:rsidR="007D5E01">
        <w:rPr>
          <w:rFonts w:asciiTheme="majorBidi" w:hAnsiTheme="majorBidi" w:cstheme="majorBidi"/>
          <w:sz w:val="24"/>
          <w:szCs w:val="24"/>
        </w:rPr>
        <w:t>’</w:t>
      </w:r>
      <w:r w:rsidRPr="00347BB0">
        <w:rPr>
          <w:rFonts w:asciiTheme="majorBidi" w:hAnsiTheme="majorBidi" w:cstheme="majorBidi"/>
          <w:sz w:val="24"/>
          <w:szCs w:val="24"/>
        </w:rPr>
        <w:t>utilisateur d</w:t>
      </w:r>
      <w:r w:rsidR="007D5E01">
        <w:rPr>
          <w:rFonts w:asciiTheme="majorBidi" w:hAnsiTheme="majorBidi" w:cstheme="majorBidi"/>
          <w:sz w:val="24"/>
          <w:szCs w:val="24"/>
        </w:rPr>
        <w:t>’</w:t>
      </w:r>
      <w:r w:rsidRPr="00347BB0">
        <w:rPr>
          <w:rFonts w:asciiTheme="majorBidi" w:hAnsiTheme="majorBidi" w:cstheme="majorBidi"/>
          <w:sz w:val="24"/>
          <w:szCs w:val="24"/>
        </w:rPr>
        <w:t>avoir à l</w:t>
      </w:r>
      <w:r w:rsidR="007D5E01">
        <w:rPr>
          <w:rFonts w:asciiTheme="majorBidi" w:hAnsiTheme="majorBidi" w:cstheme="majorBidi"/>
          <w:sz w:val="24"/>
          <w:szCs w:val="24"/>
        </w:rPr>
        <w:t>’</w:t>
      </w:r>
      <w:r w:rsidRPr="00347BB0">
        <w:rPr>
          <w:rFonts w:asciiTheme="majorBidi" w:hAnsiTheme="majorBidi" w:cstheme="majorBidi"/>
          <w:sz w:val="24"/>
          <w:szCs w:val="24"/>
        </w:rPr>
        <w:t>installer.</w:t>
      </w:r>
    </w:p>
    <w:p w14:paraId="78DE9A7E" w14:textId="77777777" w:rsidR="00347BB0" w:rsidRPr="00347BB0" w:rsidRDefault="00347BB0" w:rsidP="00347BB0">
      <w:pPr>
        <w:rPr>
          <w:rFonts w:asciiTheme="majorBidi" w:hAnsiTheme="majorBidi" w:cstheme="majorBidi"/>
          <w:sz w:val="24"/>
          <w:szCs w:val="24"/>
        </w:rPr>
      </w:pPr>
    </w:p>
    <w:p w14:paraId="7AEE038A" w14:textId="28B7A773" w:rsidR="00347BB0" w:rsidRPr="00347BB0" w:rsidRDefault="00347BB0" w:rsidP="00347BB0">
      <w:pPr>
        <w:pStyle w:val="NormalWeb"/>
        <w:shd w:val="clear" w:color="auto" w:fill="FFFFFF"/>
        <w:spacing w:before="120" w:beforeAutospacing="0" w:after="120" w:afterAutospacing="0"/>
        <w:rPr>
          <w:rFonts w:asciiTheme="majorBidi" w:eastAsiaTheme="minorHAnsi" w:hAnsiTheme="majorBidi" w:cstheme="majorBidi"/>
          <w:lang w:eastAsia="en-US"/>
        </w:rPr>
      </w:pPr>
      <w:r w:rsidRPr="00347BB0">
        <w:rPr>
          <w:rFonts w:asciiTheme="majorBidi" w:eastAsiaTheme="minorHAnsi" w:hAnsiTheme="majorBidi" w:cstheme="majorBidi"/>
          <w:lang w:eastAsia="en-US"/>
        </w:rPr>
        <w:t>Cette interface pratique permet d</w:t>
      </w:r>
      <w:r w:rsidR="007D5E01">
        <w:rPr>
          <w:rFonts w:asciiTheme="majorBidi" w:eastAsiaTheme="minorHAnsi" w:hAnsiTheme="majorBidi" w:cstheme="majorBidi"/>
          <w:lang w:eastAsia="en-US"/>
        </w:rPr>
        <w:t>’</w:t>
      </w:r>
      <w:r w:rsidRPr="00347BB0">
        <w:rPr>
          <w:rFonts w:asciiTheme="majorBidi" w:eastAsiaTheme="minorHAnsi" w:hAnsiTheme="majorBidi" w:cstheme="majorBidi"/>
          <w:lang w:eastAsia="en-US"/>
        </w:rPr>
        <w:t>exécuter, très facilement et sans grandes connaissances en bases de données, des requêtes comme les créations de table de données, insertions, mises à jour, suppressions et modifications de structure de la base de données, ainsi que l</w:t>
      </w:r>
      <w:r w:rsidR="007D5E01">
        <w:rPr>
          <w:rFonts w:asciiTheme="majorBidi" w:eastAsiaTheme="minorHAnsi" w:hAnsiTheme="majorBidi" w:cstheme="majorBidi"/>
          <w:lang w:eastAsia="en-US"/>
        </w:rPr>
        <w:t>’</w:t>
      </w:r>
      <w:r w:rsidRPr="00347BB0">
        <w:rPr>
          <w:rFonts w:asciiTheme="majorBidi" w:eastAsiaTheme="minorHAnsi" w:hAnsiTheme="majorBidi" w:cstheme="majorBidi"/>
          <w:lang w:eastAsia="en-US"/>
        </w:rPr>
        <w:t>attribution et la révocation de droits et l</w:t>
      </w:r>
      <w:r w:rsidR="007D5E01">
        <w:rPr>
          <w:rFonts w:asciiTheme="majorBidi" w:eastAsiaTheme="minorHAnsi" w:hAnsiTheme="majorBidi" w:cstheme="majorBidi"/>
          <w:lang w:eastAsia="en-US"/>
        </w:rPr>
        <w:t>’</w:t>
      </w:r>
      <w:r w:rsidRPr="00347BB0">
        <w:rPr>
          <w:rFonts w:asciiTheme="majorBidi" w:eastAsiaTheme="minorHAnsi" w:hAnsiTheme="majorBidi" w:cstheme="majorBidi"/>
          <w:lang w:eastAsia="en-US"/>
        </w:rPr>
        <w:t>import/export. Ce système permet de sauvegarder commodément une base de données sous forme de fichier .sql et d</w:t>
      </w:r>
      <w:r w:rsidR="007D5E01">
        <w:rPr>
          <w:rFonts w:asciiTheme="majorBidi" w:eastAsiaTheme="minorHAnsi" w:hAnsiTheme="majorBidi" w:cstheme="majorBidi"/>
          <w:lang w:eastAsia="en-US"/>
        </w:rPr>
        <w:t>’</w:t>
      </w:r>
      <w:r w:rsidRPr="00347BB0">
        <w:rPr>
          <w:rFonts w:asciiTheme="majorBidi" w:eastAsiaTheme="minorHAnsi" w:hAnsiTheme="majorBidi" w:cstheme="majorBidi"/>
          <w:lang w:eastAsia="en-US"/>
        </w:rPr>
        <w:t>y transférer ses données, même sans connaître SQL.</w:t>
      </w:r>
    </w:p>
    <w:p w14:paraId="180AB215" w14:textId="75D62BF5" w:rsidR="00347BB0" w:rsidRPr="00347BB0" w:rsidRDefault="00347BB0" w:rsidP="00347BB0">
      <w:pPr>
        <w:pStyle w:val="NormalWeb"/>
        <w:shd w:val="clear" w:color="auto" w:fill="FFFFFF"/>
        <w:spacing w:before="120" w:beforeAutospacing="0" w:after="120" w:afterAutospacing="0"/>
        <w:rPr>
          <w:rFonts w:asciiTheme="majorBidi" w:eastAsiaTheme="minorHAnsi" w:hAnsiTheme="majorBidi" w:cstheme="majorBidi"/>
          <w:lang w:eastAsia="en-US"/>
        </w:rPr>
      </w:pPr>
      <w:r w:rsidRPr="00347BB0">
        <w:rPr>
          <w:rFonts w:asciiTheme="majorBidi" w:eastAsiaTheme="minorHAnsi" w:hAnsiTheme="majorBidi" w:cstheme="majorBidi"/>
          <w:lang w:eastAsia="en-US"/>
        </w:rPr>
        <w:t>Les requêtes </w:t>
      </w:r>
      <w:hyperlink r:id="rId177" w:tooltip="Structured Query Language" w:history="1">
        <w:r w:rsidRPr="00347BB0">
          <w:rPr>
            <w:rFonts w:asciiTheme="majorBidi" w:eastAsiaTheme="minorHAnsi" w:hAnsiTheme="majorBidi" w:cstheme="majorBidi"/>
            <w:lang w:eastAsia="en-US"/>
          </w:rPr>
          <w:t>SQL</w:t>
        </w:r>
      </w:hyperlink>
      <w:r w:rsidRPr="00347BB0">
        <w:rPr>
          <w:rFonts w:asciiTheme="majorBidi" w:eastAsiaTheme="minorHAnsi" w:hAnsiTheme="majorBidi" w:cstheme="majorBidi"/>
          <w:lang w:eastAsia="en-US"/>
        </w:rPr>
        <w:t> restent possibles, ce qui permet de les tester interactivement lors de la création d</w:t>
      </w:r>
      <w:r w:rsidR="007D5E01">
        <w:rPr>
          <w:rFonts w:asciiTheme="majorBidi" w:eastAsiaTheme="minorHAnsi" w:hAnsiTheme="majorBidi" w:cstheme="majorBidi"/>
          <w:lang w:eastAsia="en-US"/>
        </w:rPr>
        <w:t>’</w:t>
      </w:r>
      <w:r w:rsidRPr="00347BB0">
        <w:rPr>
          <w:rFonts w:asciiTheme="majorBidi" w:eastAsiaTheme="minorHAnsi" w:hAnsiTheme="majorBidi" w:cstheme="majorBidi"/>
          <w:lang w:eastAsia="en-US"/>
        </w:rPr>
        <w:t>un site pour les utiliser ensuite en </w:t>
      </w:r>
      <w:hyperlink r:id="rId178" w:tooltip="Traitement par lots" w:history="1">
        <w:r w:rsidRPr="00347BB0">
          <w:rPr>
            <w:rFonts w:asciiTheme="majorBidi" w:eastAsiaTheme="minorHAnsi" w:hAnsiTheme="majorBidi" w:cstheme="majorBidi"/>
            <w:lang w:eastAsia="en-US"/>
          </w:rPr>
          <w:t>batch</w:t>
        </w:r>
      </w:hyperlink>
      <w:r w:rsidRPr="00347BB0">
        <w:rPr>
          <w:rFonts w:asciiTheme="majorBidi" w:eastAsiaTheme="minorHAnsi" w:hAnsiTheme="majorBidi" w:cstheme="majorBidi"/>
          <w:lang w:eastAsia="en-US"/>
        </w:rPr>
        <w:t> (c</w:t>
      </w:r>
      <w:r w:rsidR="007D5E01">
        <w:rPr>
          <w:rFonts w:asciiTheme="majorBidi" w:eastAsiaTheme="minorHAnsi" w:hAnsiTheme="majorBidi" w:cstheme="majorBidi"/>
          <w:lang w:eastAsia="en-US"/>
        </w:rPr>
        <w:t>’</w:t>
      </w:r>
      <w:r w:rsidRPr="00347BB0">
        <w:rPr>
          <w:rFonts w:asciiTheme="majorBidi" w:eastAsiaTheme="minorHAnsi" w:hAnsiTheme="majorBidi" w:cstheme="majorBidi"/>
          <w:lang w:eastAsia="en-US"/>
        </w:rPr>
        <w:t>est-à-dire en différé) une fois au point.</w:t>
      </w:r>
      <w:r w:rsidR="00433553">
        <w:rPr>
          <w:rFonts w:asciiTheme="majorBidi" w:eastAsiaTheme="minorHAnsi" w:hAnsiTheme="majorBidi" w:cstheme="majorBidi"/>
          <w:lang w:eastAsia="en-US"/>
        </w:rPr>
        <w:t xml:space="preserve"> </w:t>
      </w:r>
      <w:sdt>
        <w:sdtPr>
          <w:rPr>
            <w:rFonts w:asciiTheme="majorBidi" w:eastAsiaTheme="minorHAnsi" w:hAnsiTheme="majorBidi" w:cstheme="majorBidi"/>
            <w:lang w:eastAsia="en-US"/>
          </w:rPr>
          <w:id w:val="-1546527512"/>
          <w:citation/>
        </w:sdtPr>
        <w:sdtContent>
          <w:r w:rsidR="009A59D5">
            <w:rPr>
              <w:rFonts w:asciiTheme="majorBidi" w:eastAsiaTheme="minorHAnsi" w:hAnsiTheme="majorBidi" w:cstheme="majorBidi"/>
              <w:lang w:eastAsia="en-US"/>
            </w:rPr>
            <w:fldChar w:fldCharType="begin"/>
          </w:r>
          <w:r w:rsidR="009A59D5">
            <w:rPr>
              <w:rFonts w:asciiTheme="majorBidi" w:eastAsiaTheme="minorHAnsi" w:hAnsiTheme="majorBidi" w:cstheme="majorBidi"/>
              <w:lang w:eastAsia="en-US"/>
            </w:rPr>
            <w:instrText xml:space="preserve"> CITATION 15 \l 1036 </w:instrText>
          </w:r>
          <w:r w:rsidR="009A59D5">
            <w:rPr>
              <w:rFonts w:asciiTheme="majorBidi" w:eastAsiaTheme="minorHAnsi" w:hAnsiTheme="majorBidi" w:cstheme="majorBidi"/>
              <w:lang w:eastAsia="en-US"/>
            </w:rPr>
            <w:fldChar w:fldCharType="separate"/>
          </w:r>
          <w:r w:rsidR="00974971" w:rsidRPr="00974971">
            <w:rPr>
              <w:rFonts w:asciiTheme="majorBidi" w:eastAsiaTheme="minorHAnsi" w:hAnsiTheme="majorBidi" w:cstheme="majorBidi"/>
              <w:noProof/>
              <w:lang w:eastAsia="en-US"/>
            </w:rPr>
            <w:t>(15)</w:t>
          </w:r>
          <w:r w:rsidR="009A59D5">
            <w:rPr>
              <w:rFonts w:asciiTheme="majorBidi" w:eastAsiaTheme="minorHAnsi" w:hAnsiTheme="majorBidi" w:cstheme="majorBidi"/>
              <w:lang w:eastAsia="en-US"/>
            </w:rPr>
            <w:fldChar w:fldCharType="end"/>
          </w:r>
        </w:sdtContent>
      </w:sdt>
    </w:p>
    <w:p w14:paraId="2EB91A49" w14:textId="2067EB73" w:rsidR="00347BB0" w:rsidRDefault="00347BB0" w:rsidP="00347BB0">
      <w:pPr>
        <w:rPr>
          <w:rFonts w:asciiTheme="majorBidi" w:eastAsia="Times New Roman" w:hAnsiTheme="majorBidi" w:cstheme="majorBidi"/>
          <w:b/>
          <w:bCs/>
          <w:color w:val="202122"/>
          <w:sz w:val="28"/>
          <w:szCs w:val="28"/>
          <w:lang w:eastAsia="fr-FR"/>
        </w:rPr>
      </w:pPr>
    </w:p>
    <w:p w14:paraId="4DC06ED9" w14:textId="769BCD4F" w:rsidR="001931B5" w:rsidRDefault="001931B5" w:rsidP="00E25678">
      <w:pPr>
        <w:pStyle w:val="Paragraphedeliste"/>
        <w:numPr>
          <w:ilvl w:val="1"/>
          <w:numId w:val="9"/>
        </w:numPr>
        <w:outlineLvl w:val="1"/>
        <w:rPr>
          <w:rFonts w:asciiTheme="majorBidi" w:eastAsia="Times New Roman" w:hAnsiTheme="majorBidi" w:cstheme="majorBidi"/>
          <w:b/>
          <w:bCs/>
          <w:color w:val="365F91" w:themeColor="accent1" w:themeShade="BF"/>
          <w:sz w:val="28"/>
          <w:szCs w:val="28"/>
          <w:lang w:eastAsia="fr-FR"/>
        </w:rPr>
      </w:pPr>
      <w:bookmarkStart w:id="225" w:name="_Toc51021137"/>
      <w:r w:rsidRPr="001C7E6C">
        <w:rPr>
          <w:rFonts w:asciiTheme="majorBidi" w:eastAsia="Times New Roman" w:hAnsiTheme="majorBidi" w:cstheme="majorBidi"/>
          <w:b/>
          <w:bCs/>
          <w:color w:val="365F91" w:themeColor="accent1" w:themeShade="BF"/>
          <w:sz w:val="28"/>
          <w:szCs w:val="28"/>
          <w:lang w:eastAsia="fr-FR"/>
        </w:rPr>
        <w:t>XAMPP</w:t>
      </w:r>
      <w:bookmarkEnd w:id="225"/>
    </w:p>
    <w:p w14:paraId="52205512" w14:textId="5DD74EFC" w:rsidR="00835A7C" w:rsidRPr="00835A7C" w:rsidRDefault="00835A7C" w:rsidP="00835A7C">
      <w:pPr>
        <w:ind w:left="360"/>
        <w:jc w:val="center"/>
        <w:outlineLvl w:val="1"/>
        <w:rPr>
          <w:rFonts w:asciiTheme="majorBidi" w:eastAsia="Times New Roman" w:hAnsiTheme="majorBidi" w:cstheme="majorBidi"/>
          <w:b/>
          <w:bCs/>
          <w:color w:val="365F91" w:themeColor="accent1" w:themeShade="BF"/>
          <w:sz w:val="28"/>
          <w:szCs w:val="28"/>
          <w:lang w:eastAsia="fr-FR"/>
        </w:rPr>
      </w:pPr>
      <w:bookmarkStart w:id="226" w:name="_Toc51021138"/>
      <w:r>
        <w:rPr>
          <w:noProof/>
          <w:lang w:eastAsia="fr-FR"/>
        </w:rPr>
        <w:drawing>
          <wp:inline distT="0" distB="0" distL="0" distR="0" wp14:anchorId="6CC19D45" wp14:editId="7ACD0F97">
            <wp:extent cx="1306800" cy="1306800"/>
            <wp:effectExtent l="0" t="0" r="8255"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306800" cy="1306800"/>
                    </a:xfrm>
                    <a:prstGeom prst="rect">
                      <a:avLst/>
                    </a:prstGeom>
                    <a:noFill/>
                    <a:ln>
                      <a:noFill/>
                    </a:ln>
                  </pic:spPr>
                </pic:pic>
              </a:graphicData>
            </a:graphic>
          </wp:inline>
        </w:drawing>
      </w:r>
      <w:bookmarkEnd w:id="226"/>
    </w:p>
    <w:p w14:paraId="33179BE0" w14:textId="77777777" w:rsidR="008D3E41" w:rsidRPr="008D3E41" w:rsidRDefault="008D3E41" w:rsidP="008D3E41">
      <w:pPr>
        <w:pStyle w:val="NormalWeb"/>
        <w:shd w:val="clear" w:color="auto" w:fill="FFFFFF"/>
        <w:spacing w:before="120" w:beforeAutospacing="0" w:after="120" w:afterAutospacing="0"/>
        <w:rPr>
          <w:rFonts w:asciiTheme="majorBidi" w:eastAsiaTheme="minorHAnsi" w:hAnsiTheme="majorBidi" w:cstheme="majorBidi"/>
          <w:lang w:eastAsia="en-US"/>
        </w:rPr>
      </w:pPr>
      <w:r w:rsidRPr="00F936F7">
        <w:rPr>
          <w:rFonts w:asciiTheme="majorBidi" w:eastAsiaTheme="minorHAnsi" w:hAnsiTheme="majorBidi" w:cstheme="majorBidi"/>
          <w:b/>
          <w:bCs/>
          <w:lang w:eastAsia="en-US"/>
        </w:rPr>
        <w:t>XAMPP</w:t>
      </w:r>
      <w:r w:rsidRPr="008D3E41">
        <w:rPr>
          <w:rFonts w:asciiTheme="majorBidi" w:eastAsiaTheme="minorHAnsi" w:hAnsiTheme="majorBidi" w:cstheme="majorBidi"/>
          <w:lang w:eastAsia="en-US"/>
        </w:rPr>
        <w:t> est un ensemble de </w:t>
      </w:r>
      <w:hyperlink r:id="rId180" w:tooltip="Logiciel" w:history="1">
        <w:r w:rsidRPr="008D3E41">
          <w:rPr>
            <w:rFonts w:asciiTheme="majorBidi" w:eastAsiaTheme="minorHAnsi" w:hAnsiTheme="majorBidi" w:cstheme="majorBidi"/>
            <w:lang w:eastAsia="en-US"/>
          </w:rPr>
          <w:t>logiciels</w:t>
        </w:r>
      </w:hyperlink>
      <w:r w:rsidRPr="008D3E41">
        <w:rPr>
          <w:rFonts w:asciiTheme="majorBidi" w:eastAsiaTheme="minorHAnsi" w:hAnsiTheme="majorBidi" w:cstheme="majorBidi"/>
          <w:lang w:eastAsia="en-US"/>
        </w:rPr>
        <w:t> permettant de mettre en place un </w:t>
      </w:r>
      <w:hyperlink r:id="rId181" w:tooltip="Serveur Web" w:history="1">
        <w:r w:rsidRPr="00F936F7">
          <w:rPr>
            <w:rFonts w:asciiTheme="majorBidi" w:eastAsiaTheme="minorHAnsi" w:hAnsiTheme="majorBidi" w:cstheme="majorBidi"/>
            <w:b/>
            <w:bCs/>
            <w:lang w:eastAsia="en-US"/>
          </w:rPr>
          <w:t>serveur Web</w:t>
        </w:r>
      </w:hyperlink>
      <w:r w:rsidRPr="00F936F7">
        <w:rPr>
          <w:rFonts w:asciiTheme="majorBidi" w:eastAsiaTheme="minorHAnsi" w:hAnsiTheme="majorBidi" w:cstheme="majorBidi"/>
          <w:b/>
          <w:bCs/>
          <w:lang w:eastAsia="en-US"/>
        </w:rPr>
        <w:t> local</w:t>
      </w:r>
      <w:r w:rsidRPr="008D3E41">
        <w:rPr>
          <w:rFonts w:asciiTheme="majorBidi" w:eastAsiaTheme="minorHAnsi" w:hAnsiTheme="majorBidi" w:cstheme="majorBidi"/>
          <w:lang w:eastAsia="en-US"/>
        </w:rPr>
        <w:t>, un </w:t>
      </w:r>
      <w:hyperlink r:id="rId182" w:tooltip="Serveur FTP" w:history="1">
        <w:r w:rsidRPr="008D3E41">
          <w:rPr>
            <w:rFonts w:asciiTheme="majorBidi" w:eastAsiaTheme="minorHAnsi" w:hAnsiTheme="majorBidi" w:cstheme="majorBidi"/>
            <w:lang w:eastAsia="en-US"/>
          </w:rPr>
          <w:t>serveur FTP</w:t>
        </w:r>
      </w:hyperlink>
      <w:r w:rsidRPr="008D3E41">
        <w:rPr>
          <w:rFonts w:asciiTheme="majorBidi" w:eastAsiaTheme="minorHAnsi" w:hAnsiTheme="majorBidi" w:cstheme="majorBidi"/>
          <w:lang w:eastAsia="en-US"/>
        </w:rPr>
        <w:t> et un </w:t>
      </w:r>
      <w:hyperlink r:id="rId183" w:tooltip="Serveur de messagerie électronique" w:history="1">
        <w:r w:rsidRPr="008D3E41">
          <w:rPr>
            <w:rFonts w:asciiTheme="majorBidi" w:eastAsiaTheme="minorHAnsi" w:hAnsiTheme="majorBidi" w:cstheme="majorBidi"/>
            <w:lang w:eastAsia="en-US"/>
          </w:rPr>
          <w:t>serveur de messagerie électronique</w:t>
        </w:r>
      </w:hyperlink>
      <w:r w:rsidRPr="008D3E41">
        <w:rPr>
          <w:rFonts w:asciiTheme="majorBidi" w:eastAsiaTheme="minorHAnsi" w:hAnsiTheme="majorBidi" w:cstheme="majorBidi"/>
          <w:lang w:eastAsia="en-US"/>
        </w:rPr>
        <w:t>. Il s'agit d'une distribution de </w:t>
      </w:r>
      <w:hyperlink r:id="rId184" w:tooltip="Logiciel libre" w:history="1">
        <w:r w:rsidRPr="008D3E41">
          <w:rPr>
            <w:rFonts w:asciiTheme="majorBidi" w:eastAsiaTheme="minorHAnsi" w:hAnsiTheme="majorBidi" w:cstheme="majorBidi"/>
            <w:lang w:eastAsia="en-US"/>
          </w:rPr>
          <w:t>logiciels libres</w:t>
        </w:r>
      </w:hyperlink>
      <w:r w:rsidRPr="008D3E41">
        <w:rPr>
          <w:rFonts w:asciiTheme="majorBidi" w:eastAsiaTheme="minorHAnsi" w:hAnsiTheme="majorBidi" w:cstheme="majorBidi"/>
          <w:lang w:eastAsia="en-US"/>
        </w:rPr>
        <w:t> (X (cross) </w:t>
      </w:r>
      <w:hyperlink r:id="rId185" w:tooltip="Apache HTTP Server" w:history="1">
        <w:r w:rsidRPr="008D3E41">
          <w:rPr>
            <w:rFonts w:asciiTheme="majorBidi" w:eastAsiaTheme="minorHAnsi" w:hAnsiTheme="majorBidi" w:cstheme="majorBidi"/>
            <w:lang w:eastAsia="en-US"/>
          </w:rPr>
          <w:t>Apache</w:t>
        </w:r>
      </w:hyperlink>
      <w:r w:rsidRPr="008D3E41">
        <w:rPr>
          <w:rFonts w:asciiTheme="majorBidi" w:eastAsiaTheme="minorHAnsi" w:hAnsiTheme="majorBidi" w:cstheme="majorBidi"/>
          <w:lang w:eastAsia="en-US"/>
        </w:rPr>
        <w:t> </w:t>
      </w:r>
      <w:hyperlink r:id="rId186" w:tooltip="MariaDB" w:history="1">
        <w:r w:rsidRPr="008D3E41">
          <w:rPr>
            <w:rFonts w:asciiTheme="majorBidi" w:eastAsiaTheme="minorHAnsi" w:hAnsiTheme="majorBidi" w:cstheme="majorBidi"/>
            <w:lang w:eastAsia="en-US"/>
          </w:rPr>
          <w:t>MariaDB</w:t>
        </w:r>
      </w:hyperlink>
      <w:r w:rsidRPr="008D3E41">
        <w:rPr>
          <w:rFonts w:asciiTheme="majorBidi" w:eastAsiaTheme="minorHAnsi" w:hAnsiTheme="majorBidi" w:cstheme="majorBidi"/>
          <w:lang w:eastAsia="en-US"/>
        </w:rPr>
        <w:t> </w:t>
      </w:r>
      <w:hyperlink r:id="rId187" w:tooltip="Perl (langage)" w:history="1">
        <w:r w:rsidRPr="008D3E41">
          <w:rPr>
            <w:rFonts w:asciiTheme="majorBidi" w:eastAsiaTheme="minorHAnsi" w:hAnsiTheme="majorBidi" w:cstheme="majorBidi"/>
            <w:lang w:eastAsia="en-US"/>
          </w:rPr>
          <w:t>Perl</w:t>
        </w:r>
      </w:hyperlink>
      <w:r w:rsidRPr="008D3E41">
        <w:rPr>
          <w:rFonts w:asciiTheme="majorBidi" w:eastAsiaTheme="minorHAnsi" w:hAnsiTheme="majorBidi" w:cstheme="majorBidi"/>
          <w:lang w:eastAsia="en-US"/>
        </w:rPr>
        <w:t> </w:t>
      </w:r>
      <w:hyperlink r:id="rId188" w:tooltip="PHP" w:history="1">
        <w:r w:rsidRPr="008D3E41">
          <w:rPr>
            <w:rFonts w:asciiTheme="majorBidi" w:eastAsiaTheme="minorHAnsi" w:hAnsiTheme="majorBidi" w:cstheme="majorBidi"/>
            <w:lang w:eastAsia="en-US"/>
          </w:rPr>
          <w:t>PHP</w:t>
        </w:r>
      </w:hyperlink>
      <w:r w:rsidRPr="008D3E41">
        <w:rPr>
          <w:rFonts w:asciiTheme="majorBidi" w:eastAsiaTheme="minorHAnsi" w:hAnsiTheme="majorBidi" w:cstheme="majorBidi"/>
          <w:lang w:eastAsia="en-US"/>
        </w:rPr>
        <w:t>) offrant une bonne souplesse d'utilisation, réputée pour son installation simple et rapide. Ainsi, il est à la portée d'un grand nombre de personnes puisqu'il ne requiert pas de connaissances particulières et fonctionne, de plus, sur les </w:t>
      </w:r>
      <w:hyperlink r:id="rId189" w:tooltip="Système d'exploitation" w:history="1">
        <w:r w:rsidRPr="008D3E41">
          <w:rPr>
            <w:rFonts w:asciiTheme="majorBidi" w:eastAsiaTheme="minorHAnsi" w:hAnsiTheme="majorBidi" w:cstheme="majorBidi"/>
            <w:lang w:eastAsia="en-US"/>
          </w:rPr>
          <w:t>systèmes d'exploitation</w:t>
        </w:r>
      </w:hyperlink>
      <w:r w:rsidRPr="008D3E41">
        <w:rPr>
          <w:rFonts w:asciiTheme="majorBidi" w:eastAsiaTheme="minorHAnsi" w:hAnsiTheme="majorBidi" w:cstheme="majorBidi"/>
          <w:lang w:eastAsia="en-US"/>
        </w:rPr>
        <w:t> les plus répandus.</w:t>
      </w:r>
    </w:p>
    <w:p w14:paraId="2BC3AFE0" w14:textId="09E7CDE4" w:rsidR="008D3E41" w:rsidRPr="008D3E41" w:rsidRDefault="008D3E41" w:rsidP="008D3E41">
      <w:pPr>
        <w:pStyle w:val="NormalWeb"/>
        <w:shd w:val="clear" w:color="auto" w:fill="FFFFFF"/>
        <w:spacing w:before="120" w:beforeAutospacing="0" w:after="120" w:afterAutospacing="0"/>
        <w:rPr>
          <w:rFonts w:asciiTheme="majorBidi" w:eastAsiaTheme="minorHAnsi" w:hAnsiTheme="majorBidi" w:cstheme="majorBidi"/>
          <w:lang w:eastAsia="en-US"/>
        </w:rPr>
      </w:pPr>
      <w:r w:rsidRPr="008D3E41">
        <w:rPr>
          <w:rFonts w:asciiTheme="majorBidi" w:eastAsiaTheme="minorHAnsi" w:hAnsiTheme="majorBidi" w:cstheme="majorBidi"/>
          <w:lang w:eastAsia="en-US"/>
        </w:rPr>
        <w:t>Il est distribué avec différentes bibliothèques logicielles qui élargissent la palette des services de façon notable : </w:t>
      </w:r>
      <w:hyperlink r:id="rId190" w:tooltip="OpenSSL" w:history="1">
        <w:r w:rsidRPr="008D3E41">
          <w:rPr>
            <w:rFonts w:asciiTheme="majorBidi" w:eastAsiaTheme="minorHAnsi" w:hAnsiTheme="majorBidi" w:cstheme="majorBidi"/>
            <w:lang w:eastAsia="en-US"/>
          </w:rPr>
          <w:t>OpenSSL</w:t>
        </w:r>
      </w:hyperlink>
      <w:r w:rsidRPr="008D3E41">
        <w:rPr>
          <w:rFonts w:asciiTheme="majorBidi" w:eastAsiaTheme="minorHAnsi" w:hAnsiTheme="majorBidi" w:cstheme="majorBidi"/>
          <w:lang w:eastAsia="en-US"/>
        </w:rPr>
        <w:t>, </w:t>
      </w:r>
      <w:hyperlink r:id="rId191" w:tooltip="Expat (page inexistante)" w:history="1">
        <w:r w:rsidRPr="008D3E41">
          <w:rPr>
            <w:rFonts w:asciiTheme="majorBidi" w:eastAsiaTheme="minorHAnsi" w:hAnsiTheme="majorBidi" w:cstheme="majorBidi"/>
            <w:lang w:eastAsia="en-US"/>
          </w:rPr>
          <w:t>Expat</w:t>
        </w:r>
      </w:hyperlink>
      <w:r w:rsidRPr="008D3E41">
        <w:rPr>
          <w:rFonts w:asciiTheme="majorBidi" w:eastAsiaTheme="minorHAnsi" w:hAnsiTheme="majorBidi" w:cstheme="majorBidi"/>
          <w:lang w:eastAsia="en-US"/>
        </w:rPr>
        <w:t> (</w:t>
      </w:r>
      <w:hyperlink r:id="rId192" w:tooltip="Parseur" w:history="1">
        <w:r w:rsidRPr="008D3E41">
          <w:rPr>
            <w:rFonts w:asciiTheme="majorBidi" w:eastAsiaTheme="minorHAnsi" w:hAnsiTheme="majorBidi" w:cstheme="majorBidi"/>
            <w:lang w:eastAsia="en-US"/>
          </w:rPr>
          <w:t>parseur</w:t>
        </w:r>
      </w:hyperlink>
      <w:r w:rsidRPr="008D3E41">
        <w:rPr>
          <w:rFonts w:asciiTheme="majorBidi" w:eastAsiaTheme="minorHAnsi" w:hAnsiTheme="majorBidi" w:cstheme="majorBidi"/>
          <w:lang w:eastAsia="en-US"/>
        </w:rPr>
        <w:t> </w:t>
      </w:r>
      <w:hyperlink r:id="rId193" w:tooltip="Extensible Markup Language" w:history="1">
        <w:r w:rsidRPr="008D3E41">
          <w:rPr>
            <w:rFonts w:asciiTheme="majorBidi" w:eastAsiaTheme="minorHAnsi" w:hAnsiTheme="majorBidi" w:cstheme="majorBidi"/>
            <w:lang w:eastAsia="en-US"/>
          </w:rPr>
          <w:t>XML</w:t>
        </w:r>
      </w:hyperlink>
      <w:r w:rsidRPr="008D3E41">
        <w:rPr>
          <w:rFonts w:asciiTheme="majorBidi" w:eastAsiaTheme="minorHAnsi" w:hAnsiTheme="majorBidi" w:cstheme="majorBidi"/>
          <w:lang w:eastAsia="en-US"/>
        </w:rPr>
        <w:t>) </w:t>
      </w:r>
      <w:hyperlink r:id="rId194" w:tooltip="Portable Network Graphics" w:history="1">
        <w:r w:rsidRPr="008D3E41">
          <w:rPr>
            <w:rFonts w:asciiTheme="majorBidi" w:eastAsiaTheme="minorHAnsi" w:hAnsiTheme="majorBidi" w:cstheme="majorBidi"/>
            <w:lang w:eastAsia="en-US"/>
          </w:rPr>
          <w:t>PNG</w:t>
        </w:r>
      </w:hyperlink>
      <w:r w:rsidRPr="008D3E41">
        <w:rPr>
          <w:rFonts w:asciiTheme="majorBidi" w:eastAsiaTheme="minorHAnsi" w:hAnsiTheme="majorBidi" w:cstheme="majorBidi"/>
          <w:lang w:eastAsia="en-US"/>
        </w:rPr>
        <w:t>, </w:t>
      </w:r>
      <w:hyperlink r:id="rId195" w:tooltip="SQLite" w:history="1">
        <w:r w:rsidRPr="008D3E41">
          <w:rPr>
            <w:rFonts w:asciiTheme="majorBidi" w:eastAsiaTheme="minorHAnsi" w:hAnsiTheme="majorBidi" w:cstheme="majorBidi"/>
            <w:lang w:eastAsia="en-US"/>
          </w:rPr>
          <w:t>SQLite</w:t>
        </w:r>
      </w:hyperlink>
      <w:r w:rsidRPr="008D3E41">
        <w:rPr>
          <w:rFonts w:asciiTheme="majorBidi" w:eastAsiaTheme="minorHAnsi" w:hAnsiTheme="majorBidi" w:cstheme="majorBidi"/>
          <w:lang w:eastAsia="en-US"/>
        </w:rPr>
        <w:t>, </w:t>
      </w:r>
      <w:hyperlink r:id="rId196" w:tooltip="Zlib" w:history="1">
        <w:r w:rsidRPr="008D3E41">
          <w:rPr>
            <w:rFonts w:asciiTheme="majorBidi" w:eastAsiaTheme="minorHAnsi" w:hAnsiTheme="majorBidi" w:cstheme="majorBidi"/>
            <w:lang w:eastAsia="en-US"/>
          </w:rPr>
          <w:t>zlib</w:t>
        </w:r>
      </w:hyperlink>
      <w:r w:rsidRPr="008D3E41">
        <w:rPr>
          <w:rFonts w:asciiTheme="majorBidi" w:eastAsiaTheme="minorHAnsi" w:hAnsiTheme="majorBidi" w:cstheme="majorBidi"/>
          <w:lang w:eastAsia="en-US"/>
        </w:rPr>
        <w:t>… ainsi que différents modules </w:t>
      </w:r>
      <w:hyperlink r:id="rId197" w:tooltip="Perl (langage)" w:history="1">
        <w:r w:rsidRPr="008D3E41">
          <w:rPr>
            <w:rFonts w:asciiTheme="majorBidi" w:eastAsiaTheme="minorHAnsi" w:hAnsiTheme="majorBidi" w:cstheme="majorBidi"/>
            <w:lang w:eastAsia="en-US"/>
          </w:rPr>
          <w:t>Perl</w:t>
        </w:r>
      </w:hyperlink>
      <w:r w:rsidRPr="008D3E41">
        <w:rPr>
          <w:rFonts w:asciiTheme="majorBidi" w:eastAsiaTheme="minorHAnsi" w:hAnsiTheme="majorBidi" w:cstheme="majorBidi"/>
          <w:lang w:eastAsia="en-US"/>
        </w:rPr>
        <w:t> et </w:t>
      </w:r>
      <w:hyperlink r:id="rId198" w:tooltip="Apache Tomcat" w:history="1">
        <w:r w:rsidRPr="008D3E41">
          <w:rPr>
            <w:rFonts w:asciiTheme="majorBidi" w:eastAsiaTheme="minorHAnsi" w:hAnsiTheme="majorBidi" w:cstheme="majorBidi"/>
            <w:lang w:eastAsia="en-US"/>
          </w:rPr>
          <w:t>Tomcat</w:t>
        </w:r>
      </w:hyperlink>
      <w:r w:rsidRPr="008D3E41">
        <w:rPr>
          <w:rFonts w:asciiTheme="majorBidi" w:eastAsiaTheme="minorHAnsi" w:hAnsiTheme="majorBidi" w:cstheme="majorBidi"/>
          <w:lang w:eastAsia="en-US"/>
        </w:rPr>
        <w:t>. Nombre de ces extensions étant inutiles aux débutants, une version allégée — version lite — est en conséquence aussi proposée.</w:t>
      </w:r>
    </w:p>
    <w:p w14:paraId="0D3EF381" w14:textId="3544EA3F" w:rsidR="008D3E41" w:rsidRPr="008D3E41" w:rsidRDefault="008D3E41" w:rsidP="008D3E41">
      <w:pPr>
        <w:pStyle w:val="NormalWeb"/>
        <w:shd w:val="clear" w:color="auto" w:fill="FFFFFF"/>
        <w:spacing w:before="120" w:beforeAutospacing="0" w:after="120" w:afterAutospacing="0"/>
        <w:rPr>
          <w:rFonts w:asciiTheme="majorBidi" w:eastAsiaTheme="minorHAnsi" w:hAnsiTheme="majorBidi" w:cstheme="majorBidi"/>
          <w:lang w:eastAsia="en-US"/>
        </w:rPr>
      </w:pPr>
      <w:r w:rsidRPr="008D3E41">
        <w:rPr>
          <w:rFonts w:asciiTheme="majorBidi" w:eastAsiaTheme="minorHAnsi" w:hAnsiTheme="majorBidi" w:cstheme="majorBidi"/>
          <w:lang w:eastAsia="en-US"/>
        </w:rPr>
        <w:t>Officiellement, XAMPP permet de configurer un serveur de test local avant la mise en œuvre d'un site internet, et son usage n'est pas recommandé pour un serveur dit de production.</w:t>
      </w:r>
      <w:r w:rsidR="00D81F99">
        <w:rPr>
          <w:rFonts w:asciiTheme="majorBidi" w:eastAsiaTheme="minorHAnsi" w:hAnsiTheme="majorBidi" w:cstheme="majorBidi"/>
          <w:lang w:eastAsia="en-US"/>
        </w:rPr>
        <w:t xml:space="preserve">  </w:t>
      </w:r>
      <w:sdt>
        <w:sdtPr>
          <w:rPr>
            <w:rFonts w:asciiTheme="majorBidi" w:eastAsiaTheme="minorHAnsi" w:hAnsiTheme="majorBidi" w:cstheme="majorBidi"/>
            <w:lang w:eastAsia="en-US"/>
          </w:rPr>
          <w:id w:val="782301201"/>
          <w:citation/>
        </w:sdtPr>
        <w:sdtContent>
          <w:r w:rsidR="009A59D5">
            <w:rPr>
              <w:rFonts w:asciiTheme="majorBidi" w:eastAsiaTheme="minorHAnsi" w:hAnsiTheme="majorBidi" w:cstheme="majorBidi"/>
              <w:lang w:eastAsia="en-US"/>
            </w:rPr>
            <w:fldChar w:fldCharType="begin"/>
          </w:r>
          <w:r w:rsidR="009A59D5">
            <w:rPr>
              <w:rFonts w:asciiTheme="majorBidi" w:eastAsiaTheme="minorHAnsi" w:hAnsiTheme="majorBidi" w:cstheme="majorBidi"/>
              <w:lang w:eastAsia="en-US"/>
            </w:rPr>
            <w:instrText xml:space="preserve"> CITATION 16 \l 1036 </w:instrText>
          </w:r>
          <w:r w:rsidR="009A59D5">
            <w:rPr>
              <w:rFonts w:asciiTheme="majorBidi" w:eastAsiaTheme="minorHAnsi" w:hAnsiTheme="majorBidi" w:cstheme="majorBidi"/>
              <w:lang w:eastAsia="en-US"/>
            </w:rPr>
            <w:fldChar w:fldCharType="separate"/>
          </w:r>
          <w:r w:rsidR="00974971" w:rsidRPr="00974971">
            <w:rPr>
              <w:rFonts w:asciiTheme="majorBidi" w:eastAsiaTheme="minorHAnsi" w:hAnsiTheme="majorBidi" w:cstheme="majorBidi"/>
              <w:noProof/>
              <w:lang w:eastAsia="en-US"/>
            </w:rPr>
            <w:t>(16)</w:t>
          </w:r>
          <w:r w:rsidR="009A59D5">
            <w:rPr>
              <w:rFonts w:asciiTheme="majorBidi" w:eastAsiaTheme="minorHAnsi" w:hAnsiTheme="majorBidi" w:cstheme="majorBidi"/>
              <w:lang w:eastAsia="en-US"/>
            </w:rPr>
            <w:fldChar w:fldCharType="end"/>
          </w:r>
        </w:sdtContent>
      </w:sdt>
    </w:p>
    <w:p w14:paraId="6F3B9885" w14:textId="2D57AC19" w:rsidR="008D3E41" w:rsidRDefault="008D3E41" w:rsidP="00EE45C3">
      <w:pPr>
        <w:rPr>
          <w:rFonts w:asciiTheme="majorBidi" w:eastAsia="Times New Roman" w:hAnsiTheme="majorBidi" w:cstheme="majorBidi"/>
          <w:b/>
          <w:bCs/>
          <w:color w:val="202122"/>
          <w:sz w:val="28"/>
          <w:szCs w:val="28"/>
          <w:lang w:eastAsia="fr-FR"/>
        </w:rPr>
      </w:pPr>
    </w:p>
    <w:p w14:paraId="1772093C" w14:textId="08B96F00" w:rsidR="00CD1CE2" w:rsidRPr="001C7E6C" w:rsidRDefault="001931B5" w:rsidP="00E25678">
      <w:pPr>
        <w:pStyle w:val="Paragraphedeliste"/>
        <w:numPr>
          <w:ilvl w:val="1"/>
          <w:numId w:val="9"/>
        </w:numPr>
        <w:outlineLvl w:val="1"/>
        <w:rPr>
          <w:rFonts w:asciiTheme="majorBidi" w:eastAsia="Times New Roman" w:hAnsiTheme="majorBidi" w:cstheme="majorBidi"/>
          <w:b/>
          <w:bCs/>
          <w:color w:val="365F91" w:themeColor="accent1" w:themeShade="BF"/>
          <w:sz w:val="28"/>
          <w:szCs w:val="28"/>
          <w:lang w:eastAsia="fr-FR"/>
        </w:rPr>
      </w:pPr>
      <w:bookmarkStart w:id="227" w:name="_Toc51021139"/>
      <w:r w:rsidRPr="001C7E6C">
        <w:rPr>
          <w:rFonts w:asciiTheme="majorBidi" w:eastAsia="Times New Roman" w:hAnsiTheme="majorBidi" w:cstheme="majorBidi"/>
          <w:b/>
          <w:bCs/>
          <w:color w:val="365F91" w:themeColor="accent1" w:themeShade="BF"/>
          <w:sz w:val="28"/>
          <w:szCs w:val="28"/>
          <w:lang w:eastAsia="fr-FR"/>
        </w:rPr>
        <w:t>JMerise</w:t>
      </w:r>
      <w:bookmarkEnd w:id="227"/>
    </w:p>
    <w:p w14:paraId="13D1BCA7" w14:textId="7F84E3BC" w:rsidR="00CD1CE2" w:rsidRDefault="00CD1CE2" w:rsidP="00CD1CE2">
      <w:pPr>
        <w:pStyle w:val="NormalWeb"/>
        <w:shd w:val="clear" w:color="auto" w:fill="FFFFFF"/>
        <w:spacing w:before="120" w:beforeAutospacing="0" w:after="120" w:afterAutospacing="0"/>
        <w:rPr>
          <w:rFonts w:asciiTheme="majorBidi" w:eastAsiaTheme="minorHAnsi" w:hAnsiTheme="majorBidi" w:cstheme="majorBidi"/>
          <w:lang w:eastAsia="en-US"/>
        </w:rPr>
      </w:pPr>
      <w:r w:rsidRPr="00CD1CE2">
        <w:rPr>
          <w:rFonts w:asciiTheme="majorBidi" w:eastAsiaTheme="minorHAnsi" w:hAnsiTheme="majorBidi" w:cstheme="majorBidi"/>
          <w:b/>
          <w:bCs/>
          <w:lang w:eastAsia="en-US"/>
        </w:rPr>
        <w:t>JMerise</w:t>
      </w:r>
      <w:r w:rsidRPr="00CD1CE2">
        <w:rPr>
          <w:rFonts w:asciiTheme="majorBidi" w:eastAsiaTheme="minorHAnsi" w:hAnsiTheme="majorBidi" w:cstheme="majorBidi"/>
          <w:lang w:eastAsia="en-US"/>
        </w:rPr>
        <w:t xml:space="preserve"> est un logiciel dédié à la modélisation des modèles conceptuels de données (MCD) pour Merise il permet la généralisation et la spécialisation des entités, la création des relations et des cardinalités ainsi que la généralisation des modèles logiques de données</w:t>
      </w:r>
      <w:r>
        <w:rPr>
          <w:rFonts w:asciiTheme="majorBidi" w:eastAsiaTheme="minorHAnsi" w:hAnsiTheme="majorBidi" w:cstheme="majorBidi"/>
          <w:lang w:eastAsia="en-US"/>
        </w:rPr>
        <w:t xml:space="preserve"> </w:t>
      </w:r>
      <w:r w:rsidRPr="00CD1CE2">
        <w:rPr>
          <w:rFonts w:asciiTheme="majorBidi" w:eastAsiaTheme="minorHAnsi" w:hAnsiTheme="majorBidi" w:cstheme="majorBidi"/>
          <w:lang w:eastAsia="en-US"/>
        </w:rPr>
        <w:t xml:space="preserve">(MLD) et des script </w:t>
      </w:r>
      <w:r w:rsidR="00BA49D1" w:rsidRPr="00CD1CE2">
        <w:rPr>
          <w:rFonts w:asciiTheme="majorBidi" w:eastAsiaTheme="minorHAnsi" w:hAnsiTheme="majorBidi" w:cstheme="majorBidi"/>
          <w:lang w:eastAsia="en-US"/>
        </w:rPr>
        <w:t>SQL...</w:t>
      </w:r>
      <w:r w:rsidR="00D81F99">
        <w:rPr>
          <w:rFonts w:asciiTheme="majorBidi" w:eastAsiaTheme="minorHAnsi" w:hAnsiTheme="majorBidi" w:cstheme="majorBidi"/>
          <w:lang w:eastAsia="en-US"/>
        </w:rPr>
        <w:t xml:space="preserve">   </w:t>
      </w:r>
      <w:sdt>
        <w:sdtPr>
          <w:rPr>
            <w:rFonts w:asciiTheme="majorBidi" w:eastAsiaTheme="minorHAnsi" w:hAnsiTheme="majorBidi" w:cstheme="majorBidi"/>
            <w:lang w:eastAsia="en-US"/>
          </w:rPr>
          <w:id w:val="-1278787803"/>
          <w:citation/>
        </w:sdtPr>
        <w:sdtContent>
          <w:r w:rsidR="009A59D5">
            <w:rPr>
              <w:rFonts w:asciiTheme="majorBidi" w:eastAsiaTheme="minorHAnsi" w:hAnsiTheme="majorBidi" w:cstheme="majorBidi"/>
              <w:lang w:eastAsia="en-US"/>
            </w:rPr>
            <w:fldChar w:fldCharType="begin"/>
          </w:r>
          <w:r w:rsidR="009A59D5">
            <w:rPr>
              <w:rFonts w:asciiTheme="majorBidi" w:eastAsiaTheme="minorHAnsi" w:hAnsiTheme="majorBidi" w:cstheme="majorBidi"/>
              <w:lang w:eastAsia="en-US"/>
            </w:rPr>
            <w:instrText xml:space="preserve"> CITATION 17 \l 1036 </w:instrText>
          </w:r>
          <w:r w:rsidR="009A59D5">
            <w:rPr>
              <w:rFonts w:asciiTheme="majorBidi" w:eastAsiaTheme="minorHAnsi" w:hAnsiTheme="majorBidi" w:cstheme="majorBidi"/>
              <w:lang w:eastAsia="en-US"/>
            </w:rPr>
            <w:fldChar w:fldCharType="separate"/>
          </w:r>
          <w:r w:rsidR="00974971" w:rsidRPr="00974971">
            <w:rPr>
              <w:rFonts w:asciiTheme="majorBidi" w:eastAsiaTheme="minorHAnsi" w:hAnsiTheme="majorBidi" w:cstheme="majorBidi"/>
              <w:noProof/>
              <w:lang w:eastAsia="en-US"/>
            </w:rPr>
            <w:t>(17)</w:t>
          </w:r>
          <w:r w:rsidR="009A59D5">
            <w:rPr>
              <w:rFonts w:asciiTheme="majorBidi" w:eastAsiaTheme="minorHAnsi" w:hAnsiTheme="majorBidi" w:cstheme="majorBidi"/>
              <w:lang w:eastAsia="en-US"/>
            </w:rPr>
            <w:fldChar w:fldCharType="end"/>
          </w:r>
        </w:sdtContent>
      </w:sdt>
    </w:p>
    <w:p w14:paraId="6428A213" w14:textId="05DEA360" w:rsidR="007D2A6C" w:rsidRDefault="007D2A6C" w:rsidP="00CD1CE2">
      <w:pPr>
        <w:pStyle w:val="NormalWeb"/>
        <w:shd w:val="clear" w:color="auto" w:fill="FFFFFF"/>
        <w:spacing w:before="120" w:beforeAutospacing="0" w:after="120" w:afterAutospacing="0"/>
        <w:rPr>
          <w:rFonts w:asciiTheme="majorBidi" w:eastAsiaTheme="minorHAnsi" w:hAnsiTheme="majorBidi" w:cstheme="majorBidi"/>
          <w:lang w:eastAsia="en-US"/>
        </w:rPr>
      </w:pPr>
    </w:p>
    <w:p w14:paraId="492E3FA3" w14:textId="77777777" w:rsidR="007D2A6C" w:rsidRDefault="007D2A6C" w:rsidP="00CD1CE2">
      <w:pPr>
        <w:pStyle w:val="NormalWeb"/>
        <w:shd w:val="clear" w:color="auto" w:fill="FFFFFF"/>
        <w:spacing w:before="120" w:beforeAutospacing="0" w:after="120" w:afterAutospacing="0"/>
        <w:rPr>
          <w:rFonts w:asciiTheme="majorBidi" w:eastAsiaTheme="minorHAnsi" w:hAnsiTheme="majorBidi" w:cstheme="majorBidi"/>
          <w:lang w:eastAsia="en-US"/>
        </w:rPr>
      </w:pPr>
    </w:p>
    <w:p w14:paraId="5CE53DB9" w14:textId="66F9B536" w:rsidR="007D2A6C" w:rsidRPr="001B4324" w:rsidRDefault="007D2A6C" w:rsidP="0088559C">
      <w:pPr>
        <w:pStyle w:val="NormalWeb"/>
        <w:numPr>
          <w:ilvl w:val="1"/>
          <w:numId w:val="4"/>
        </w:numPr>
        <w:shd w:val="clear" w:color="auto" w:fill="FFFFFF"/>
        <w:spacing w:before="120" w:beforeAutospacing="0" w:after="120" w:afterAutospacing="0"/>
        <w:outlineLvl w:val="1"/>
        <w:rPr>
          <w:rFonts w:asciiTheme="majorBidi" w:hAnsiTheme="majorBidi" w:cstheme="majorBidi"/>
          <w:b/>
          <w:bCs/>
          <w:sz w:val="32"/>
          <w:szCs w:val="32"/>
        </w:rPr>
      </w:pPr>
      <w:bookmarkStart w:id="228" w:name="_Toc51021140"/>
      <w:r w:rsidRPr="001B4324">
        <w:rPr>
          <w:rFonts w:asciiTheme="majorBidi" w:hAnsiTheme="majorBidi" w:cstheme="majorBidi"/>
          <w:b/>
          <w:bCs/>
          <w:sz w:val="32"/>
          <w:szCs w:val="32"/>
        </w:rPr>
        <w:t>Diagramme de déploiement</w:t>
      </w:r>
      <w:bookmarkEnd w:id="228"/>
    </w:p>
    <w:p w14:paraId="1E1B088D" w14:textId="3816CA4C" w:rsidR="007D2A6C" w:rsidRDefault="007D2A6C" w:rsidP="007D2A6C">
      <w:pPr>
        <w:pStyle w:val="NormalWeb"/>
        <w:shd w:val="clear" w:color="auto" w:fill="FFFFFF"/>
        <w:spacing w:before="120" w:beforeAutospacing="0" w:after="120" w:afterAutospacing="0"/>
        <w:rPr>
          <w:rFonts w:asciiTheme="majorBidi" w:eastAsiaTheme="minorHAnsi" w:hAnsiTheme="majorBidi" w:cstheme="majorBidi"/>
          <w:lang w:eastAsia="en-US"/>
        </w:rPr>
      </w:pPr>
      <w:r w:rsidRPr="007D2A6C">
        <w:rPr>
          <w:rFonts w:asciiTheme="majorBidi" w:eastAsiaTheme="minorHAnsi" w:hAnsiTheme="majorBidi" w:cstheme="majorBidi"/>
          <w:lang w:eastAsia="en-US"/>
        </w:rPr>
        <w:t>En </w:t>
      </w:r>
      <w:hyperlink r:id="rId199" w:tooltip="Unified Modeling Language" w:history="1">
        <w:r w:rsidRPr="007D2A6C">
          <w:rPr>
            <w:rFonts w:asciiTheme="majorBidi" w:eastAsiaTheme="minorHAnsi" w:hAnsiTheme="majorBidi" w:cstheme="majorBidi"/>
            <w:lang w:eastAsia="en-US"/>
          </w:rPr>
          <w:t>UML</w:t>
        </w:r>
      </w:hyperlink>
      <w:r w:rsidRPr="007D2A6C">
        <w:rPr>
          <w:rFonts w:asciiTheme="majorBidi" w:eastAsiaTheme="minorHAnsi" w:hAnsiTheme="majorBidi" w:cstheme="majorBidi"/>
          <w:lang w:eastAsia="en-US"/>
        </w:rPr>
        <w:t>, un </w:t>
      </w:r>
      <w:r w:rsidRPr="00003455">
        <w:rPr>
          <w:rFonts w:asciiTheme="majorBidi" w:eastAsiaTheme="minorHAnsi" w:hAnsiTheme="majorBidi" w:cstheme="majorBidi"/>
          <w:b/>
          <w:bCs/>
          <w:lang w:eastAsia="en-US"/>
        </w:rPr>
        <w:t>diagramme de déploiement</w:t>
      </w:r>
      <w:r w:rsidRPr="007D2A6C">
        <w:rPr>
          <w:rFonts w:asciiTheme="majorBidi" w:eastAsiaTheme="minorHAnsi" w:hAnsiTheme="majorBidi" w:cstheme="majorBidi"/>
          <w:lang w:eastAsia="en-US"/>
        </w:rPr>
        <w:t xml:space="preserve"> est une </w:t>
      </w:r>
      <w:r w:rsidRPr="00003455">
        <w:rPr>
          <w:rFonts w:asciiTheme="majorBidi" w:eastAsiaTheme="minorHAnsi" w:hAnsiTheme="majorBidi" w:cstheme="majorBidi"/>
          <w:b/>
          <w:bCs/>
          <w:lang w:eastAsia="en-US"/>
        </w:rPr>
        <w:t>vue statique</w:t>
      </w:r>
      <w:r w:rsidRPr="007D2A6C">
        <w:rPr>
          <w:rFonts w:asciiTheme="majorBidi" w:eastAsiaTheme="minorHAnsi" w:hAnsiTheme="majorBidi" w:cstheme="majorBidi"/>
          <w:lang w:eastAsia="en-US"/>
        </w:rPr>
        <w:t xml:space="preserve"> qui sert à représenter l'utilisation de </w:t>
      </w:r>
      <w:r w:rsidRPr="00003455">
        <w:rPr>
          <w:rFonts w:asciiTheme="majorBidi" w:eastAsiaTheme="minorHAnsi" w:hAnsiTheme="majorBidi" w:cstheme="majorBidi"/>
          <w:b/>
          <w:bCs/>
          <w:lang w:eastAsia="en-US"/>
        </w:rPr>
        <w:t>l'infrastructure physique par le système</w:t>
      </w:r>
      <w:r w:rsidRPr="007D2A6C">
        <w:rPr>
          <w:rFonts w:asciiTheme="majorBidi" w:eastAsiaTheme="minorHAnsi" w:hAnsiTheme="majorBidi" w:cstheme="majorBidi"/>
          <w:lang w:eastAsia="en-US"/>
        </w:rPr>
        <w:t xml:space="preserve"> et la manière dont les composants du système sont répartis ainsi que leurs relations entre eux. Les éléments utilisés par un diagramme de déploiement sont principalement les </w:t>
      </w:r>
      <w:r w:rsidRPr="00003455">
        <w:rPr>
          <w:rFonts w:asciiTheme="majorBidi" w:eastAsiaTheme="minorHAnsi" w:hAnsiTheme="majorBidi" w:cstheme="majorBidi"/>
          <w:b/>
          <w:bCs/>
          <w:lang w:eastAsia="en-US"/>
        </w:rPr>
        <w:t>nœuds</w:t>
      </w:r>
      <w:r w:rsidRPr="007D2A6C">
        <w:rPr>
          <w:rFonts w:asciiTheme="majorBidi" w:eastAsiaTheme="minorHAnsi" w:hAnsiTheme="majorBidi" w:cstheme="majorBidi"/>
          <w:lang w:eastAsia="en-US"/>
        </w:rPr>
        <w:t>, les </w:t>
      </w:r>
      <w:r w:rsidRPr="00003455">
        <w:rPr>
          <w:rFonts w:asciiTheme="majorBidi" w:eastAsiaTheme="minorHAnsi" w:hAnsiTheme="majorBidi" w:cstheme="majorBidi"/>
          <w:b/>
          <w:bCs/>
          <w:lang w:eastAsia="en-US"/>
        </w:rPr>
        <w:t>composants</w:t>
      </w:r>
      <w:r w:rsidRPr="007D2A6C">
        <w:rPr>
          <w:rFonts w:asciiTheme="majorBidi" w:eastAsiaTheme="minorHAnsi" w:hAnsiTheme="majorBidi" w:cstheme="majorBidi"/>
          <w:lang w:eastAsia="en-US"/>
        </w:rPr>
        <w:t>, les </w:t>
      </w:r>
      <w:r w:rsidRPr="00003455">
        <w:rPr>
          <w:rFonts w:asciiTheme="majorBidi" w:eastAsiaTheme="minorHAnsi" w:hAnsiTheme="majorBidi" w:cstheme="majorBidi"/>
          <w:b/>
          <w:bCs/>
          <w:lang w:eastAsia="en-US"/>
        </w:rPr>
        <w:t>associations</w:t>
      </w:r>
      <w:r w:rsidRPr="007D2A6C">
        <w:rPr>
          <w:rFonts w:asciiTheme="majorBidi" w:eastAsiaTheme="minorHAnsi" w:hAnsiTheme="majorBidi" w:cstheme="majorBidi"/>
          <w:lang w:eastAsia="en-US"/>
        </w:rPr>
        <w:t> et les </w:t>
      </w:r>
      <w:r w:rsidRPr="00003455">
        <w:rPr>
          <w:rFonts w:asciiTheme="majorBidi" w:eastAsiaTheme="minorHAnsi" w:hAnsiTheme="majorBidi" w:cstheme="majorBidi"/>
          <w:b/>
          <w:bCs/>
          <w:lang w:eastAsia="en-US"/>
        </w:rPr>
        <w:t>artefacts</w:t>
      </w:r>
      <w:r w:rsidRPr="007D2A6C">
        <w:rPr>
          <w:rFonts w:asciiTheme="majorBidi" w:eastAsiaTheme="minorHAnsi" w:hAnsiTheme="majorBidi" w:cstheme="majorBidi"/>
          <w:lang w:eastAsia="en-US"/>
        </w:rPr>
        <w:t>. Les caractéristiques des ressources matérielles physiques et des supports de communication peuvent être précisées par stéréotype.</w:t>
      </w:r>
      <w:r w:rsidR="00D87289">
        <w:rPr>
          <w:rFonts w:asciiTheme="majorBidi" w:eastAsiaTheme="minorHAnsi" w:hAnsiTheme="majorBidi" w:cstheme="majorBidi"/>
          <w:lang w:eastAsia="en-US"/>
        </w:rPr>
        <w:t xml:space="preserve"> </w:t>
      </w:r>
      <w:sdt>
        <w:sdtPr>
          <w:rPr>
            <w:rFonts w:asciiTheme="majorBidi" w:eastAsiaTheme="minorHAnsi" w:hAnsiTheme="majorBidi" w:cstheme="majorBidi"/>
            <w:lang w:eastAsia="en-US"/>
          </w:rPr>
          <w:id w:val="1971009961"/>
          <w:citation/>
        </w:sdtPr>
        <w:sdtContent>
          <w:r w:rsidR="009A59D5">
            <w:rPr>
              <w:rFonts w:asciiTheme="majorBidi" w:eastAsiaTheme="minorHAnsi" w:hAnsiTheme="majorBidi" w:cstheme="majorBidi"/>
              <w:lang w:eastAsia="en-US"/>
            </w:rPr>
            <w:fldChar w:fldCharType="begin"/>
          </w:r>
          <w:r w:rsidR="009A59D5">
            <w:rPr>
              <w:rFonts w:asciiTheme="majorBidi" w:eastAsiaTheme="minorHAnsi" w:hAnsiTheme="majorBidi" w:cstheme="majorBidi"/>
              <w:lang w:eastAsia="en-US"/>
            </w:rPr>
            <w:instrText xml:space="preserve"> CITATION 18 \l 1036 </w:instrText>
          </w:r>
          <w:r w:rsidR="009A59D5">
            <w:rPr>
              <w:rFonts w:asciiTheme="majorBidi" w:eastAsiaTheme="minorHAnsi" w:hAnsiTheme="majorBidi" w:cstheme="majorBidi"/>
              <w:lang w:eastAsia="en-US"/>
            </w:rPr>
            <w:fldChar w:fldCharType="separate"/>
          </w:r>
          <w:r w:rsidR="00974971" w:rsidRPr="00974971">
            <w:rPr>
              <w:rFonts w:asciiTheme="majorBidi" w:eastAsiaTheme="minorHAnsi" w:hAnsiTheme="majorBidi" w:cstheme="majorBidi"/>
              <w:noProof/>
              <w:lang w:eastAsia="en-US"/>
            </w:rPr>
            <w:t>(18)</w:t>
          </w:r>
          <w:r w:rsidR="009A59D5">
            <w:rPr>
              <w:rFonts w:asciiTheme="majorBidi" w:eastAsiaTheme="minorHAnsi" w:hAnsiTheme="majorBidi" w:cstheme="majorBidi"/>
              <w:lang w:eastAsia="en-US"/>
            </w:rPr>
            <w:fldChar w:fldCharType="end"/>
          </w:r>
        </w:sdtContent>
      </w:sdt>
    </w:p>
    <w:p w14:paraId="413C724C" w14:textId="46F9A2E1" w:rsidR="00835A7C" w:rsidRDefault="00835A7C" w:rsidP="007D2A6C">
      <w:pPr>
        <w:pStyle w:val="NormalWeb"/>
        <w:shd w:val="clear" w:color="auto" w:fill="FFFFFF"/>
        <w:spacing w:before="120" w:beforeAutospacing="0" w:after="120" w:afterAutospacing="0"/>
        <w:rPr>
          <w:rFonts w:asciiTheme="majorBidi" w:eastAsiaTheme="minorHAnsi" w:hAnsiTheme="majorBidi" w:cstheme="majorBidi"/>
          <w:lang w:eastAsia="en-US"/>
        </w:rPr>
      </w:pPr>
    </w:p>
    <w:p w14:paraId="71EA6056" w14:textId="77777777" w:rsidR="00835A7C" w:rsidRDefault="00835A7C" w:rsidP="007D2A6C">
      <w:pPr>
        <w:pStyle w:val="NormalWeb"/>
        <w:shd w:val="clear" w:color="auto" w:fill="FFFFFF"/>
        <w:spacing w:before="120" w:beforeAutospacing="0" w:after="120" w:afterAutospacing="0"/>
        <w:rPr>
          <w:rFonts w:asciiTheme="majorBidi" w:eastAsiaTheme="minorHAnsi" w:hAnsiTheme="majorBidi" w:cstheme="majorBidi"/>
          <w:lang w:eastAsia="en-US"/>
        </w:rPr>
      </w:pPr>
    </w:p>
    <w:p w14:paraId="5D1A1536" w14:textId="4CAC9F1E" w:rsidR="00F41A47" w:rsidRDefault="00F41A47" w:rsidP="007D2A6C">
      <w:pPr>
        <w:pStyle w:val="NormalWeb"/>
        <w:shd w:val="clear" w:color="auto" w:fill="FFFFFF"/>
        <w:spacing w:before="120" w:beforeAutospacing="0" w:after="120" w:afterAutospacing="0"/>
        <w:rPr>
          <w:rFonts w:asciiTheme="majorBidi" w:eastAsiaTheme="minorHAnsi" w:hAnsiTheme="majorBidi" w:cstheme="majorBidi"/>
          <w:lang w:eastAsia="en-US"/>
        </w:rPr>
      </w:pPr>
    </w:p>
    <w:p w14:paraId="15612E53" w14:textId="4CF92259" w:rsidR="00F41A47" w:rsidRPr="001C7E6C" w:rsidRDefault="00F41A47" w:rsidP="00E25678">
      <w:pPr>
        <w:pStyle w:val="NormalWeb"/>
        <w:numPr>
          <w:ilvl w:val="0"/>
          <w:numId w:val="8"/>
        </w:numPr>
        <w:shd w:val="clear" w:color="auto" w:fill="FFFFFF"/>
        <w:spacing w:before="120" w:beforeAutospacing="0" w:after="120" w:afterAutospacing="0"/>
        <w:rPr>
          <w:rFonts w:asciiTheme="majorBidi" w:eastAsiaTheme="minorHAnsi" w:hAnsiTheme="majorBidi" w:cstheme="majorBidi"/>
          <w:color w:val="C00000"/>
          <w:lang w:eastAsia="en-US"/>
        </w:rPr>
      </w:pPr>
      <w:r w:rsidRPr="001C7E6C">
        <w:rPr>
          <w:rFonts w:asciiTheme="majorBidi" w:eastAsiaTheme="minorHAnsi" w:hAnsiTheme="majorBidi" w:cstheme="majorBidi"/>
          <w:b/>
          <w:bCs/>
          <w:color w:val="C00000"/>
          <w:lang w:eastAsia="en-US"/>
        </w:rPr>
        <w:lastRenderedPageBreak/>
        <w:t>Diagramme déploiement de notre application</w:t>
      </w:r>
      <w:r w:rsidRPr="001C7E6C">
        <w:rPr>
          <w:rFonts w:asciiTheme="majorBidi" w:eastAsiaTheme="minorHAnsi" w:hAnsiTheme="majorBidi" w:cstheme="majorBidi"/>
          <w:color w:val="C00000"/>
          <w:lang w:eastAsia="en-US"/>
        </w:rPr>
        <w:t> </w:t>
      </w:r>
    </w:p>
    <w:p w14:paraId="2EE04B9A" w14:textId="2B9968DC" w:rsidR="007C182C" w:rsidRDefault="007C182C" w:rsidP="00DE2CF0">
      <w:pPr>
        <w:pStyle w:val="NormalWeb"/>
        <w:shd w:val="clear" w:color="auto" w:fill="FFFFFF"/>
        <w:spacing w:before="120" w:beforeAutospacing="0" w:after="120" w:afterAutospacing="0"/>
        <w:rPr>
          <w:rFonts w:asciiTheme="majorBidi" w:eastAsiaTheme="minorHAnsi" w:hAnsiTheme="majorBidi" w:cstheme="majorBidi"/>
          <w:lang w:eastAsia="en-US"/>
        </w:rPr>
      </w:pPr>
      <w:r w:rsidRPr="00DE2CF0">
        <w:rPr>
          <w:rFonts w:asciiTheme="majorBidi" w:eastAsiaTheme="minorHAnsi" w:hAnsiTheme="majorBidi" w:cstheme="majorBidi"/>
          <w:lang w:eastAsia="en-US"/>
        </w:rPr>
        <w:t>Dans notre diagramme nous avons 4 nœuds (</w:t>
      </w:r>
      <w:r w:rsidRPr="00971230">
        <w:rPr>
          <w:rFonts w:asciiTheme="majorBidi" w:eastAsiaTheme="minorHAnsi" w:hAnsiTheme="majorBidi" w:cstheme="majorBidi"/>
          <w:b/>
          <w:bCs/>
          <w:lang w:eastAsia="en-US"/>
        </w:rPr>
        <w:t>utilisateur</w:t>
      </w:r>
      <w:r w:rsidRPr="00DE2CF0">
        <w:rPr>
          <w:rFonts w:asciiTheme="majorBidi" w:eastAsiaTheme="minorHAnsi" w:hAnsiTheme="majorBidi" w:cstheme="majorBidi"/>
          <w:lang w:eastAsia="en-US"/>
        </w:rPr>
        <w:t xml:space="preserve">, </w:t>
      </w:r>
      <w:r w:rsidRPr="00971230">
        <w:rPr>
          <w:rFonts w:asciiTheme="majorBidi" w:eastAsiaTheme="minorHAnsi" w:hAnsiTheme="majorBidi" w:cstheme="majorBidi"/>
          <w:b/>
          <w:bCs/>
          <w:lang w:eastAsia="en-US"/>
        </w:rPr>
        <w:t>web browser http</w:t>
      </w:r>
      <w:r w:rsidRPr="00DE2CF0">
        <w:rPr>
          <w:rFonts w:asciiTheme="majorBidi" w:eastAsiaTheme="minorHAnsi" w:hAnsiTheme="majorBidi" w:cstheme="majorBidi"/>
          <w:lang w:eastAsia="en-US"/>
        </w:rPr>
        <w:t xml:space="preserve">, </w:t>
      </w:r>
      <w:r w:rsidRPr="00971230">
        <w:rPr>
          <w:rFonts w:asciiTheme="majorBidi" w:eastAsiaTheme="minorHAnsi" w:hAnsiTheme="majorBidi" w:cstheme="majorBidi"/>
          <w:b/>
          <w:bCs/>
          <w:lang w:eastAsia="en-US"/>
        </w:rPr>
        <w:t>serveur web</w:t>
      </w:r>
      <w:r w:rsidRPr="00DE2CF0">
        <w:rPr>
          <w:rFonts w:asciiTheme="majorBidi" w:eastAsiaTheme="minorHAnsi" w:hAnsiTheme="majorBidi" w:cstheme="majorBidi"/>
          <w:lang w:eastAsia="en-US"/>
        </w:rPr>
        <w:t xml:space="preserve"> et </w:t>
      </w:r>
      <w:r w:rsidRPr="00971230">
        <w:rPr>
          <w:rFonts w:asciiTheme="majorBidi" w:eastAsiaTheme="minorHAnsi" w:hAnsiTheme="majorBidi" w:cstheme="majorBidi"/>
          <w:b/>
          <w:bCs/>
          <w:lang w:eastAsia="en-US"/>
        </w:rPr>
        <w:t>serveur BD</w:t>
      </w:r>
      <w:r w:rsidRPr="00DE2CF0">
        <w:rPr>
          <w:rFonts w:asciiTheme="majorBidi" w:eastAsiaTheme="minorHAnsi" w:hAnsiTheme="majorBidi" w:cstheme="majorBidi"/>
          <w:lang w:eastAsia="en-US"/>
        </w:rPr>
        <w:t>)</w:t>
      </w:r>
      <w:r w:rsidR="00DE2CF0" w:rsidRPr="00DE2CF0">
        <w:rPr>
          <w:rFonts w:asciiTheme="majorBidi" w:eastAsiaTheme="minorHAnsi" w:hAnsiTheme="majorBidi" w:cstheme="majorBidi"/>
          <w:lang w:eastAsia="en-US"/>
        </w:rPr>
        <w:t xml:space="preserve">, dans le nœud serveur web nous avons deux composants essentiels </w:t>
      </w:r>
      <w:r w:rsidR="00DE2CF0" w:rsidRPr="00971230">
        <w:rPr>
          <w:rFonts w:asciiTheme="majorBidi" w:eastAsiaTheme="minorHAnsi" w:hAnsiTheme="majorBidi" w:cstheme="majorBidi"/>
          <w:b/>
          <w:bCs/>
          <w:lang w:eastAsia="en-US"/>
        </w:rPr>
        <w:t>database interface</w:t>
      </w:r>
      <w:r w:rsidR="00DE2CF0" w:rsidRPr="00DE2CF0">
        <w:rPr>
          <w:rFonts w:asciiTheme="majorBidi" w:eastAsiaTheme="minorHAnsi" w:hAnsiTheme="majorBidi" w:cstheme="majorBidi"/>
          <w:lang w:eastAsia="en-US"/>
        </w:rPr>
        <w:t xml:space="preserve"> et </w:t>
      </w:r>
      <w:r w:rsidR="00DE2CF0" w:rsidRPr="00971230">
        <w:rPr>
          <w:rFonts w:asciiTheme="majorBidi" w:eastAsiaTheme="minorHAnsi" w:hAnsiTheme="majorBidi" w:cstheme="majorBidi"/>
          <w:b/>
          <w:bCs/>
          <w:lang w:eastAsia="en-US"/>
        </w:rPr>
        <w:t>l’interface web</w:t>
      </w:r>
      <w:r w:rsidR="00DE2CF0" w:rsidRPr="00DE2CF0">
        <w:rPr>
          <w:rFonts w:asciiTheme="majorBidi" w:eastAsiaTheme="minorHAnsi" w:hAnsiTheme="majorBidi" w:cstheme="majorBidi"/>
          <w:lang w:eastAsia="en-US"/>
        </w:rPr>
        <w:t xml:space="preserve"> (plateforme) qui est dépendent du composant </w:t>
      </w:r>
      <w:r w:rsidR="00DE2CF0" w:rsidRPr="00971230">
        <w:rPr>
          <w:rFonts w:asciiTheme="majorBidi" w:eastAsiaTheme="minorHAnsi" w:hAnsiTheme="majorBidi" w:cstheme="majorBidi"/>
          <w:b/>
          <w:bCs/>
          <w:lang w:eastAsia="en-US"/>
        </w:rPr>
        <w:t>MySQL database</w:t>
      </w:r>
      <w:r w:rsidR="00DE2CF0" w:rsidRPr="00DE2CF0">
        <w:rPr>
          <w:rFonts w:asciiTheme="majorBidi" w:eastAsiaTheme="minorHAnsi" w:hAnsiTheme="majorBidi" w:cstheme="majorBidi"/>
          <w:lang w:eastAsia="en-US"/>
        </w:rPr>
        <w:t xml:space="preserve"> du nœud serveur DB et pareil pour ce dernier il dépend du composant interface web</w:t>
      </w:r>
      <w:r w:rsidR="00971230">
        <w:rPr>
          <w:rFonts w:asciiTheme="majorBidi" w:eastAsiaTheme="minorHAnsi" w:hAnsiTheme="majorBidi" w:cstheme="majorBidi"/>
          <w:lang w:eastAsia="en-US"/>
        </w:rPr>
        <w:t xml:space="preserve">, </w:t>
      </w:r>
      <w:r w:rsidR="00DE2CF0" w:rsidRPr="00DE2CF0">
        <w:rPr>
          <w:rFonts w:asciiTheme="majorBidi" w:eastAsiaTheme="minorHAnsi" w:hAnsiTheme="majorBidi" w:cstheme="majorBidi"/>
          <w:lang w:eastAsia="en-US"/>
        </w:rPr>
        <w:t xml:space="preserve">il faut une interaction </w:t>
      </w:r>
      <w:r w:rsidR="00971230">
        <w:rPr>
          <w:rFonts w:asciiTheme="majorBidi" w:eastAsiaTheme="minorHAnsi" w:hAnsiTheme="majorBidi" w:cstheme="majorBidi"/>
          <w:lang w:eastAsia="en-US"/>
        </w:rPr>
        <w:t xml:space="preserve">entre eux </w:t>
      </w:r>
      <w:r w:rsidR="00DE2CF0" w:rsidRPr="00DE2CF0">
        <w:rPr>
          <w:rFonts w:asciiTheme="majorBidi" w:eastAsiaTheme="minorHAnsi" w:hAnsiTheme="majorBidi" w:cstheme="majorBidi"/>
          <w:lang w:eastAsia="en-US"/>
        </w:rPr>
        <w:t>pour le bon déroulement de l’excusions de l’application.</w:t>
      </w:r>
    </w:p>
    <w:p w14:paraId="375885E8" w14:textId="5A15E1C8" w:rsidR="00A812D2" w:rsidRDefault="00A812D2" w:rsidP="00DE2CF0">
      <w:pPr>
        <w:pStyle w:val="NormalWeb"/>
        <w:shd w:val="clear" w:color="auto" w:fill="FFFFFF"/>
        <w:spacing w:before="120" w:beforeAutospacing="0" w:after="120" w:afterAutospacing="0"/>
        <w:rPr>
          <w:rFonts w:asciiTheme="majorBidi" w:eastAsiaTheme="minorHAnsi" w:hAnsiTheme="majorBidi" w:cstheme="majorBidi"/>
          <w:lang w:eastAsia="en-US"/>
        </w:rPr>
      </w:pPr>
    </w:p>
    <w:p w14:paraId="31D53973" w14:textId="77777777" w:rsidR="007D0568" w:rsidRDefault="00A812D2" w:rsidP="007D0568">
      <w:pPr>
        <w:pStyle w:val="NormalWeb"/>
        <w:keepNext/>
        <w:shd w:val="clear" w:color="auto" w:fill="FFFFFF"/>
        <w:spacing w:before="120" w:beforeAutospacing="0" w:after="120" w:afterAutospacing="0"/>
      </w:pPr>
      <w:r>
        <w:rPr>
          <w:noProof/>
        </w:rPr>
        <w:drawing>
          <wp:inline distT="0" distB="0" distL="0" distR="0" wp14:anchorId="3EFC4053" wp14:editId="5689CCCA">
            <wp:extent cx="5760720" cy="33521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760720" cy="3352165"/>
                    </a:xfrm>
                    <a:prstGeom prst="rect">
                      <a:avLst/>
                    </a:prstGeom>
                    <a:noFill/>
                    <a:ln>
                      <a:noFill/>
                    </a:ln>
                  </pic:spPr>
                </pic:pic>
              </a:graphicData>
            </a:graphic>
          </wp:inline>
        </w:drawing>
      </w:r>
    </w:p>
    <w:p w14:paraId="6ED15FE9" w14:textId="1F27ED50" w:rsidR="00A812D2" w:rsidRPr="007D0568" w:rsidRDefault="007D0568" w:rsidP="007D0568">
      <w:pPr>
        <w:pStyle w:val="Lgende"/>
        <w:jc w:val="center"/>
        <w:rPr>
          <w:sz w:val="20"/>
          <w:szCs w:val="20"/>
        </w:rPr>
      </w:pPr>
      <w:bookmarkStart w:id="229" w:name="_Toc51016616"/>
      <w:r w:rsidRPr="007D0568">
        <w:rPr>
          <w:sz w:val="20"/>
          <w:szCs w:val="20"/>
        </w:rPr>
        <w:t xml:space="preserve">Figure </w:t>
      </w:r>
      <w:r w:rsidRPr="007D0568">
        <w:rPr>
          <w:sz w:val="20"/>
          <w:szCs w:val="20"/>
        </w:rPr>
        <w:fldChar w:fldCharType="begin"/>
      </w:r>
      <w:r w:rsidRPr="007D0568">
        <w:rPr>
          <w:sz w:val="20"/>
          <w:szCs w:val="20"/>
        </w:rPr>
        <w:instrText xml:space="preserve"> SEQ Figure \* ARABIC </w:instrText>
      </w:r>
      <w:r w:rsidRPr="007D0568">
        <w:rPr>
          <w:sz w:val="20"/>
          <w:szCs w:val="20"/>
        </w:rPr>
        <w:fldChar w:fldCharType="separate"/>
      </w:r>
      <w:r w:rsidR="00EC111E">
        <w:rPr>
          <w:noProof/>
          <w:sz w:val="20"/>
          <w:szCs w:val="20"/>
        </w:rPr>
        <w:t>17</w:t>
      </w:r>
      <w:r w:rsidRPr="007D0568">
        <w:rPr>
          <w:sz w:val="20"/>
          <w:szCs w:val="20"/>
        </w:rPr>
        <w:fldChar w:fldCharType="end"/>
      </w:r>
      <w:r w:rsidRPr="007D0568">
        <w:rPr>
          <w:sz w:val="20"/>
          <w:szCs w:val="20"/>
        </w:rPr>
        <w:t>- Diagramme de déploiement</w:t>
      </w:r>
      <w:bookmarkEnd w:id="229"/>
    </w:p>
    <w:p w14:paraId="1483A0F5" w14:textId="0278810A" w:rsidR="00A812D2" w:rsidRDefault="00A812D2" w:rsidP="00A812D2">
      <w:pPr>
        <w:pStyle w:val="Lgende"/>
        <w:rPr>
          <w:sz w:val="20"/>
          <w:szCs w:val="20"/>
        </w:rPr>
      </w:pPr>
      <w:r>
        <w:t xml:space="preserve">                                                                                 </w:t>
      </w:r>
    </w:p>
    <w:p w14:paraId="7F96DDFC" w14:textId="75787DC8" w:rsidR="00DB043B" w:rsidRDefault="00DB043B" w:rsidP="00DB043B"/>
    <w:p w14:paraId="2A7E6276" w14:textId="5B34CE6B" w:rsidR="00D620D9" w:rsidRDefault="000137BB" w:rsidP="00DB043B">
      <w:ins w:id="230" w:author="GCBµ" w:date="2020-09-20T00:11:00Z">
        <w:r>
          <w:t xml:space="preserve">Ajouter partie interface et si </w:t>
        </w:r>
      </w:ins>
      <w:ins w:id="231" w:author="GCBµ" w:date="2020-09-20T00:12:00Z">
        <w:r>
          <w:t>possible</w:t>
        </w:r>
      </w:ins>
      <w:ins w:id="232" w:author="GCBµ" w:date="2020-09-20T00:11:00Z">
        <w:r>
          <w:t xml:space="preserve"> choisir un cas d’application , par exemple dérouler un cas de demande de </w:t>
        </w:r>
      </w:ins>
      <w:ins w:id="233" w:author="GCBµ" w:date="2020-09-20T00:12:00Z">
        <w:r>
          <w:t>nationalité</w:t>
        </w:r>
      </w:ins>
      <w:bookmarkStart w:id="234" w:name="_GoBack"/>
      <w:bookmarkEnd w:id="234"/>
    </w:p>
    <w:p w14:paraId="42A8FD9B" w14:textId="6815F068" w:rsidR="00D620D9" w:rsidRDefault="00D620D9" w:rsidP="00DB043B"/>
    <w:p w14:paraId="2CB4C277" w14:textId="2D950C4C" w:rsidR="00D620D9" w:rsidRDefault="00D620D9" w:rsidP="00DB043B"/>
    <w:p w14:paraId="4A059ADF" w14:textId="54133FFE" w:rsidR="00D620D9" w:rsidRDefault="00D620D9" w:rsidP="00DB043B"/>
    <w:p w14:paraId="018ACB18" w14:textId="449E06B3" w:rsidR="00D620D9" w:rsidRDefault="00D620D9" w:rsidP="00DB043B"/>
    <w:p w14:paraId="7D73D698" w14:textId="5FFC7B27" w:rsidR="00D620D9" w:rsidRDefault="00D620D9" w:rsidP="00DB043B"/>
    <w:p w14:paraId="740D83C5" w14:textId="45851F64" w:rsidR="00D620D9" w:rsidRDefault="00D620D9" w:rsidP="00DB043B"/>
    <w:p w14:paraId="1F121EDD" w14:textId="77777777" w:rsidR="00D620D9" w:rsidRDefault="00D620D9" w:rsidP="00DB043B"/>
    <w:p w14:paraId="3F0B2AEF" w14:textId="77777777" w:rsidR="001E0952" w:rsidRDefault="001E0952" w:rsidP="005F68D0">
      <w:pPr>
        <w:pStyle w:val="NormalWeb"/>
        <w:shd w:val="clear" w:color="auto" w:fill="FFFFFF"/>
        <w:spacing w:before="120" w:beforeAutospacing="0" w:after="120" w:afterAutospacing="0"/>
        <w:outlineLvl w:val="1"/>
        <w:rPr>
          <w:rFonts w:asciiTheme="majorBidi" w:hAnsiTheme="majorBidi" w:cstheme="majorBidi"/>
          <w:b/>
          <w:bCs/>
          <w:sz w:val="32"/>
          <w:szCs w:val="32"/>
        </w:rPr>
      </w:pPr>
    </w:p>
    <w:p w14:paraId="5EA05DEC" w14:textId="32F22A21" w:rsidR="00DB043B" w:rsidRPr="001B4324" w:rsidRDefault="001B4324" w:rsidP="0088559C">
      <w:pPr>
        <w:pStyle w:val="NormalWeb"/>
        <w:numPr>
          <w:ilvl w:val="1"/>
          <w:numId w:val="4"/>
        </w:numPr>
        <w:shd w:val="clear" w:color="auto" w:fill="FFFFFF"/>
        <w:spacing w:before="120" w:beforeAutospacing="0" w:after="120" w:afterAutospacing="0"/>
        <w:outlineLvl w:val="1"/>
        <w:rPr>
          <w:rFonts w:asciiTheme="majorBidi" w:hAnsiTheme="majorBidi" w:cstheme="majorBidi"/>
          <w:b/>
          <w:bCs/>
          <w:sz w:val="32"/>
          <w:szCs w:val="32"/>
        </w:rPr>
      </w:pPr>
      <w:bookmarkStart w:id="235" w:name="_Toc51021141"/>
      <w:r w:rsidRPr="001B4324">
        <w:rPr>
          <w:rFonts w:asciiTheme="majorBidi" w:hAnsiTheme="majorBidi" w:cstheme="majorBidi"/>
          <w:b/>
          <w:bCs/>
          <w:sz w:val="32"/>
          <w:szCs w:val="32"/>
        </w:rPr>
        <w:lastRenderedPageBreak/>
        <w:t>Conclusion</w:t>
      </w:r>
      <w:bookmarkEnd w:id="235"/>
      <w:r w:rsidRPr="001B4324">
        <w:rPr>
          <w:rFonts w:asciiTheme="majorBidi" w:hAnsiTheme="majorBidi" w:cstheme="majorBidi"/>
          <w:b/>
          <w:bCs/>
          <w:sz w:val="32"/>
          <w:szCs w:val="32"/>
        </w:rPr>
        <w:t xml:space="preserve"> </w:t>
      </w:r>
    </w:p>
    <w:p w14:paraId="48E802B0" w14:textId="69FB669C"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6C9C5BFD" w14:textId="4581F9A3"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2652BE74" w14:textId="4F61329E"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5EDFC65E" w14:textId="49C9DE5D"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606463EF" w14:textId="065AB2FA"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6090CA8E" w14:textId="2DB78A18"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753992C2" w14:textId="3CC006BA"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2DCED6ED" w14:textId="73181544"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7DF4C35E" w14:textId="31F7DC1E"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0CC44531" w14:textId="609F178E"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5257899D" w14:textId="03471C83"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5A1D8436" w14:textId="3965F56B"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1784E6A3" w14:textId="6090A9BE"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28CCD683" w14:textId="554E1610"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2FB13FAD" w14:textId="3DE49DD9"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06886B0C" w14:textId="3A7F5D56"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432C8C00" w14:textId="1F03BB16"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6D2D01B9" w14:textId="72A80207"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3262AF12" w14:textId="21A10C61" w:rsidR="00A4576D" w:rsidRDefault="00A4576D"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3A64AED2" w14:textId="51389AFD" w:rsidR="00510394" w:rsidRDefault="00510394"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039ECAF5" w14:textId="5F09E25C" w:rsidR="00510394" w:rsidRDefault="00510394"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193DCF8C" w14:textId="734FE574" w:rsidR="00F64D48" w:rsidRDefault="00F64D48"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5B228ACD" w14:textId="22898C32" w:rsidR="00F64D48" w:rsidRDefault="00F64D48"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11D42E50" w14:textId="140165DE" w:rsidR="009A59D5" w:rsidRDefault="009A59D5"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14ADAEF9" w14:textId="661E3835" w:rsidR="009A59D5" w:rsidRDefault="009A59D5"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305F3A79" w14:textId="5052F90A" w:rsidR="009A59D5" w:rsidRDefault="009A59D5"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1FF19E34" w14:textId="53B6BE4F" w:rsidR="00EE7BE4" w:rsidRDefault="00EE7BE4"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24AFC381" w14:textId="77777777" w:rsidR="00EE7BE4" w:rsidRDefault="00EE7BE4" w:rsidP="00A4576D">
      <w:pPr>
        <w:pStyle w:val="NormalWeb"/>
        <w:shd w:val="clear" w:color="auto" w:fill="FFFFFF"/>
        <w:spacing w:before="120" w:beforeAutospacing="0" w:after="120" w:afterAutospacing="0"/>
        <w:outlineLvl w:val="1"/>
        <w:rPr>
          <w:rFonts w:asciiTheme="majorBidi" w:hAnsiTheme="majorBidi" w:cstheme="majorBidi"/>
          <w:b/>
          <w:bCs/>
          <w:sz w:val="32"/>
          <w:szCs w:val="32"/>
          <w:u w:val="single"/>
        </w:rPr>
      </w:pPr>
    </w:p>
    <w:p w14:paraId="25C725E0" w14:textId="498E4F6E"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bookmarkStart w:id="236" w:name="_Toc51021142"/>
      <w:r w:rsidRPr="00A4576D">
        <w:rPr>
          <w:rFonts w:asciiTheme="majorBidi" w:eastAsiaTheme="minorHAnsi" w:hAnsiTheme="majorBidi" w:cstheme="majorBidi"/>
          <w:b/>
          <w:bCs/>
          <w:sz w:val="56"/>
          <w:szCs w:val="56"/>
          <w:lang w:eastAsia="en-US"/>
        </w:rPr>
        <w:t>Conclusion générale</w:t>
      </w:r>
      <w:bookmarkEnd w:id="236"/>
    </w:p>
    <w:p w14:paraId="738A0580" w14:textId="1102034D"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154567EF" w14:textId="22B0EFD4"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78ED4DBC" w14:textId="42CC2E91"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2E234186" w14:textId="19958B26"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1907DFA3" w14:textId="5E1B37D8"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553A4C2F" w14:textId="38898470"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0EAA7C9B" w14:textId="3D7AF776"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317449B4" w14:textId="553C3E14"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03266E3F" w14:textId="7460065B"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22E0B5FE" w14:textId="21B28F17"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5A283993" w14:textId="54359C89"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27C30F55" w14:textId="01300860"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2ABDEBD8" w14:textId="02DF35F1"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48250EA8" w14:textId="50B00E09" w:rsidR="00F64D48" w:rsidRDefault="00F64D48"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0D17594C" w14:textId="77777777" w:rsidR="00F64D48" w:rsidRDefault="00F64D48"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69585EA2" w14:textId="38C7B75B" w:rsidR="00D65E09" w:rsidRDefault="00D65E09"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60D1F32D" w14:textId="716AEC5F" w:rsidR="00D65E09" w:rsidRDefault="00D65E09"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5A23D1B5" w14:textId="77777777" w:rsidR="00510394" w:rsidRDefault="00510394" w:rsidP="00572AB4">
      <w:pPr>
        <w:pStyle w:val="NormalWeb"/>
        <w:shd w:val="clear" w:color="auto" w:fill="FFFFFF"/>
        <w:spacing w:before="120" w:beforeAutospacing="0" w:after="120" w:afterAutospacing="0"/>
        <w:outlineLvl w:val="1"/>
        <w:rPr>
          <w:rFonts w:asciiTheme="majorBidi" w:eastAsiaTheme="minorHAnsi" w:hAnsiTheme="majorBidi" w:cstheme="majorBidi"/>
          <w:b/>
          <w:bCs/>
          <w:sz w:val="56"/>
          <w:szCs w:val="56"/>
          <w:lang w:eastAsia="en-US"/>
        </w:rPr>
      </w:pPr>
    </w:p>
    <w:p w14:paraId="08BA7463" w14:textId="1A3E31D1" w:rsidR="00D65E09" w:rsidRDefault="00D65E09"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bookmarkStart w:id="237" w:name="_Toc51021143"/>
      <w:r>
        <w:rPr>
          <w:rFonts w:asciiTheme="majorBidi" w:eastAsiaTheme="minorHAnsi" w:hAnsiTheme="majorBidi" w:cstheme="majorBidi"/>
          <w:b/>
          <w:bCs/>
          <w:sz w:val="56"/>
          <w:szCs w:val="56"/>
          <w:lang w:eastAsia="en-US"/>
        </w:rPr>
        <w:t>Bibliographie</w:t>
      </w:r>
      <w:bookmarkEnd w:id="237"/>
      <w:r>
        <w:rPr>
          <w:rFonts w:asciiTheme="majorBidi" w:eastAsiaTheme="minorHAnsi" w:hAnsiTheme="majorBidi" w:cstheme="majorBidi"/>
          <w:b/>
          <w:bCs/>
          <w:sz w:val="56"/>
          <w:szCs w:val="56"/>
          <w:lang w:eastAsia="en-US"/>
        </w:rPr>
        <w:t xml:space="preserve"> </w:t>
      </w:r>
    </w:p>
    <w:p w14:paraId="4AFF940C" w14:textId="49DF5D63"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bookmarkStart w:id="238" w:name="_Toc51021144" w:displacedByCustomXml="next"/>
    <w:sdt>
      <w:sdtPr>
        <w:rPr>
          <w:rFonts w:asciiTheme="minorHAnsi" w:eastAsiaTheme="minorHAnsi" w:hAnsiTheme="minorHAnsi" w:cstheme="minorBidi"/>
          <w:color w:val="auto"/>
          <w:sz w:val="22"/>
          <w:szCs w:val="22"/>
        </w:rPr>
        <w:id w:val="2088116420"/>
        <w:docPartObj>
          <w:docPartGallery w:val="Bibliographies"/>
          <w:docPartUnique/>
        </w:docPartObj>
      </w:sdtPr>
      <w:sdtContent>
        <w:p w14:paraId="4433BA51" w14:textId="3577566F" w:rsidR="008B2C01" w:rsidRDefault="008B2C01">
          <w:pPr>
            <w:pStyle w:val="Titre1"/>
          </w:pPr>
          <w:r>
            <w:t>Bibliographie</w:t>
          </w:r>
          <w:bookmarkEnd w:id="238"/>
        </w:p>
        <w:sdt>
          <w:sdtPr>
            <w:id w:val="111145805"/>
            <w:bibliography/>
          </w:sdtPr>
          <w:sdtContent>
            <w:p w14:paraId="22F0F861" w14:textId="77777777" w:rsidR="00974971" w:rsidRDefault="008B2C01" w:rsidP="00974971">
              <w:pPr>
                <w:pStyle w:val="Bibliographie"/>
                <w:rPr>
                  <w:b/>
                  <w:bCs/>
                  <w:noProof/>
                  <w:sz w:val="24"/>
                  <w:szCs w:val="24"/>
                </w:rPr>
              </w:pPr>
              <w:r>
                <w:fldChar w:fldCharType="begin"/>
              </w:r>
              <w:r>
                <w:instrText>BIBLIOGRAPHY</w:instrText>
              </w:r>
              <w:r>
                <w:fldChar w:fldCharType="separate"/>
              </w:r>
              <w:r w:rsidR="00974971">
                <w:rPr>
                  <w:noProof/>
                </w:rPr>
                <w:t xml:space="preserve">1. </w:t>
              </w:r>
              <w:r w:rsidR="00974971">
                <w:rPr>
                  <w:b/>
                  <w:bCs/>
                  <w:i/>
                  <w:iCs/>
                  <w:noProof/>
                </w:rPr>
                <w:t xml:space="preserve">solutions intelligentes informatique. </w:t>
              </w:r>
              <w:r w:rsidR="00974971">
                <w:rPr>
                  <w:b/>
                  <w:bCs/>
                  <w:noProof/>
                </w:rPr>
                <w:t>[En ligne] https://www.solutionsinformatiques.dz/?Gestion-Electronique-des-Documents-GED-DMS-EDM-Document-Management-System. [1].</w:t>
              </w:r>
            </w:p>
            <w:p w14:paraId="117555C4" w14:textId="77777777" w:rsidR="00974971" w:rsidRDefault="00974971" w:rsidP="00974971">
              <w:pPr>
                <w:pStyle w:val="Bibliographie"/>
                <w:rPr>
                  <w:b/>
                  <w:bCs/>
                  <w:noProof/>
                </w:rPr>
              </w:pPr>
              <w:r>
                <w:rPr>
                  <w:b/>
                  <w:bCs/>
                  <w:noProof/>
                </w:rPr>
                <w:t xml:space="preserve">2. </w:t>
              </w:r>
              <w:r>
                <w:rPr>
                  <w:b/>
                  <w:bCs/>
                  <w:i/>
                  <w:iCs/>
                  <w:noProof/>
                </w:rPr>
                <w:t xml:space="preserve">wikipedia-gestion électronique des documents. </w:t>
              </w:r>
              <w:r>
                <w:rPr>
                  <w:b/>
                  <w:bCs/>
                  <w:noProof/>
                </w:rPr>
                <w:t>[En ligne] https://fr.wikipedia.org/wiki/Gestion_%C3%A9lectronique_des_documents.</w:t>
              </w:r>
            </w:p>
            <w:p w14:paraId="5D680057" w14:textId="77777777" w:rsidR="00974971" w:rsidRDefault="00974971" w:rsidP="00974971">
              <w:pPr>
                <w:pStyle w:val="Bibliographie"/>
                <w:rPr>
                  <w:b/>
                  <w:bCs/>
                  <w:noProof/>
                </w:rPr>
              </w:pPr>
              <w:r>
                <w:rPr>
                  <w:b/>
                  <w:bCs/>
                  <w:noProof/>
                </w:rPr>
                <w:t xml:space="preserve">3. </w:t>
              </w:r>
              <w:r>
                <w:rPr>
                  <w:b/>
                  <w:bCs/>
                  <w:i/>
                  <w:iCs/>
                  <w:noProof/>
                </w:rPr>
                <w:t xml:space="preserve">wikipedia-Cycle de vie (document). </w:t>
              </w:r>
              <w:r>
                <w:rPr>
                  <w:b/>
                  <w:bCs/>
                  <w:noProof/>
                </w:rPr>
                <w:t>[En ligne] https://fr.wikipedia.org/wiki/Cycle_de_vie_(document)#:~:text=Le%20cycle%20de%20vie%20du,son%20sort%20final%20(%C3%A9limination%20ou.</w:t>
              </w:r>
            </w:p>
            <w:p w14:paraId="79E1F606" w14:textId="77777777" w:rsidR="00974971" w:rsidRDefault="00974971" w:rsidP="00974971">
              <w:pPr>
                <w:pStyle w:val="Bibliographie"/>
                <w:rPr>
                  <w:b/>
                  <w:bCs/>
                  <w:noProof/>
                </w:rPr>
              </w:pPr>
              <w:r>
                <w:rPr>
                  <w:b/>
                  <w:bCs/>
                  <w:noProof/>
                </w:rPr>
                <w:t xml:space="preserve">4. </w:t>
              </w:r>
              <w:r>
                <w:rPr>
                  <w:b/>
                  <w:bCs/>
                  <w:i/>
                  <w:iCs/>
                  <w:noProof/>
                </w:rPr>
                <w:t xml:space="preserve">wikipedia-Gestion des documents d'entreprise : Définition et enjeux. </w:t>
              </w:r>
              <w:r>
                <w:rPr>
                  <w:b/>
                  <w:bCs/>
                  <w:noProof/>
                </w:rPr>
                <w:t>[En ligne] https://fr.wikiversity.org/wiki/Gestion_des_documents_d%27entreprise/D%C3%A9finition_et_enjeux. 4.</w:t>
              </w:r>
            </w:p>
            <w:p w14:paraId="6CA83E03" w14:textId="77777777" w:rsidR="00974971" w:rsidRDefault="00974971" w:rsidP="00974971">
              <w:pPr>
                <w:pStyle w:val="Bibliographie"/>
                <w:rPr>
                  <w:b/>
                  <w:bCs/>
                  <w:noProof/>
                </w:rPr>
              </w:pPr>
              <w:r>
                <w:rPr>
                  <w:b/>
                  <w:bCs/>
                  <w:noProof/>
                </w:rPr>
                <w:t xml:space="preserve">5. </w:t>
              </w:r>
              <w:r>
                <w:rPr>
                  <w:b/>
                  <w:bCs/>
                  <w:i/>
                  <w:iCs/>
                  <w:noProof/>
                </w:rPr>
                <w:t xml:space="preserve">archivage-numérique.fr. </w:t>
              </w:r>
              <w:r>
                <w:rPr>
                  <w:b/>
                  <w:bCs/>
                  <w:noProof/>
                </w:rPr>
                <w:t>[En ligne] https://www.archivage-numerique.fr/ged#:~:text=La%20gestion%20%C3%A9lectronique%20de%20documents,sur%20un%20code%20source%20unique.. 5.</w:t>
              </w:r>
            </w:p>
            <w:p w14:paraId="0D5FE06B" w14:textId="77777777" w:rsidR="00974971" w:rsidRDefault="00974971" w:rsidP="00974971">
              <w:pPr>
                <w:pStyle w:val="Bibliographie"/>
                <w:rPr>
                  <w:b/>
                  <w:bCs/>
                  <w:noProof/>
                </w:rPr>
              </w:pPr>
              <w:r>
                <w:rPr>
                  <w:b/>
                  <w:bCs/>
                  <w:noProof/>
                </w:rPr>
                <w:t xml:space="preserve">6. </w:t>
              </w:r>
              <w:r>
                <w:rPr>
                  <w:b/>
                  <w:bCs/>
                  <w:i/>
                  <w:iCs/>
                  <w:noProof/>
                </w:rPr>
                <w:t xml:space="preserve">wikipedia-Gestion de contenu d'entreprise. </w:t>
              </w:r>
              <w:r>
                <w:rPr>
                  <w:b/>
                  <w:bCs/>
                  <w:noProof/>
                </w:rPr>
                <w:t>[En ligne] https://fr.wikipedia.org/wiki/Gestion_de_contenu_d%27entreprise#:~:text=La%20gestion%20de%20contenu%20d,des%20contenus%20d'une%20organisation. 6.</w:t>
              </w:r>
            </w:p>
            <w:p w14:paraId="32312EEE" w14:textId="77777777" w:rsidR="00974971" w:rsidRDefault="00974971" w:rsidP="00974971">
              <w:pPr>
                <w:pStyle w:val="Bibliographie"/>
                <w:rPr>
                  <w:b/>
                  <w:bCs/>
                  <w:noProof/>
                </w:rPr>
              </w:pPr>
              <w:r>
                <w:rPr>
                  <w:b/>
                  <w:bCs/>
                  <w:noProof/>
                </w:rPr>
                <w:t xml:space="preserve">7. </w:t>
              </w:r>
              <w:r>
                <w:rPr>
                  <w:b/>
                  <w:bCs/>
                  <w:i/>
                  <w:iCs/>
                  <w:noProof/>
                </w:rPr>
                <w:t xml:space="preserve">wikipedia-Système de gestion de contenu. </w:t>
              </w:r>
              <w:r>
                <w:rPr>
                  <w:b/>
                  <w:bCs/>
                  <w:noProof/>
                </w:rPr>
                <w:t>[En ligne] https://fr.wikipedia.org/wiki/Syst%C3%A8me_de_gestion_de_contenu. 7.</w:t>
              </w:r>
            </w:p>
            <w:p w14:paraId="23E233EF" w14:textId="77777777" w:rsidR="00974971" w:rsidRDefault="00974971" w:rsidP="00974971">
              <w:pPr>
                <w:pStyle w:val="Bibliographie"/>
                <w:rPr>
                  <w:b/>
                  <w:bCs/>
                  <w:noProof/>
                </w:rPr>
              </w:pPr>
              <w:r>
                <w:rPr>
                  <w:b/>
                  <w:bCs/>
                  <w:noProof/>
                </w:rPr>
                <w:t xml:space="preserve">8. </w:t>
              </w:r>
              <w:r>
                <w:rPr>
                  <w:b/>
                  <w:bCs/>
                  <w:i/>
                  <w:iCs/>
                  <w:noProof/>
                </w:rPr>
                <w:t xml:space="preserve">OPENCLASSROMS. </w:t>
              </w:r>
              <w:r>
                <w:rPr>
                  <w:b/>
                  <w:bCs/>
                  <w:noProof/>
                </w:rPr>
                <w:t>[En ligne] https://openclassrooms.com/fr/courses/2035826-debutez-lanalyse-logicielle-avec-uml/2035851-uml-c-est-quoi#:~:text=UML%2C%20c'est%20l',diff%C3%A9rente%20du%20projet%20%C3%A0%20traiter. 8.</w:t>
              </w:r>
            </w:p>
            <w:p w14:paraId="37EF18A3" w14:textId="77777777" w:rsidR="00974971" w:rsidRDefault="00974971" w:rsidP="00974971">
              <w:pPr>
                <w:pStyle w:val="Bibliographie"/>
                <w:rPr>
                  <w:b/>
                  <w:bCs/>
                  <w:noProof/>
                </w:rPr>
              </w:pPr>
              <w:r>
                <w:rPr>
                  <w:b/>
                  <w:bCs/>
                  <w:noProof/>
                </w:rPr>
                <w:t xml:space="preserve">9. </w:t>
              </w:r>
              <w:r>
                <w:rPr>
                  <w:b/>
                  <w:bCs/>
                  <w:i/>
                  <w:iCs/>
                  <w:noProof/>
                </w:rPr>
                <w:t xml:space="preserve">MEMOIREONLINE. </w:t>
              </w:r>
              <w:r>
                <w:rPr>
                  <w:b/>
                  <w:bCs/>
                  <w:noProof/>
                </w:rPr>
                <w:t>[En ligne] https://www.memoireonline.com/12/19/11348/m_Developpement-et-integration-dun-systeme-de-gestion-integree-pour-la-gestion-des-etablissements16.html. 9.</w:t>
              </w:r>
            </w:p>
            <w:p w14:paraId="6A91039F" w14:textId="77777777" w:rsidR="00974971" w:rsidRDefault="00974971" w:rsidP="00974971">
              <w:pPr>
                <w:pStyle w:val="Bibliographie"/>
                <w:rPr>
                  <w:b/>
                  <w:bCs/>
                  <w:noProof/>
                </w:rPr>
              </w:pPr>
              <w:r>
                <w:rPr>
                  <w:b/>
                  <w:bCs/>
                  <w:noProof/>
                </w:rPr>
                <w:lastRenderedPageBreak/>
                <w:t xml:space="preserve">10. </w:t>
              </w:r>
              <w:r>
                <w:rPr>
                  <w:b/>
                  <w:bCs/>
                  <w:i/>
                  <w:iCs/>
                  <w:noProof/>
                </w:rPr>
                <w:t xml:space="preserve">wikipedia-Hypertext Markup Language. </w:t>
              </w:r>
              <w:r>
                <w:rPr>
                  <w:b/>
                  <w:bCs/>
                  <w:noProof/>
                </w:rPr>
                <w:t>[En ligne] https://fr.wikipedia.org/wiki/Hypertext_Markup_Language#:~:text=Le%20HyperText%20Markup%20Language%2C%20g%C3%A9n%C3%A9ralement,%2C%20d'o%C3%B9%20son%20nom.. 10.</w:t>
              </w:r>
            </w:p>
            <w:p w14:paraId="5844E5DE" w14:textId="77777777" w:rsidR="00974971" w:rsidRDefault="00974971" w:rsidP="00974971">
              <w:pPr>
                <w:pStyle w:val="Bibliographie"/>
                <w:rPr>
                  <w:b/>
                  <w:bCs/>
                  <w:noProof/>
                </w:rPr>
              </w:pPr>
              <w:r>
                <w:rPr>
                  <w:b/>
                  <w:bCs/>
                  <w:noProof/>
                </w:rPr>
                <w:t xml:space="preserve">11. </w:t>
              </w:r>
              <w:r>
                <w:rPr>
                  <w:b/>
                  <w:bCs/>
                  <w:i/>
                  <w:iCs/>
                  <w:noProof/>
                </w:rPr>
                <w:t xml:space="preserve">wikipedia-Node.JS. </w:t>
              </w:r>
              <w:r>
                <w:rPr>
                  <w:b/>
                  <w:bCs/>
                  <w:noProof/>
                </w:rPr>
                <w:t>[En ligne] https://fr.wikipedia.org/wiki/Node.js. 11.</w:t>
              </w:r>
            </w:p>
            <w:p w14:paraId="66336032" w14:textId="77777777" w:rsidR="00974971" w:rsidRDefault="00974971" w:rsidP="00974971">
              <w:pPr>
                <w:pStyle w:val="Bibliographie"/>
                <w:rPr>
                  <w:b/>
                  <w:bCs/>
                  <w:noProof/>
                </w:rPr>
              </w:pPr>
              <w:r>
                <w:rPr>
                  <w:b/>
                  <w:bCs/>
                  <w:noProof/>
                </w:rPr>
                <w:t xml:space="preserve">12. </w:t>
              </w:r>
              <w:r>
                <w:rPr>
                  <w:b/>
                  <w:bCs/>
                  <w:i/>
                  <w:iCs/>
                  <w:noProof/>
                </w:rPr>
                <w:t xml:space="preserve">wikipedia-JavaScript. </w:t>
              </w:r>
              <w:r>
                <w:rPr>
                  <w:b/>
                  <w:bCs/>
                  <w:noProof/>
                </w:rPr>
                <w:t>[En ligne] https://fr.wikipedia.org/wiki/JavaScript. 12.</w:t>
              </w:r>
            </w:p>
            <w:p w14:paraId="5BFE433E" w14:textId="77777777" w:rsidR="00974971" w:rsidRDefault="00974971" w:rsidP="00974971">
              <w:pPr>
                <w:pStyle w:val="Bibliographie"/>
                <w:rPr>
                  <w:b/>
                  <w:bCs/>
                  <w:noProof/>
                </w:rPr>
              </w:pPr>
              <w:r>
                <w:rPr>
                  <w:b/>
                  <w:bCs/>
                  <w:noProof/>
                </w:rPr>
                <w:t xml:space="preserve">13. </w:t>
              </w:r>
              <w:r>
                <w:rPr>
                  <w:b/>
                  <w:bCs/>
                  <w:i/>
                  <w:iCs/>
                  <w:noProof/>
                </w:rPr>
                <w:t xml:space="preserve">wikipedia-Bootstrap. </w:t>
              </w:r>
              <w:r>
                <w:rPr>
                  <w:b/>
                  <w:bCs/>
                  <w:noProof/>
                </w:rPr>
                <w:t>[En ligne] https://fr.wikipedia.org/wiki/Bootstrap_(framework). 13.</w:t>
              </w:r>
            </w:p>
            <w:p w14:paraId="44667CA3" w14:textId="77777777" w:rsidR="00974971" w:rsidRDefault="00974971" w:rsidP="00974971">
              <w:pPr>
                <w:pStyle w:val="Bibliographie"/>
                <w:rPr>
                  <w:b/>
                  <w:bCs/>
                  <w:noProof/>
                </w:rPr>
              </w:pPr>
              <w:r>
                <w:rPr>
                  <w:b/>
                  <w:bCs/>
                  <w:noProof/>
                </w:rPr>
                <w:t xml:space="preserve">14. </w:t>
              </w:r>
              <w:r>
                <w:rPr>
                  <w:b/>
                  <w:bCs/>
                  <w:i/>
                  <w:iCs/>
                  <w:noProof/>
                </w:rPr>
                <w:t xml:space="preserve">wikipedia-MySQL. </w:t>
              </w:r>
              <w:r>
                <w:rPr>
                  <w:b/>
                  <w:bCs/>
                  <w:noProof/>
                </w:rPr>
                <w:t>[En ligne] https://fr.wikipedia.org/wiki/MySQL. 14.</w:t>
              </w:r>
            </w:p>
            <w:p w14:paraId="2AC84E43" w14:textId="77777777" w:rsidR="00974971" w:rsidRDefault="00974971" w:rsidP="00974971">
              <w:pPr>
                <w:pStyle w:val="Bibliographie"/>
                <w:rPr>
                  <w:b/>
                  <w:bCs/>
                  <w:noProof/>
                </w:rPr>
              </w:pPr>
              <w:r>
                <w:rPr>
                  <w:b/>
                  <w:bCs/>
                  <w:noProof/>
                </w:rPr>
                <w:t xml:space="preserve">15. </w:t>
              </w:r>
              <w:r>
                <w:rPr>
                  <w:b/>
                  <w:bCs/>
                  <w:i/>
                  <w:iCs/>
                  <w:noProof/>
                </w:rPr>
                <w:t xml:space="preserve">wikipedia-PhpMyAdmin. </w:t>
              </w:r>
              <w:r>
                <w:rPr>
                  <w:b/>
                  <w:bCs/>
                  <w:noProof/>
                </w:rPr>
                <w:t>[En ligne] https://fr.wikipedia.org/wiki/PhpMyAdmin. 15.</w:t>
              </w:r>
            </w:p>
            <w:p w14:paraId="616F1A08" w14:textId="77777777" w:rsidR="00974971" w:rsidRDefault="00974971" w:rsidP="00974971">
              <w:pPr>
                <w:pStyle w:val="Bibliographie"/>
                <w:rPr>
                  <w:b/>
                  <w:bCs/>
                  <w:noProof/>
                </w:rPr>
              </w:pPr>
              <w:r>
                <w:rPr>
                  <w:b/>
                  <w:bCs/>
                  <w:noProof/>
                </w:rPr>
                <w:t xml:space="preserve">16. </w:t>
              </w:r>
              <w:r>
                <w:rPr>
                  <w:b/>
                  <w:bCs/>
                  <w:i/>
                  <w:iCs/>
                  <w:noProof/>
                </w:rPr>
                <w:t xml:space="preserve">wikipedia-XAMPP. </w:t>
              </w:r>
              <w:r>
                <w:rPr>
                  <w:b/>
                  <w:bCs/>
                  <w:noProof/>
                </w:rPr>
                <w:t>[En ligne] https://fr.wikipedia.org/wiki/XAMPP. 16.</w:t>
              </w:r>
            </w:p>
            <w:p w14:paraId="7E469FDC" w14:textId="77777777" w:rsidR="00974971" w:rsidRDefault="00974971" w:rsidP="00974971">
              <w:pPr>
                <w:pStyle w:val="Bibliographie"/>
                <w:rPr>
                  <w:b/>
                  <w:bCs/>
                  <w:noProof/>
                </w:rPr>
              </w:pPr>
              <w:r>
                <w:rPr>
                  <w:b/>
                  <w:bCs/>
                  <w:noProof/>
                </w:rPr>
                <w:t xml:space="preserve">17. </w:t>
              </w:r>
              <w:r>
                <w:rPr>
                  <w:b/>
                  <w:bCs/>
                  <w:i/>
                  <w:iCs/>
                  <w:noProof/>
                </w:rPr>
                <w:t xml:space="preserve">solutions professionnelles. </w:t>
              </w:r>
              <w:r>
                <w:rPr>
                  <w:b/>
                  <w:bCs/>
                  <w:noProof/>
                </w:rPr>
                <w:t>[En ligne] https://formnet.blogspot.com/2015/12/jmerise-mcd-mld.html. 17.</w:t>
              </w:r>
            </w:p>
            <w:p w14:paraId="766FBDE5" w14:textId="77777777" w:rsidR="00974971" w:rsidRDefault="00974971" w:rsidP="00974971">
              <w:pPr>
                <w:pStyle w:val="Bibliographie"/>
                <w:rPr>
                  <w:b/>
                  <w:bCs/>
                  <w:noProof/>
                </w:rPr>
              </w:pPr>
              <w:r>
                <w:rPr>
                  <w:b/>
                  <w:bCs/>
                  <w:noProof/>
                </w:rPr>
                <w:t xml:space="preserve">18. </w:t>
              </w:r>
              <w:r>
                <w:rPr>
                  <w:b/>
                  <w:bCs/>
                  <w:i/>
                  <w:iCs/>
                  <w:noProof/>
                </w:rPr>
                <w:t xml:space="preserve">wikipedia-diagramme de déploiement. </w:t>
              </w:r>
              <w:r>
                <w:rPr>
                  <w:b/>
                  <w:bCs/>
                  <w:noProof/>
                </w:rPr>
                <w:t>[En ligne] https://fr.wikipedia.org/wiki/Diagramme_de_d%C3%A9ploiement. 18.</w:t>
              </w:r>
            </w:p>
            <w:p w14:paraId="0F7F9CAE" w14:textId="395E8EB0" w:rsidR="008B2C01" w:rsidRDefault="008B2C01" w:rsidP="00974971">
              <w:r>
                <w:rPr>
                  <w:b/>
                  <w:bCs/>
                </w:rPr>
                <w:fldChar w:fldCharType="end"/>
              </w:r>
            </w:p>
          </w:sdtContent>
        </w:sdt>
      </w:sdtContent>
    </w:sdt>
    <w:p w14:paraId="0F2C842B" w14:textId="5A67339B" w:rsidR="008B2C01" w:rsidRDefault="008B2C01" w:rsidP="008B2C01"/>
    <w:p w14:paraId="132479A3" w14:textId="4D1D1BE0" w:rsidR="00754A5E" w:rsidRDefault="00754A5E" w:rsidP="008B2C01"/>
    <w:p w14:paraId="190E6E51" w14:textId="59AADA9D"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0A9193ED" w14:textId="0DE4AB3D" w:rsid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p w14:paraId="7C111EBC" w14:textId="77777777" w:rsidR="00A4576D" w:rsidRPr="00A4576D" w:rsidRDefault="00A4576D" w:rsidP="00A4576D">
      <w:pPr>
        <w:pStyle w:val="NormalWeb"/>
        <w:shd w:val="clear" w:color="auto" w:fill="FFFFFF"/>
        <w:spacing w:before="120" w:beforeAutospacing="0" w:after="120" w:afterAutospacing="0"/>
        <w:jc w:val="center"/>
        <w:outlineLvl w:val="1"/>
        <w:rPr>
          <w:rFonts w:asciiTheme="majorBidi" w:eastAsiaTheme="minorHAnsi" w:hAnsiTheme="majorBidi" w:cstheme="majorBidi"/>
          <w:b/>
          <w:bCs/>
          <w:sz w:val="56"/>
          <w:szCs w:val="56"/>
          <w:lang w:eastAsia="en-US"/>
        </w:rPr>
      </w:pPr>
    </w:p>
    <w:sectPr w:rsidR="00A4576D" w:rsidRPr="00A4576D" w:rsidSect="00EF72AB">
      <w:pgSz w:w="11906" w:h="16838" w:code="9"/>
      <w:pgMar w:top="1418" w:right="1418" w:bottom="1418" w:left="1418" w:header="709" w:footer="56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GCBµ" w:date="2020-09-19T17:00:00Z" w:initials="G">
    <w:p w14:paraId="71A77582" w14:textId="546D0A77" w:rsidR="00F45581" w:rsidRDefault="00F45581">
      <w:pPr>
        <w:pStyle w:val="Commentaire"/>
      </w:pPr>
      <w:r>
        <w:rPr>
          <w:rStyle w:val="Marquedecommentaire"/>
        </w:rPr>
        <w:annotationRef/>
      </w:r>
      <w:r>
        <w:t>Mettre ref entre[]</w:t>
      </w:r>
    </w:p>
  </w:comment>
  <w:comment w:id="35" w:author="GCBµ" w:date="2020-09-19T17:07:00Z" w:initials="G">
    <w:p w14:paraId="13BCACE4" w14:textId="7A30199B" w:rsidR="00F45581" w:rsidRDefault="00F45581">
      <w:pPr>
        <w:pStyle w:val="Commentaire"/>
      </w:pPr>
      <w:r>
        <w:rPr>
          <w:rStyle w:val="Marquedecommentaire"/>
        </w:rPr>
        <w:annotationRef/>
      </w:r>
      <w:r>
        <w:t>Il faut suivre la mm police</w:t>
      </w:r>
    </w:p>
  </w:comment>
  <w:comment w:id="120" w:author="GCBµ" w:date="2020-09-19T23:40:00Z" w:initials="G">
    <w:p w14:paraId="116BE575" w14:textId="5B5F8A37" w:rsidR="00583243" w:rsidRDefault="00583243">
      <w:pPr>
        <w:pStyle w:val="Commentaire"/>
      </w:pPr>
      <w:r>
        <w:rPr>
          <w:rStyle w:val="Marquedecommentaire"/>
        </w:rPr>
        <w:annotationRef/>
      </w:r>
      <w:r>
        <w:t>Meme titre que 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A77582" w15:done="0"/>
  <w15:commentEx w15:paraId="13BCACE4" w15:done="0"/>
  <w15:commentEx w15:paraId="116BE5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EA5EA" w14:textId="77777777" w:rsidR="00E5511A" w:rsidRDefault="00E5511A" w:rsidP="009E0385">
      <w:pPr>
        <w:spacing w:after="0" w:line="240" w:lineRule="auto"/>
      </w:pPr>
      <w:r>
        <w:separator/>
      </w:r>
    </w:p>
  </w:endnote>
  <w:endnote w:type="continuationSeparator" w:id="0">
    <w:p w14:paraId="14CF5081" w14:textId="77777777" w:rsidR="00E5511A" w:rsidRDefault="00E5511A" w:rsidP="009E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FRM12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638211"/>
      <w:docPartObj>
        <w:docPartGallery w:val="Page Numbers (Bottom of Page)"/>
        <w:docPartUnique/>
      </w:docPartObj>
    </w:sdtPr>
    <w:sdtContent>
      <w:p w14:paraId="50DBE4BE" w14:textId="2CD6CB88" w:rsidR="00F45581" w:rsidRDefault="00F45581">
        <w:pPr>
          <w:pStyle w:val="Pieddepage"/>
          <w:jc w:val="center"/>
        </w:pPr>
        <w:r>
          <w:rPr>
            <w:noProof/>
            <w:lang w:eastAsia="fr-FR"/>
          </w:rPr>
          <mc:AlternateContent>
            <mc:Choice Requires="wps">
              <w:drawing>
                <wp:inline distT="0" distB="0" distL="0" distR="0" wp14:anchorId="09F66A60" wp14:editId="05633133">
                  <wp:extent cx="5467350" cy="45085"/>
                  <wp:effectExtent l="9525" t="9525" r="0" b="2540"/>
                  <wp:docPr id="3" name="Organigramme : Dé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217DF0" id="_x0000_t110" coordsize="21600,21600" o:spt="110" path="m10800,l,10800,10800,21600,21600,10800xe">
                  <v:stroke joinstyle="miter"/>
                  <v:path gradientshapeok="t" o:connecttype="rect" textboxrect="5400,5400,16200,16200"/>
                </v:shapetype>
                <v:shape id="Organigramme : Dé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VMnQwIAAGU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" fillcolor="black" stroked="f">
                  <v:fill r:id="rId1" o:title="" type="pattern"/>
                  <w10:anchorlock/>
                </v:shape>
              </w:pict>
            </mc:Fallback>
          </mc:AlternateContent>
        </w:r>
      </w:p>
      <w:p w14:paraId="1EE3291D" w14:textId="78D4E875" w:rsidR="00F45581" w:rsidRDefault="00F45581">
        <w:pPr>
          <w:pStyle w:val="Pieddepage"/>
          <w:jc w:val="center"/>
        </w:pPr>
        <w:r>
          <w:fldChar w:fldCharType="begin"/>
        </w:r>
        <w:r>
          <w:instrText>PAGE    \* MERGEFORMAT</w:instrText>
        </w:r>
        <w:r>
          <w:fldChar w:fldCharType="separate"/>
        </w:r>
        <w:r w:rsidR="000137BB">
          <w:rPr>
            <w:noProof/>
          </w:rPr>
          <w:t>53</w:t>
        </w:r>
        <w:r>
          <w:fldChar w:fldCharType="end"/>
        </w:r>
      </w:p>
    </w:sdtContent>
  </w:sdt>
  <w:p w14:paraId="57D383D4" w14:textId="164902A0" w:rsidR="00F45581" w:rsidRDefault="00F45581" w:rsidP="00BB489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7D428" w14:textId="77777777" w:rsidR="00E5511A" w:rsidRDefault="00E5511A" w:rsidP="009E0385">
      <w:pPr>
        <w:spacing w:after="0" w:line="240" w:lineRule="auto"/>
      </w:pPr>
      <w:r>
        <w:separator/>
      </w:r>
    </w:p>
  </w:footnote>
  <w:footnote w:type="continuationSeparator" w:id="0">
    <w:p w14:paraId="7B0FE034" w14:textId="77777777" w:rsidR="00E5511A" w:rsidRDefault="00E5511A" w:rsidP="009E03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AFC4B" w14:textId="77777777" w:rsidR="00F45581" w:rsidRDefault="00F4558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32DCE"/>
    <w:multiLevelType w:val="hybridMultilevel"/>
    <w:tmpl w:val="DFAA12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D71ECA"/>
    <w:multiLevelType w:val="hybridMultilevel"/>
    <w:tmpl w:val="25E8C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AC3D28"/>
    <w:multiLevelType w:val="multilevel"/>
    <w:tmpl w:val="D0086E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91A3256"/>
    <w:multiLevelType w:val="hybridMultilevel"/>
    <w:tmpl w:val="80D28E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BF6C43"/>
    <w:multiLevelType w:val="hybridMultilevel"/>
    <w:tmpl w:val="98740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AB7656"/>
    <w:multiLevelType w:val="hybridMultilevel"/>
    <w:tmpl w:val="B4D27DD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65407C"/>
    <w:multiLevelType w:val="multilevel"/>
    <w:tmpl w:val="21A8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41A60"/>
    <w:multiLevelType w:val="multilevel"/>
    <w:tmpl w:val="C0DE7D4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BC6984"/>
    <w:multiLevelType w:val="hybridMultilevel"/>
    <w:tmpl w:val="710AF2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B6C6BF0"/>
    <w:multiLevelType w:val="hybridMultilevel"/>
    <w:tmpl w:val="25E8C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2E22A40"/>
    <w:multiLevelType w:val="hybridMultilevel"/>
    <w:tmpl w:val="A2F077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8BE6FD7"/>
    <w:multiLevelType w:val="hybridMultilevel"/>
    <w:tmpl w:val="B9D833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F496E34"/>
    <w:multiLevelType w:val="multilevel"/>
    <w:tmpl w:val="3F5C27D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4F50665F"/>
    <w:multiLevelType w:val="hybridMultilevel"/>
    <w:tmpl w:val="25E8C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FF74E3A"/>
    <w:multiLevelType w:val="multilevel"/>
    <w:tmpl w:val="624441EE"/>
    <w:lvl w:ilvl="0">
      <w:start w:val="1"/>
      <w:numFmt w:val="decimal"/>
      <w:lvlText w:val="%1."/>
      <w:lvlJc w:val="left"/>
      <w:pPr>
        <w:ind w:left="720" w:hanging="360"/>
      </w:pPr>
    </w:lvl>
    <w:lvl w:ilvl="1">
      <w:start w:val="1"/>
      <w:numFmt w:val="decimal"/>
      <w:isLgl/>
      <w:lvlText w:val="%1.%2."/>
      <w:lvlJc w:val="left"/>
      <w:pPr>
        <w:ind w:left="1080" w:hanging="720"/>
      </w:pPr>
      <w:rPr>
        <w:rFonts w:hint="default"/>
        <w:color w:val="365F91" w:themeColor="accent1" w:themeShade="BF"/>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684611F3"/>
    <w:multiLevelType w:val="hybridMultilevel"/>
    <w:tmpl w:val="A2F077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1285E01"/>
    <w:multiLevelType w:val="hybridMultilevel"/>
    <w:tmpl w:val="25E8C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2A27F35"/>
    <w:multiLevelType w:val="multilevel"/>
    <w:tmpl w:val="A4BC5E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1B65A3"/>
    <w:multiLevelType w:val="multilevel"/>
    <w:tmpl w:val="005C47DC"/>
    <w:lvl w:ilvl="0">
      <w:start w:val="1"/>
      <w:numFmt w:val="decimal"/>
      <w:lvlText w:val="%1."/>
      <w:lvlJc w:val="left"/>
      <w:pPr>
        <w:ind w:left="720" w:hanging="360"/>
      </w:pPr>
    </w:lvl>
    <w:lvl w:ilvl="1">
      <w:start w:val="1"/>
      <w:numFmt w:val="decimal"/>
      <w:isLgl/>
      <w:lvlText w:val="%1.%2."/>
      <w:lvlJc w:val="left"/>
      <w:pPr>
        <w:ind w:left="1080" w:hanging="720"/>
      </w:pPr>
      <w:rPr>
        <w:rFonts w:hint="default"/>
        <w:b/>
        <w:u w:val="none"/>
      </w:rPr>
    </w:lvl>
    <w:lvl w:ilvl="2">
      <w:start w:val="1"/>
      <w:numFmt w:val="decimal"/>
      <w:isLgl/>
      <w:lvlText w:val="%1.%2.%3."/>
      <w:lvlJc w:val="left"/>
      <w:pPr>
        <w:ind w:left="1080" w:hanging="720"/>
      </w:pPr>
      <w:rPr>
        <w:rFonts w:asciiTheme="majorBidi" w:hAnsiTheme="majorBidi" w:cstheme="majorBidi" w:hint="default"/>
        <w:b/>
        <w:u w:val="none"/>
      </w:rPr>
    </w:lvl>
    <w:lvl w:ilvl="3">
      <w:start w:val="1"/>
      <w:numFmt w:val="decimal"/>
      <w:isLgl/>
      <w:lvlText w:val="%1.%2.%3.%4."/>
      <w:lvlJc w:val="left"/>
      <w:pPr>
        <w:ind w:left="1440" w:hanging="1080"/>
      </w:pPr>
      <w:rPr>
        <w:rFonts w:hint="default"/>
        <w:b/>
        <w:u w:val="single"/>
      </w:rPr>
    </w:lvl>
    <w:lvl w:ilvl="4">
      <w:start w:val="1"/>
      <w:numFmt w:val="decimal"/>
      <w:isLgl/>
      <w:lvlText w:val="%1.%2.%3.%4.%5."/>
      <w:lvlJc w:val="left"/>
      <w:pPr>
        <w:ind w:left="1440" w:hanging="1080"/>
      </w:pPr>
      <w:rPr>
        <w:rFonts w:hint="default"/>
        <w:b/>
        <w:u w:val="single"/>
      </w:rPr>
    </w:lvl>
    <w:lvl w:ilvl="5">
      <w:start w:val="1"/>
      <w:numFmt w:val="decimal"/>
      <w:isLgl/>
      <w:lvlText w:val="%1.%2.%3.%4.%5.%6."/>
      <w:lvlJc w:val="left"/>
      <w:pPr>
        <w:ind w:left="1800" w:hanging="1440"/>
      </w:pPr>
      <w:rPr>
        <w:rFonts w:hint="default"/>
        <w:b/>
        <w:u w:val="single"/>
      </w:rPr>
    </w:lvl>
    <w:lvl w:ilvl="6">
      <w:start w:val="1"/>
      <w:numFmt w:val="decimal"/>
      <w:isLgl/>
      <w:lvlText w:val="%1.%2.%3.%4.%5.%6.%7."/>
      <w:lvlJc w:val="left"/>
      <w:pPr>
        <w:ind w:left="2160" w:hanging="1800"/>
      </w:pPr>
      <w:rPr>
        <w:rFonts w:hint="default"/>
        <w:b/>
        <w:u w:val="single"/>
      </w:rPr>
    </w:lvl>
    <w:lvl w:ilvl="7">
      <w:start w:val="1"/>
      <w:numFmt w:val="decimal"/>
      <w:isLgl/>
      <w:lvlText w:val="%1.%2.%3.%4.%5.%6.%7.%8."/>
      <w:lvlJc w:val="left"/>
      <w:pPr>
        <w:ind w:left="2160" w:hanging="1800"/>
      </w:pPr>
      <w:rPr>
        <w:rFonts w:hint="default"/>
        <w:b/>
        <w:u w:val="single"/>
      </w:rPr>
    </w:lvl>
    <w:lvl w:ilvl="8">
      <w:start w:val="1"/>
      <w:numFmt w:val="decimal"/>
      <w:isLgl/>
      <w:lvlText w:val="%1.%2.%3.%4.%5.%6.%7.%8.%9."/>
      <w:lvlJc w:val="left"/>
      <w:pPr>
        <w:ind w:left="2520" w:hanging="2160"/>
      </w:pPr>
      <w:rPr>
        <w:rFonts w:hint="default"/>
        <w:b/>
        <w:u w:val="single"/>
      </w:rPr>
    </w:lvl>
  </w:abstractNum>
  <w:num w:numId="1">
    <w:abstractNumId w:val="5"/>
  </w:num>
  <w:num w:numId="2">
    <w:abstractNumId w:val="7"/>
  </w:num>
  <w:num w:numId="3">
    <w:abstractNumId w:val="6"/>
  </w:num>
  <w:num w:numId="4">
    <w:abstractNumId w:val="17"/>
  </w:num>
  <w:num w:numId="5">
    <w:abstractNumId w:val="18"/>
  </w:num>
  <w:num w:numId="6">
    <w:abstractNumId w:val="14"/>
  </w:num>
  <w:num w:numId="7">
    <w:abstractNumId w:val="2"/>
  </w:num>
  <w:num w:numId="8">
    <w:abstractNumId w:val="4"/>
  </w:num>
  <w:num w:numId="9">
    <w:abstractNumId w:val="12"/>
  </w:num>
  <w:num w:numId="10">
    <w:abstractNumId w:val="0"/>
  </w:num>
  <w:num w:numId="11">
    <w:abstractNumId w:val="3"/>
  </w:num>
  <w:num w:numId="12">
    <w:abstractNumId w:val="11"/>
  </w:num>
  <w:num w:numId="13">
    <w:abstractNumId w:val="16"/>
  </w:num>
  <w:num w:numId="14">
    <w:abstractNumId w:val="9"/>
  </w:num>
  <w:num w:numId="15">
    <w:abstractNumId w:val="13"/>
  </w:num>
  <w:num w:numId="16">
    <w:abstractNumId w:val="1"/>
  </w:num>
  <w:num w:numId="17">
    <w:abstractNumId w:val="8"/>
  </w:num>
  <w:num w:numId="18">
    <w:abstractNumId w:val="15"/>
  </w:num>
  <w:num w:numId="19">
    <w:abstractNumId w:val="10"/>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CBµ">
    <w15:presenceInfo w15:providerId="None" w15:userId="GCBµ"/>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9E"/>
    <w:rsid w:val="00002DC9"/>
    <w:rsid w:val="00003455"/>
    <w:rsid w:val="000137BB"/>
    <w:rsid w:val="00016462"/>
    <w:rsid w:val="00020053"/>
    <w:rsid w:val="000205EF"/>
    <w:rsid w:val="00026A22"/>
    <w:rsid w:val="00026BB4"/>
    <w:rsid w:val="00027BCE"/>
    <w:rsid w:val="000323C1"/>
    <w:rsid w:val="0003307D"/>
    <w:rsid w:val="0003523F"/>
    <w:rsid w:val="00036A48"/>
    <w:rsid w:val="00036BF3"/>
    <w:rsid w:val="0005435D"/>
    <w:rsid w:val="0005437A"/>
    <w:rsid w:val="000543A6"/>
    <w:rsid w:val="00071B10"/>
    <w:rsid w:val="00073036"/>
    <w:rsid w:val="00081CCA"/>
    <w:rsid w:val="00090BEE"/>
    <w:rsid w:val="00095765"/>
    <w:rsid w:val="000A3C70"/>
    <w:rsid w:val="000A65C2"/>
    <w:rsid w:val="000A6E10"/>
    <w:rsid w:val="000B1789"/>
    <w:rsid w:val="000B4ECD"/>
    <w:rsid w:val="000C6DF1"/>
    <w:rsid w:val="000D1A03"/>
    <w:rsid w:val="000D70AA"/>
    <w:rsid w:val="000E515F"/>
    <w:rsid w:val="000E644A"/>
    <w:rsid w:val="000E6A1F"/>
    <w:rsid w:val="000E7BEE"/>
    <w:rsid w:val="00104B5D"/>
    <w:rsid w:val="0010503C"/>
    <w:rsid w:val="00116A26"/>
    <w:rsid w:val="00125DF7"/>
    <w:rsid w:val="00130491"/>
    <w:rsid w:val="00133618"/>
    <w:rsid w:val="00134DE6"/>
    <w:rsid w:val="001371BE"/>
    <w:rsid w:val="00137F49"/>
    <w:rsid w:val="00143DFF"/>
    <w:rsid w:val="00150AF6"/>
    <w:rsid w:val="00152C41"/>
    <w:rsid w:val="00156173"/>
    <w:rsid w:val="00165E24"/>
    <w:rsid w:val="00170A17"/>
    <w:rsid w:val="00172AD4"/>
    <w:rsid w:val="00173D05"/>
    <w:rsid w:val="00182EBF"/>
    <w:rsid w:val="0018528F"/>
    <w:rsid w:val="001931B5"/>
    <w:rsid w:val="001A0DE6"/>
    <w:rsid w:val="001B0C9F"/>
    <w:rsid w:val="001B2630"/>
    <w:rsid w:val="001B4324"/>
    <w:rsid w:val="001B4BEF"/>
    <w:rsid w:val="001C7E6C"/>
    <w:rsid w:val="001D3905"/>
    <w:rsid w:val="001E0952"/>
    <w:rsid w:val="001F181E"/>
    <w:rsid w:val="002015C8"/>
    <w:rsid w:val="0020353D"/>
    <w:rsid w:val="00207C62"/>
    <w:rsid w:val="002105AC"/>
    <w:rsid w:val="002145AD"/>
    <w:rsid w:val="00217CEA"/>
    <w:rsid w:val="0022742C"/>
    <w:rsid w:val="002311E1"/>
    <w:rsid w:val="00231E90"/>
    <w:rsid w:val="0023328F"/>
    <w:rsid w:val="00233B8C"/>
    <w:rsid w:val="00233BC2"/>
    <w:rsid w:val="002431CC"/>
    <w:rsid w:val="00243C54"/>
    <w:rsid w:val="00255D83"/>
    <w:rsid w:val="00255E5C"/>
    <w:rsid w:val="00256C38"/>
    <w:rsid w:val="00261FFA"/>
    <w:rsid w:val="00265643"/>
    <w:rsid w:val="0027733E"/>
    <w:rsid w:val="0028126B"/>
    <w:rsid w:val="00293E33"/>
    <w:rsid w:val="002A2739"/>
    <w:rsid w:val="002A2B51"/>
    <w:rsid w:val="002B19A0"/>
    <w:rsid w:val="002B51B0"/>
    <w:rsid w:val="002C06DA"/>
    <w:rsid w:val="002C4775"/>
    <w:rsid w:val="002C762A"/>
    <w:rsid w:val="002D0E12"/>
    <w:rsid w:val="002D4A89"/>
    <w:rsid w:val="002D5589"/>
    <w:rsid w:val="002E598C"/>
    <w:rsid w:val="002E67CE"/>
    <w:rsid w:val="002F1594"/>
    <w:rsid w:val="00307FAF"/>
    <w:rsid w:val="00311F90"/>
    <w:rsid w:val="00312894"/>
    <w:rsid w:val="00320EF9"/>
    <w:rsid w:val="00321820"/>
    <w:rsid w:val="003247B1"/>
    <w:rsid w:val="00324E39"/>
    <w:rsid w:val="0033798A"/>
    <w:rsid w:val="00347BB0"/>
    <w:rsid w:val="00350F93"/>
    <w:rsid w:val="003547B1"/>
    <w:rsid w:val="0035480C"/>
    <w:rsid w:val="00354953"/>
    <w:rsid w:val="00366DB1"/>
    <w:rsid w:val="003729DB"/>
    <w:rsid w:val="00381501"/>
    <w:rsid w:val="003840B9"/>
    <w:rsid w:val="0038519E"/>
    <w:rsid w:val="003879FF"/>
    <w:rsid w:val="00392913"/>
    <w:rsid w:val="00396D46"/>
    <w:rsid w:val="003A1926"/>
    <w:rsid w:val="003A6013"/>
    <w:rsid w:val="003A70DE"/>
    <w:rsid w:val="003B0325"/>
    <w:rsid w:val="003B06A6"/>
    <w:rsid w:val="003B5AF2"/>
    <w:rsid w:val="003C3564"/>
    <w:rsid w:val="003C75E5"/>
    <w:rsid w:val="003C76C9"/>
    <w:rsid w:val="003D2173"/>
    <w:rsid w:val="003D28C6"/>
    <w:rsid w:val="003D429E"/>
    <w:rsid w:val="003D44C8"/>
    <w:rsid w:val="003E641E"/>
    <w:rsid w:val="003F60FC"/>
    <w:rsid w:val="004017F1"/>
    <w:rsid w:val="00401FF7"/>
    <w:rsid w:val="00402844"/>
    <w:rsid w:val="004051BB"/>
    <w:rsid w:val="00407814"/>
    <w:rsid w:val="00411B0A"/>
    <w:rsid w:val="00413E0B"/>
    <w:rsid w:val="00415DF7"/>
    <w:rsid w:val="00416EE0"/>
    <w:rsid w:val="00426D64"/>
    <w:rsid w:val="00427C9E"/>
    <w:rsid w:val="00432E89"/>
    <w:rsid w:val="00433553"/>
    <w:rsid w:val="00434001"/>
    <w:rsid w:val="00434733"/>
    <w:rsid w:val="0045039A"/>
    <w:rsid w:val="004507E5"/>
    <w:rsid w:val="004509EE"/>
    <w:rsid w:val="00454E77"/>
    <w:rsid w:val="004615C0"/>
    <w:rsid w:val="00464807"/>
    <w:rsid w:val="00474EAA"/>
    <w:rsid w:val="0048658D"/>
    <w:rsid w:val="00486627"/>
    <w:rsid w:val="00487119"/>
    <w:rsid w:val="004877EB"/>
    <w:rsid w:val="00496499"/>
    <w:rsid w:val="004A4EDF"/>
    <w:rsid w:val="004B25E1"/>
    <w:rsid w:val="004B4C14"/>
    <w:rsid w:val="004B5044"/>
    <w:rsid w:val="004B6D83"/>
    <w:rsid w:val="004C0DA0"/>
    <w:rsid w:val="004C20F7"/>
    <w:rsid w:val="004C221C"/>
    <w:rsid w:val="004C4AB7"/>
    <w:rsid w:val="004C74BC"/>
    <w:rsid w:val="004E1D0E"/>
    <w:rsid w:val="004E5C67"/>
    <w:rsid w:val="004E6C44"/>
    <w:rsid w:val="004E7842"/>
    <w:rsid w:val="004F5C24"/>
    <w:rsid w:val="00500C15"/>
    <w:rsid w:val="00502221"/>
    <w:rsid w:val="00507630"/>
    <w:rsid w:val="00510394"/>
    <w:rsid w:val="005151E7"/>
    <w:rsid w:val="00521939"/>
    <w:rsid w:val="00521E92"/>
    <w:rsid w:val="0053536D"/>
    <w:rsid w:val="005367FF"/>
    <w:rsid w:val="00540AB7"/>
    <w:rsid w:val="005418DF"/>
    <w:rsid w:val="00546174"/>
    <w:rsid w:val="00547161"/>
    <w:rsid w:val="00547EC8"/>
    <w:rsid w:val="00550F97"/>
    <w:rsid w:val="00552332"/>
    <w:rsid w:val="00553C95"/>
    <w:rsid w:val="0055593E"/>
    <w:rsid w:val="00557457"/>
    <w:rsid w:val="0056737D"/>
    <w:rsid w:val="00570F07"/>
    <w:rsid w:val="00572AB4"/>
    <w:rsid w:val="005735B7"/>
    <w:rsid w:val="00580689"/>
    <w:rsid w:val="005807AA"/>
    <w:rsid w:val="00580B48"/>
    <w:rsid w:val="00582273"/>
    <w:rsid w:val="00583243"/>
    <w:rsid w:val="005A1CCC"/>
    <w:rsid w:val="005A22BF"/>
    <w:rsid w:val="005B2200"/>
    <w:rsid w:val="005B48AF"/>
    <w:rsid w:val="005B4BBC"/>
    <w:rsid w:val="005B65EF"/>
    <w:rsid w:val="005D4FF1"/>
    <w:rsid w:val="005D60DD"/>
    <w:rsid w:val="005D70C4"/>
    <w:rsid w:val="005E097C"/>
    <w:rsid w:val="005E1524"/>
    <w:rsid w:val="005E1D31"/>
    <w:rsid w:val="005E375D"/>
    <w:rsid w:val="005E457A"/>
    <w:rsid w:val="005E7FA0"/>
    <w:rsid w:val="005F3C1B"/>
    <w:rsid w:val="005F5D2D"/>
    <w:rsid w:val="005F68D0"/>
    <w:rsid w:val="00600C86"/>
    <w:rsid w:val="00607FEA"/>
    <w:rsid w:val="00611A2B"/>
    <w:rsid w:val="0061209A"/>
    <w:rsid w:val="00613670"/>
    <w:rsid w:val="00616FB9"/>
    <w:rsid w:val="00621E03"/>
    <w:rsid w:val="006368D6"/>
    <w:rsid w:val="00636F29"/>
    <w:rsid w:val="00640FD0"/>
    <w:rsid w:val="00644E48"/>
    <w:rsid w:val="00646E40"/>
    <w:rsid w:val="0065247A"/>
    <w:rsid w:val="0065417C"/>
    <w:rsid w:val="00655D2E"/>
    <w:rsid w:val="00662EBA"/>
    <w:rsid w:val="00662FD1"/>
    <w:rsid w:val="00663A05"/>
    <w:rsid w:val="00664817"/>
    <w:rsid w:val="00665C31"/>
    <w:rsid w:val="00666FC2"/>
    <w:rsid w:val="00667759"/>
    <w:rsid w:val="00671788"/>
    <w:rsid w:val="0067243F"/>
    <w:rsid w:val="006730DB"/>
    <w:rsid w:val="00683BA5"/>
    <w:rsid w:val="00683BEA"/>
    <w:rsid w:val="00687523"/>
    <w:rsid w:val="0068757F"/>
    <w:rsid w:val="006918D9"/>
    <w:rsid w:val="00697B96"/>
    <w:rsid w:val="006A118D"/>
    <w:rsid w:val="006A2A36"/>
    <w:rsid w:val="006A2CB5"/>
    <w:rsid w:val="006A5240"/>
    <w:rsid w:val="006B2669"/>
    <w:rsid w:val="006B2F1A"/>
    <w:rsid w:val="006B5B52"/>
    <w:rsid w:val="006C4E65"/>
    <w:rsid w:val="006D2856"/>
    <w:rsid w:val="006D4833"/>
    <w:rsid w:val="006D4FC0"/>
    <w:rsid w:val="006D7426"/>
    <w:rsid w:val="006E3011"/>
    <w:rsid w:val="006E5D76"/>
    <w:rsid w:val="006F1C7D"/>
    <w:rsid w:val="006F33C5"/>
    <w:rsid w:val="006F3DC9"/>
    <w:rsid w:val="006F4EC0"/>
    <w:rsid w:val="006F6AD6"/>
    <w:rsid w:val="00700394"/>
    <w:rsid w:val="0070564A"/>
    <w:rsid w:val="007115ED"/>
    <w:rsid w:val="00711643"/>
    <w:rsid w:val="00715CA9"/>
    <w:rsid w:val="0071647C"/>
    <w:rsid w:val="007214D3"/>
    <w:rsid w:val="0073576D"/>
    <w:rsid w:val="0074269B"/>
    <w:rsid w:val="007457E0"/>
    <w:rsid w:val="00750420"/>
    <w:rsid w:val="00754117"/>
    <w:rsid w:val="00754A5E"/>
    <w:rsid w:val="007550F5"/>
    <w:rsid w:val="0075581F"/>
    <w:rsid w:val="00757C87"/>
    <w:rsid w:val="00757D2C"/>
    <w:rsid w:val="0076262F"/>
    <w:rsid w:val="00767FDF"/>
    <w:rsid w:val="0077207E"/>
    <w:rsid w:val="0077462C"/>
    <w:rsid w:val="00775823"/>
    <w:rsid w:val="007758E7"/>
    <w:rsid w:val="0077604F"/>
    <w:rsid w:val="0077674E"/>
    <w:rsid w:val="0078560C"/>
    <w:rsid w:val="00792DEA"/>
    <w:rsid w:val="00796277"/>
    <w:rsid w:val="007A0E22"/>
    <w:rsid w:val="007A619C"/>
    <w:rsid w:val="007C182C"/>
    <w:rsid w:val="007C4250"/>
    <w:rsid w:val="007C6195"/>
    <w:rsid w:val="007C7B70"/>
    <w:rsid w:val="007D0568"/>
    <w:rsid w:val="007D0859"/>
    <w:rsid w:val="007D08B0"/>
    <w:rsid w:val="007D2A6C"/>
    <w:rsid w:val="007D5E01"/>
    <w:rsid w:val="007E24DA"/>
    <w:rsid w:val="007E2CB0"/>
    <w:rsid w:val="007E2D01"/>
    <w:rsid w:val="007E630D"/>
    <w:rsid w:val="007E65D9"/>
    <w:rsid w:val="007F359F"/>
    <w:rsid w:val="00800692"/>
    <w:rsid w:val="0080453E"/>
    <w:rsid w:val="00805F72"/>
    <w:rsid w:val="00812943"/>
    <w:rsid w:val="00824471"/>
    <w:rsid w:val="00835A7C"/>
    <w:rsid w:val="0085088E"/>
    <w:rsid w:val="008516AC"/>
    <w:rsid w:val="00851DD4"/>
    <w:rsid w:val="0085242F"/>
    <w:rsid w:val="008526BC"/>
    <w:rsid w:val="00854658"/>
    <w:rsid w:val="00856242"/>
    <w:rsid w:val="008631E8"/>
    <w:rsid w:val="00871B99"/>
    <w:rsid w:val="00872E5B"/>
    <w:rsid w:val="008744B0"/>
    <w:rsid w:val="0087520B"/>
    <w:rsid w:val="008772AB"/>
    <w:rsid w:val="0088559C"/>
    <w:rsid w:val="008952D6"/>
    <w:rsid w:val="008962EF"/>
    <w:rsid w:val="00896704"/>
    <w:rsid w:val="008A012A"/>
    <w:rsid w:val="008A4300"/>
    <w:rsid w:val="008B2C01"/>
    <w:rsid w:val="008B31DA"/>
    <w:rsid w:val="008C5401"/>
    <w:rsid w:val="008D0FF1"/>
    <w:rsid w:val="008D3E41"/>
    <w:rsid w:val="008D6E12"/>
    <w:rsid w:val="008F5C67"/>
    <w:rsid w:val="0090727B"/>
    <w:rsid w:val="00920CE5"/>
    <w:rsid w:val="00922BC7"/>
    <w:rsid w:val="00923A17"/>
    <w:rsid w:val="00927BDF"/>
    <w:rsid w:val="00927DEF"/>
    <w:rsid w:val="00931138"/>
    <w:rsid w:val="00934551"/>
    <w:rsid w:val="00937A32"/>
    <w:rsid w:val="009542F5"/>
    <w:rsid w:val="009568B7"/>
    <w:rsid w:val="00970258"/>
    <w:rsid w:val="00970BC9"/>
    <w:rsid w:val="00971230"/>
    <w:rsid w:val="00973740"/>
    <w:rsid w:val="00974971"/>
    <w:rsid w:val="0097656D"/>
    <w:rsid w:val="00976E6C"/>
    <w:rsid w:val="009777C6"/>
    <w:rsid w:val="0098003D"/>
    <w:rsid w:val="0098594D"/>
    <w:rsid w:val="009A0F28"/>
    <w:rsid w:val="009A4C87"/>
    <w:rsid w:val="009A59D5"/>
    <w:rsid w:val="009B5F0F"/>
    <w:rsid w:val="009D01EC"/>
    <w:rsid w:val="009D227C"/>
    <w:rsid w:val="009D732F"/>
    <w:rsid w:val="009E0385"/>
    <w:rsid w:val="009E6824"/>
    <w:rsid w:val="009E6907"/>
    <w:rsid w:val="009F0E35"/>
    <w:rsid w:val="009F2478"/>
    <w:rsid w:val="009F5913"/>
    <w:rsid w:val="00A07B7E"/>
    <w:rsid w:val="00A114CB"/>
    <w:rsid w:val="00A213A4"/>
    <w:rsid w:val="00A3163C"/>
    <w:rsid w:val="00A4042A"/>
    <w:rsid w:val="00A405FB"/>
    <w:rsid w:val="00A4576D"/>
    <w:rsid w:val="00A4799A"/>
    <w:rsid w:val="00A53483"/>
    <w:rsid w:val="00A57D2A"/>
    <w:rsid w:val="00A57E31"/>
    <w:rsid w:val="00A62F85"/>
    <w:rsid w:val="00A642F4"/>
    <w:rsid w:val="00A666E5"/>
    <w:rsid w:val="00A71148"/>
    <w:rsid w:val="00A77633"/>
    <w:rsid w:val="00A802D3"/>
    <w:rsid w:val="00A812D2"/>
    <w:rsid w:val="00A84CEA"/>
    <w:rsid w:val="00A909C1"/>
    <w:rsid w:val="00A93198"/>
    <w:rsid w:val="00AB1514"/>
    <w:rsid w:val="00AB207B"/>
    <w:rsid w:val="00AB7461"/>
    <w:rsid w:val="00AC548C"/>
    <w:rsid w:val="00AC626D"/>
    <w:rsid w:val="00AD3CC8"/>
    <w:rsid w:val="00AD7E39"/>
    <w:rsid w:val="00AE0F26"/>
    <w:rsid w:val="00AE117A"/>
    <w:rsid w:val="00AE5FEB"/>
    <w:rsid w:val="00AE6ECC"/>
    <w:rsid w:val="00AF0661"/>
    <w:rsid w:val="00AF6821"/>
    <w:rsid w:val="00AF77B9"/>
    <w:rsid w:val="00B01AE5"/>
    <w:rsid w:val="00B129FB"/>
    <w:rsid w:val="00B13796"/>
    <w:rsid w:val="00B152E6"/>
    <w:rsid w:val="00B24B73"/>
    <w:rsid w:val="00B25E11"/>
    <w:rsid w:val="00B30AEE"/>
    <w:rsid w:val="00B32283"/>
    <w:rsid w:val="00B3508D"/>
    <w:rsid w:val="00B35B0E"/>
    <w:rsid w:val="00B374FE"/>
    <w:rsid w:val="00B40141"/>
    <w:rsid w:val="00B41F43"/>
    <w:rsid w:val="00B428C4"/>
    <w:rsid w:val="00B4604C"/>
    <w:rsid w:val="00B50580"/>
    <w:rsid w:val="00B545E8"/>
    <w:rsid w:val="00B6057D"/>
    <w:rsid w:val="00B61571"/>
    <w:rsid w:val="00B628AD"/>
    <w:rsid w:val="00B62AC0"/>
    <w:rsid w:val="00B63EC2"/>
    <w:rsid w:val="00B64BEE"/>
    <w:rsid w:val="00B70122"/>
    <w:rsid w:val="00B7047E"/>
    <w:rsid w:val="00B727E1"/>
    <w:rsid w:val="00B73BDB"/>
    <w:rsid w:val="00B77D38"/>
    <w:rsid w:val="00B802E8"/>
    <w:rsid w:val="00B8637D"/>
    <w:rsid w:val="00B9387A"/>
    <w:rsid w:val="00B94A87"/>
    <w:rsid w:val="00B9609A"/>
    <w:rsid w:val="00BA210A"/>
    <w:rsid w:val="00BA49D1"/>
    <w:rsid w:val="00BB11B4"/>
    <w:rsid w:val="00BB363D"/>
    <w:rsid w:val="00BB4898"/>
    <w:rsid w:val="00BC4800"/>
    <w:rsid w:val="00BC63B0"/>
    <w:rsid w:val="00BC6FF1"/>
    <w:rsid w:val="00BE2A57"/>
    <w:rsid w:val="00BE39B0"/>
    <w:rsid w:val="00BE52E9"/>
    <w:rsid w:val="00BF4830"/>
    <w:rsid w:val="00C0387D"/>
    <w:rsid w:val="00C05D49"/>
    <w:rsid w:val="00C101FC"/>
    <w:rsid w:val="00C17E9B"/>
    <w:rsid w:val="00C17FAB"/>
    <w:rsid w:val="00C237C1"/>
    <w:rsid w:val="00C30C6C"/>
    <w:rsid w:val="00C314B2"/>
    <w:rsid w:val="00C31A47"/>
    <w:rsid w:val="00C44FD1"/>
    <w:rsid w:val="00C578C2"/>
    <w:rsid w:val="00C64AA4"/>
    <w:rsid w:val="00C66D43"/>
    <w:rsid w:val="00C72AE9"/>
    <w:rsid w:val="00C72B68"/>
    <w:rsid w:val="00C73F97"/>
    <w:rsid w:val="00C80E43"/>
    <w:rsid w:val="00C827ED"/>
    <w:rsid w:val="00C86214"/>
    <w:rsid w:val="00C87C45"/>
    <w:rsid w:val="00C91B1F"/>
    <w:rsid w:val="00CA4A2E"/>
    <w:rsid w:val="00CA757B"/>
    <w:rsid w:val="00CB4ECA"/>
    <w:rsid w:val="00CC017D"/>
    <w:rsid w:val="00CC368B"/>
    <w:rsid w:val="00CD1CE2"/>
    <w:rsid w:val="00CD5045"/>
    <w:rsid w:val="00CE3E73"/>
    <w:rsid w:val="00CF08E7"/>
    <w:rsid w:val="00D00277"/>
    <w:rsid w:val="00D02C75"/>
    <w:rsid w:val="00D04C4C"/>
    <w:rsid w:val="00D05E7E"/>
    <w:rsid w:val="00D12BE9"/>
    <w:rsid w:val="00D14164"/>
    <w:rsid w:val="00D145C2"/>
    <w:rsid w:val="00D23208"/>
    <w:rsid w:val="00D23735"/>
    <w:rsid w:val="00D331D1"/>
    <w:rsid w:val="00D360D7"/>
    <w:rsid w:val="00D40319"/>
    <w:rsid w:val="00D41CFD"/>
    <w:rsid w:val="00D43143"/>
    <w:rsid w:val="00D43C0F"/>
    <w:rsid w:val="00D54CFC"/>
    <w:rsid w:val="00D620D9"/>
    <w:rsid w:val="00D65E09"/>
    <w:rsid w:val="00D66290"/>
    <w:rsid w:val="00D70904"/>
    <w:rsid w:val="00D717D3"/>
    <w:rsid w:val="00D7221F"/>
    <w:rsid w:val="00D76103"/>
    <w:rsid w:val="00D76491"/>
    <w:rsid w:val="00D76DCD"/>
    <w:rsid w:val="00D81BB8"/>
    <w:rsid w:val="00D81F99"/>
    <w:rsid w:val="00D854C1"/>
    <w:rsid w:val="00D85609"/>
    <w:rsid w:val="00D85822"/>
    <w:rsid w:val="00D87289"/>
    <w:rsid w:val="00D91F5B"/>
    <w:rsid w:val="00D949D5"/>
    <w:rsid w:val="00D95340"/>
    <w:rsid w:val="00D968FE"/>
    <w:rsid w:val="00DA1AE0"/>
    <w:rsid w:val="00DA3B16"/>
    <w:rsid w:val="00DB043B"/>
    <w:rsid w:val="00DB2DDC"/>
    <w:rsid w:val="00DB33F5"/>
    <w:rsid w:val="00DC0A3D"/>
    <w:rsid w:val="00DC5096"/>
    <w:rsid w:val="00DC5D7E"/>
    <w:rsid w:val="00DC5EE4"/>
    <w:rsid w:val="00DC7B38"/>
    <w:rsid w:val="00DD3A07"/>
    <w:rsid w:val="00DD458A"/>
    <w:rsid w:val="00DD4B1A"/>
    <w:rsid w:val="00DD7440"/>
    <w:rsid w:val="00DE00D0"/>
    <w:rsid w:val="00DE2CF0"/>
    <w:rsid w:val="00DE3E52"/>
    <w:rsid w:val="00DE594E"/>
    <w:rsid w:val="00DE5A01"/>
    <w:rsid w:val="00DF2BB4"/>
    <w:rsid w:val="00DF2DC4"/>
    <w:rsid w:val="00DF775E"/>
    <w:rsid w:val="00DF792B"/>
    <w:rsid w:val="00DF7955"/>
    <w:rsid w:val="00DF7CF2"/>
    <w:rsid w:val="00E025DD"/>
    <w:rsid w:val="00E10398"/>
    <w:rsid w:val="00E179FE"/>
    <w:rsid w:val="00E2040F"/>
    <w:rsid w:val="00E21384"/>
    <w:rsid w:val="00E25678"/>
    <w:rsid w:val="00E304C3"/>
    <w:rsid w:val="00E3233C"/>
    <w:rsid w:val="00E33676"/>
    <w:rsid w:val="00E416C6"/>
    <w:rsid w:val="00E4554B"/>
    <w:rsid w:val="00E458F4"/>
    <w:rsid w:val="00E52C8F"/>
    <w:rsid w:val="00E5511A"/>
    <w:rsid w:val="00E55B65"/>
    <w:rsid w:val="00E5706F"/>
    <w:rsid w:val="00E601A1"/>
    <w:rsid w:val="00E6024F"/>
    <w:rsid w:val="00E64F7B"/>
    <w:rsid w:val="00E66CA3"/>
    <w:rsid w:val="00E7059E"/>
    <w:rsid w:val="00E73853"/>
    <w:rsid w:val="00E74708"/>
    <w:rsid w:val="00E823E0"/>
    <w:rsid w:val="00E9170F"/>
    <w:rsid w:val="00E91B54"/>
    <w:rsid w:val="00E91D72"/>
    <w:rsid w:val="00E92795"/>
    <w:rsid w:val="00EA2C4D"/>
    <w:rsid w:val="00EB3138"/>
    <w:rsid w:val="00EB74BF"/>
    <w:rsid w:val="00EC111E"/>
    <w:rsid w:val="00ED1F6C"/>
    <w:rsid w:val="00ED3FB1"/>
    <w:rsid w:val="00EE0178"/>
    <w:rsid w:val="00EE45C3"/>
    <w:rsid w:val="00EE7BE4"/>
    <w:rsid w:val="00EF14B6"/>
    <w:rsid w:val="00EF3693"/>
    <w:rsid w:val="00EF72AB"/>
    <w:rsid w:val="00F0081C"/>
    <w:rsid w:val="00F04311"/>
    <w:rsid w:val="00F15FC8"/>
    <w:rsid w:val="00F20935"/>
    <w:rsid w:val="00F22D7C"/>
    <w:rsid w:val="00F30C43"/>
    <w:rsid w:val="00F41A47"/>
    <w:rsid w:val="00F42166"/>
    <w:rsid w:val="00F43A64"/>
    <w:rsid w:val="00F45581"/>
    <w:rsid w:val="00F45BD3"/>
    <w:rsid w:val="00F5352D"/>
    <w:rsid w:val="00F60000"/>
    <w:rsid w:val="00F60844"/>
    <w:rsid w:val="00F6383A"/>
    <w:rsid w:val="00F64D48"/>
    <w:rsid w:val="00F66374"/>
    <w:rsid w:val="00F67635"/>
    <w:rsid w:val="00F67F11"/>
    <w:rsid w:val="00F71E2B"/>
    <w:rsid w:val="00F81024"/>
    <w:rsid w:val="00F84E32"/>
    <w:rsid w:val="00F936F7"/>
    <w:rsid w:val="00F9479F"/>
    <w:rsid w:val="00F96E06"/>
    <w:rsid w:val="00FA2EDD"/>
    <w:rsid w:val="00FA54C5"/>
    <w:rsid w:val="00FB29F4"/>
    <w:rsid w:val="00FC1A2C"/>
    <w:rsid w:val="00FC5DE8"/>
    <w:rsid w:val="00FC6FD1"/>
    <w:rsid w:val="00FC7074"/>
    <w:rsid w:val="00FD1F91"/>
    <w:rsid w:val="00FD5C63"/>
    <w:rsid w:val="00FD5D3E"/>
    <w:rsid w:val="00FD66AF"/>
    <w:rsid w:val="00FD685D"/>
    <w:rsid w:val="00FE1A7E"/>
    <w:rsid w:val="00FF4BC0"/>
    <w:rsid w:val="00FF67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039C5"/>
  <w15:chartTrackingRefBased/>
  <w15:docId w15:val="{F63595F6-F225-43DC-AED7-6A5BFC3E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1A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2431C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70564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5">
    <w:name w:val="heading 5"/>
    <w:basedOn w:val="Normal"/>
    <w:next w:val="Normal"/>
    <w:link w:val="Titre5Car"/>
    <w:uiPriority w:val="9"/>
    <w:semiHidden/>
    <w:unhideWhenUsed/>
    <w:qFormat/>
    <w:rsid w:val="0065247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7D2C"/>
    <w:pPr>
      <w:ind w:left="720"/>
      <w:contextualSpacing/>
    </w:pPr>
  </w:style>
  <w:style w:type="character" w:customStyle="1" w:styleId="lang-en">
    <w:name w:val="lang-en"/>
    <w:basedOn w:val="Policepardfaut"/>
    <w:rsid w:val="00D331D1"/>
  </w:style>
  <w:style w:type="character" w:styleId="Lienhypertexte">
    <w:name w:val="Hyperlink"/>
    <w:basedOn w:val="Policepardfaut"/>
    <w:uiPriority w:val="99"/>
    <w:unhideWhenUsed/>
    <w:rsid w:val="00D331D1"/>
    <w:rPr>
      <w:color w:val="0000FF"/>
      <w:u w:val="single"/>
    </w:rPr>
  </w:style>
  <w:style w:type="character" w:customStyle="1" w:styleId="Titre2Car">
    <w:name w:val="Titre 2 Car"/>
    <w:basedOn w:val="Policepardfaut"/>
    <w:link w:val="Titre2"/>
    <w:uiPriority w:val="9"/>
    <w:rsid w:val="002431CC"/>
    <w:rPr>
      <w:rFonts w:ascii="Times New Roman" w:eastAsia="Times New Roman" w:hAnsi="Times New Roman" w:cs="Times New Roman"/>
      <w:b/>
      <w:bCs/>
      <w:sz w:val="36"/>
      <w:szCs w:val="36"/>
      <w:lang w:eastAsia="fr-FR"/>
    </w:rPr>
  </w:style>
  <w:style w:type="paragraph" w:customStyle="1" w:styleId="spip">
    <w:name w:val="spip"/>
    <w:basedOn w:val="Normal"/>
    <w:rsid w:val="002431C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FC5D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E0385"/>
    <w:pPr>
      <w:tabs>
        <w:tab w:val="center" w:pos="4536"/>
        <w:tab w:val="right" w:pos="9072"/>
      </w:tabs>
      <w:spacing w:after="0" w:line="240" w:lineRule="auto"/>
    </w:pPr>
  </w:style>
  <w:style w:type="character" w:customStyle="1" w:styleId="En-tteCar">
    <w:name w:val="En-tête Car"/>
    <w:basedOn w:val="Policepardfaut"/>
    <w:link w:val="En-tte"/>
    <w:uiPriority w:val="99"/>
    <w:rsid w:val="009E0385"/>
  </w:style>
  <w:style w:type="paragraph" w:styleId="Pieddepage">
    <w:name w:val="footer"/>
    <w:basedOn w:val="Normal"/>
    <w:link w:val="PieddepageCar"/>
    <w:uiPriority w:val="99"/>
    <w:unhideWhenUsed/>
    <w:rsid w:val="009E03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385"/>
  </w:style>
  <w:style w:type="character" w:customStyle="1" w:styleId="Titre3Car">
    <w:name w:val="Titre 3 Car"/>
    <w:basedOn w:val="Policepardfaut"/>
    <w:link w:val="Titre3"/>
    <w:uiPriority w:val="9"/>
    <w:semiHidden/>
    <w:rsid w:val="0070564A"/>
    <w:rPr>
      <w:rFonts w:asciiTheme="majorHAnsi" w:eastAsiaTheme="majorEastAsia" w:hAnsiTheme="majorHAnsi" w:cstheme="majorBidi"/>
      <w:color w:val="243F60" w:themeColor="accent1" w:themeShade="7F"/>
      <w:sz w:val="24"/>
      <w:szCs w:val="24"/>
    </w:rPr>
  </w:style>
  <w:style w:type="table" w:styleId="Grilledutableau">
    <w:name w:val="Table Grid"/>
    <w:basedOn w:val="TableauNormal"/>
    <w:uiPriority w:val="59"/>
    <w:rsid w:val="00CA4A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FC1A2C"/>
    <w:rPr>
      <w:rFonts w:asciiTheme="majorHAnsi" w:eastAsiaTheme="majorEastAsia" w:hAnsiTheme="majorHAnsi" w:cstheme="majorBidi"/>
      <w:color w:val="365F91" w:themeColor="accent1" w:themeShade="BF"/>
      <w:sz w:val="32"/>
      <w:szCs w:val="32"/>
    </w:rPr>
  </w:style>
  <w:style w:type="paragraph" w:customStyle="1" w:styleId="hoveredcourseelement">
    <w:name w:val="hoveredcourseelement"/>
    <w:basedOn w:val="Normal"/>
    <w:rsid w:val="00550F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50F97"/>
    <w:rPr>
      <w:b/>
      <w:bCs/>
    </w:rPr>
  </w:style>
  <w:style w:type="character" w:customStyle="1" w:styleId="Titre5Car">
    <w:name w:val="Titre 5 Car"/>
    <w:basedOn w:val="Policepardfaut"/>
    <w:link w:val="Titre5"/>
    <w:uiPriority w:val="9"/>
    <w:semiHidden/>
    <w:rsid w:val="0065247A"/>
    <w:rPr>
      <w:rFonts w:asciiTheme="majorHAnsi" w:eastAsiaTheme="majorEastAsia" w:hAnsiTheme="majorHAnsi" w:cstheme="majorBidi"/>
      <w:color w:val="365F91" w:themeColor="accent1" w:themeShade="BF"/>
    </w:rPr>
  </w:style>
  <w:style w:type="paragraph" w:styleId="Lgende">
    <w:name w:val="caption"/>
    <w:basedOn w:val="Normal"/>
    <w:next w:val="Normal"/>
    <w:uiPriority w:val="35"/>
    <w:unhideWhenUsed/>
    <w:qFormat/>
    <w:rsid w:val="0065247A"/>
    <w:pPr>
      <w:spacing w:line="240" w:lineRule="auto"/>
    </w:pPr>
    <w:rPr>
      <w:i/>
      <w:iCs/>
      <w:color w:val="1F497D" w:themeColor="text2"/>
      <w:sz w:val="18"/>
      <w:szCs w:val="18"/>
    </w:rPr>
  </w:style>
  <w:style w:type="table" w:styleId="Grilledetableauclaire">
    <w:name w:val="Grid Table Light"/>
    <w:basedOn w:val="TableauNormal"/>
    <w:uiPriority w:val="40"/>
    <w:rsid w:val="00B5058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simple1">
    <w:name w:val="Plain Table 1"/>
    <w:basedOn w:val="TableauNormal"/>
    <w:uiPriority w:val="41"/>
    <w:rsid w:val="00B5058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4">
    <w:name w:val="Plain Table 4"/>
    <w:basedOn w:val="TableauNormal"/>
    <w:uiPriority w:val="44"/>
    <w:rsid w:val="00B505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semiHidden/>
    <w:unhideWhenUsed/>
    <w:rsid w:val="002C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C06DA"/>
    <w:rPr>
      <w:rFonts w:ascii="Courier New" w:eastAsia="Times New Roman" w:hAnsi="Courier New" w:cs="Courier New"/>
      <w:sz w:val="20"/>
      <w:szCs w:val="20"/>
      <w:lang w:eastAsia="fr-FR"/>
    </w:rPr>
  </w:style>
  <w:style w:type="paragraph" w:styleId="En-ttedetabledesmatires">
    <w:name w:val="TOC Heading"/>
    <w:basedOn w:val="Titre1"/>
    <w:next w:val="Normal"/>
    <w:uiPriority w:val="39"/>
    <w:unhideWhenUsed/>
    <w:qFormat/>
    <w:rsid w:val="00F81024"/>
    <w:pPr>
      <w:spacing w:line="259" w:lineRule="auto"/>
      <w:outlineLvl w:val="9"/>
    </w:pPr>
    <w:rPr>
      <w:lang w:eastAsia="fr-FR"/>
    </w:rPr>
  </w:style>
  <w:style w:type="paragraph" w:styleId="TM2">
    <w:name w:val="toc 2"/>
    <w:basedOn w:val="Normal"/>
    <w:next w:val="Normal"/>
    <w:autoRedefine/>
    <w:uiPriority w:val="39"/>
    <w:unhideWhenUsed/>
    <w:rsid w:val="00F81024"/>
    <w:pPr>
      <w:spacing w:after="100"/>
      <w:ind w:left="220"/>
    </w:pPr>
  </w:style>
  <w:style w:type="paragraph" w:styleId="Textedebulles">
    <w:name w:val="Balloon Text"/>
    <w:basedOn w:val="Normal"/>
    <w:link w:val="TextedebullesCar"/>
    <w:uiPriority w:val="99"/>
    <w:semiHidden/>
    <w:unhideWhenUsed/>
    <w:rsid w:val="00F6084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0844"/>
    <w:rPr>
      <w:rFonts w:ascii="Segoe UI" w:hAnsi="Segoe UI" w:cs="Segoe UI"/>
      <w:sz w:val="18"/>
      <w:szCs w:val="18"/>
    </w:rPr>
  </w:style>
  <w:style w:type="paragraph" w:styleId="TM1">
    <w:name w:val="toc 1"/>
    <w:basedOn w:val="Normal"/>
    <w:next w:val="Normal"/>
    <w:autoRedefine/>
    <w:uiPriority w:val="39"/>
    <w:unhideWhenUsed/>
    <w:rsid w:val="004507E5"/>
    <w:pPr>
      <w:spacing w:after="100"/>
    </w:pPr>
  </w:style>
  <w:style w:type="paragraph" w:styleId="TM3">
    <w:name w:val="toc 3"/>
    <w:basedOn w:val="Normal"/>
    <w:next w:val="Normal"/>
    <w:autoRedefine/>
    <w:uiPriority w:val="39"/>
    <w:unhideWhenUsed/>
    <w:rsid w:val="004507E5"/>
    <w:pPr>
      <w:spacing w:after="100"/>
      <w:ind w:left="440"/>
    </w:pPr>
  </w:style>
  <w:style w:type="character" w:customStyle="1" w:styleId="api">
    <w:name w:val="api"/>
    <w:basedOn w:val="Policepardfaut"/>
    <w:rsid w:val="00F96E06"/>
  </w:style>
  <w:style w:type="character" w:customStyle="1" w:styleId="nowrap">
    <w:name w:val="nowrap"/>
    <w:basedOn w:val="Policepardfaut"/>
    <w:rsid w:val="00F96E06"/>
  </w:style>
  <w:style w:type="character" w:customStyle="1" w:styleId="indicateur-langue">
    <w:name w:val="indicateur-langue"/>
    <w:basedOn w:val="Policepardfaut"/>
    <w:rsid w:val="00F96E06"/>
  </w:style>
  <w:style w:type="paragraph" w:styleId="Tabledesillustrations">
    <w:name w:val="table of figures"/>
    <w:basedOn w:val="Normal"/>
    <w:next w:val="Normal"/>
    <w:uiPriority w:val="99"/>
    <w:unhideWhenUsed/>
    <w:rsid w:val="00D7221F"/>
    <w:pPr>
      <w:spacing w:after="0"/>
    </w:pPr>
  </w:style>
  <w:style w:type="paragraph" w:styleId="Bibliographie">
    <w:name w:val="Bibliography"/>
    <w:basedOn w:val="Normal"/>
    <w:next w:val="Normal"/>
    <w:uiPriority w:val="37"/>
    <w:unhideWhenUsed/>
    <w:rsid w:val="00AE6ECC"/>
  </w:style>
  <w:style w:type="paragraph" w:styleId="Rvision">
    <w:name w:val="Revision"/>
    <w:hidden/>
    <w:uiPriority w:val="99"/>
    <w:semiHidden/>
    <w:rsid w:val="004C20F7"/>
    <w:pPr>
      <w:spacing w:after="0" w:line="240" w:lineRule="auto"/>
    </w:pPr>
  </w:style>
  <w:style w:type="character" w:styleId="Marquedecommentaire">
    <w:name w:val="annotation reference"/>
    <w:basedOn w:val="Policepardfaut"/>
    <w:uiPriority w:val="99"/>
    <w:semiHidden/>
    <w:unhideWhenUsed/>
    <w:rsid w:val="00B374FE"/>
    <w:rPr>
      <w:sz w:val="16"/>
      <w:szCs w:val="16"/>
    </w:rPr>
  </w:style>
  <w:style w:type="paragraph" w:styleId="Commentaire">
    <w:name w:val="annotation text"/>
    <w:basedOn w:val="Normal"/>
    <w:link w:val="CommentaireCar"/>
    <w:uiPriority w:val="99"/>
    <w:semiHidden/>
    <w:unhideWhenUsed/>
    <w:rsid w:val="00B374FE"/>
    <w:pPr>
      <w:spacing w:line="240" w:lineRule="auto"/>
    </w:pPr>
    <w:rPr>
      <w:sz w:val="20"/>
      <w:szCs w:val="20"/>
    </w:rPr>
  </w:style>
  <w:style w:type="character" w:customStyle="1" w:styleId="CommentaireCar">
    <w:name w:val="Commentaire Car"/>
    <w:basedOn w:val="Policepardfaut"/>
    <w:link w:val="Commentaire"/>
    <w:uiPriority w:val="99"/>
    <w:semiHidden/>
    <w:rsid w:val="00B374FE"/>
    <w:rPr>
      <w:sz w:val="20"/>
      <w:szCs w:val="20"/>
    </w:rPr>
  </w:style>
  <w:style w:type="paragraph" w:styleId="Objetducommentaire">
    <w:name w:val="annotation subject"/>
    <w:basedOn w:val="Commentaire"/>
    <w:next w:val="Commentaire"/>
    <w:link w:val="ObjetducommentaireCar"/>
    <w:uiPriority w:val="99"/>
    <w:semiHidden/>
    <w:unhideWhenUsed/>
    <w:rsid w:val="00B374FE"/>
    <w:rPr>
      <w:b/>
      <w:bCs/>
    </w:rPr>
  </w:style>
  <w:style w:type="character" w:customStyle="1" w:styleId="ObjetducommentaireCar">
    <w:name w:val="Objet du commentaire Car"/>
    <w:basedOn w:val="CommentaireCar"/>
    <w:link w:val="Objetducommentaire"/>
    <w:uiPriority w:val="99"/>
    <w:semiHidden/>
    <w:rsid w:val="00B374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983">
      <w:bodyDiv w:val="1"/>
      <w:marLeft w:val="0"/>
      <w:marRight w:val="0"/>
      <w:marTop w:val="0"/>
      <w:marBottom w:val="0"/>
      <w:divBdr>
        <w:top w:val="none" w:sz="0" w:space="0" w:color="auto"/>
        <w:left w:val="none" w:sz="0" w:space="0" w:color="auto"/>
        <w:bottom w:val="none" w:sz="0" w:space="0" w:color="auto"/>
        <w:right w:val="none" w:sz="0" w:space="0" w:color="auto"/>
      </w:divBdr>
    </w:div>
    <w:div w:id="2322608">
      <w:bodyDiv w:val="1"/>
      <w:marLeft w:val="0"/>
      <w:marRight w:val="0"/>
      <w:marTop w:val="0"/>
      <w:marBottom w:val="0"/>
      <w:divBdr>
        <w:top w:val="none" w:sz="0" w:space="0" w:color="auto"/>
        <w:left w:val="none" w:sz="0" w:space="0" w:color="auto"/>
        <w:bottom w:val="none" w:sz="0" w:space="0" w:color="auto"/>
        <w:right w:val="none" w:sz="0" w:space="0" w:color="auto"/>
      </w:divBdr>
    </w:div>
    <w:div w:id="4016948">
      <w:bodyDiv w:val="1"/>
      <w:marLeft w:val="0"/>
      <w:marRight w:val="0"/>
      <w:marTop w:val="0"/>
      <w:marBottom w:val="0"/>
      <w:divBdr>
        <w:top w:val="none" w:sz="0" w:space="0" w:color="auto"/>
        <w:left w:val="none" w:sz="0" w:space="0" w:color="auto"/>
        <w:bottom w:val="none" w:sz="0" w:space="0" w:color="auto"/>
        <w:right w:val="none" w:sz="0" w:space="0" w:color="auto"/>
      </w:divBdr>
    </w:div>
    <w:div w:id="4601153">
      <w:bodyDiv w:val="1"/>
      <w:marLeft w:val="0"/>
      <w:marRight w:val="0"/>
      <w:marTop w:val="0"/>
      <w:marBottom w:val="0"/>
      <w:divBdr>
        <w:top w:val="none" w:sz="0" w:space="0" w:color="auto"/>
        <w:left w:val="none" w:sz="0" w:space="0" w:color="auto"/>
        <w:bottom w:val="none" w:sz="0" w:space="0" w:color="auto"/>
        <w:right w:val="none" w:sz="0" w:space="0" w:color="auto"/>
      </w:divBdr>
    </w:div>
    <w:div w:id="8069934">
      <w:bodyDiv w:val="1"/>
      <w:marLeft w:val="0"/>
      <w:marRight w:val="0"/>
      <w:marTop w:val="0"/>
      <w:marBottom w:val="0"/>
      <w:divBdr>
        <w:top w:val="none" w:sz="0" w:space="0" w:color="auto"/>
        <w:left w:val="none" w:sz="0" w:space="0" w:color="auto"/>
        <w:bottom w:val="none" w:sz="0" w:space="0" w:color="auto"/>
        <w:right w:val="none" w:sz="0" w:space="0" w:color="auto"/>
      </w:divBdr>
    </w:div>
    <w:div w:id="14621016">
      <w:bodyDiv w:val="1"/>
      <w:marLeft w:val="0"/>
      <w:marRight w:val="0"/>
      <w:marTop w:val="0"/>
      <w:marBottom w:val="0"/>
      <w:divBdr>
        <w:top w:val="none" w:sz="0" w:space="0" w:color="auto"/>
        <w:left w:val="none" w:sz="0" w:space="0" w:color="auto"/>
        <w:bottom w:val="none" w:sz="0" w:space="0" w:color="auto"/>
        <w:right w:val="none" w:sz="0" w:space="0" w:color="auto"/>
      </w:divBdr>
    </w:div>
    <w:div w:id="17590034">
      <w:bodyDiv w:val="1"/>
      <w:marLeft w:val="0"/>
      <w:marRight w:val="0"/>
      <w:marTop w:val="0"/>
      <w:marBottom w:val="0"/>
      <w:divBdr>
        <w:top w:val="none" w:sz="0" w:space="0" w:color="auto"/>
        <w:left w:val="none" w:sz="0" w:space="0" w:color="auto"/>
        <w:bottom w:val="none" w:sz="0" w:space="0" w:color="auto"/>
        <w:right w:val="none" w:sz="0" w:space="0" w:color="auto"/>
      </w:divBdr>
    </w:div>
    <w:div w:id="25521952">
      <w:bodyDiv w:val="1"/>
      <w:marLeft w:val="0"/>
      <w:marRight w:val="0"/>
      <w:marTop w:val="0"/>
      <w:marBottom w:val="0"/>
      <w:divBdr>
        <w:top w:val="none" w:sz="0" w:space="0" w:color="auto"/>
        <w:left w:val="none" w:sz="0" w:space="0" w:color="auto"/>
        <w:bottom w:val="none" w:sz="0" w:space="0" w:color="auto"/>
        <w:right w:val="none" w:sz="0" w:space="0" w:color="auto"/>
      </w:divBdr>
    </w:div>
    <w:div w:id="26681000">
      <w:bodyDiv w:val="1"/>
      <w:marLeft w:val="0"/>
      <w:marRight w:val="0"/>
      <w:marTop w:val="0"/>
      <w:marBottom w:val="0"/>
      <w:divBdr>
        <w:top w:val="none" w:sz="0" w:space="0" w:color="auto"/>
        <w:left w:val="none" w:sz="0" w:space="0" w:color="auto"/>
        <w:bottom w:val="none" w:sz="0" w:space="0" w:color="auto"/>
        <w:right w:val="none" w:sz="0" w:space="0" w:color="auto"/>
      </w:divBdr>
    </w:div>
    <w:div w:id="28648149">
      <w:bodyDiv w:val="1"/>
      <w:marLeft w:val="0"/>
      <w:marRight w:val="0"/>
      <w:marTop w:val="0"/>
      <w:marBottom w:val="0"/>
      <w:divBdr>
        <w:top w:val="none" w:sz="0" w:space="0" w:color="auto"/>
        <w:left w:val="none" w:sz="0" w:space="0" w:color="auto"/>
        <w:bottom w:val="none" w:sz="0" w:space="0" w:color="auto"/>
        <w:right w:val="none" w:sz="0" w:space="0" w:color="auto"/>
      </w:divBdr>
    </w:div>
    <w:div w:id="29770989">
      <w:bodyDiv w:val="1"/>
      <w:marLeft w:val="0"/>
      <w:marRight w:val="0"/>
      <w:marTop w:val="0"/>
      <w:marBottom w:val="0"/>
      <w:divBdr>
        <w:top w:val="none" w:sz="0" w:space="0" w:color="auto"/>
        <w:left w:val="none" w:sz="0" w:space="0" w:color="auto"/>
        <w:bottom w:val="none" w:sz="0" w:space="0" w:color="auto"/>
        <w:right w:val="none" w:sz="0" w:space="0" w:color="auto"/>
      </w:divBdr>
    </w:div>
    <w:div w:id="31345634">
      <w:bodyDiv w:val="1"/>
      <w:marLeft w:val="0"/>
      <w:marRight w:val="0"/>
      <w:marTop w:val="0"/>
      <w:marBottom w:val="0"/>
      <w:divBdr>
        <w:top w:val="none" w:sz="0" w:space="0" w:color="auto"/>
        <w:left w:val="none" w:sz="0" w:space="0" w:color="auto"/>
        <w:bottom w:val="none" w:sz="0" w:space="0" w:color="auto"/>
        <w:right w:val="none" w:sz="0" w:space="0" w:color="auto"/>
      </w:divBdr>
    </w:div>
    <w:div w:id="39134235">
      <w:bodyDiv w:val="1"/>
      <w:marLeft w:val="0"/>
      <w:marRight w:val="0"/>
      <w:marTop w:val="0"/>
      <w:marBottom w:val="0"/>
      <w:divBdr>
        <w:top w:val="none" w:sz="0" w:space="0" w:color="auto"/>
        <w:left w:val="none" w:sz="0" w:space="0" w:color="auto"/>
        <w:bottom w:val="none" w:sz="0" w:space="0" w:color="auto"/>
        <w:right w:val="none" w:sz="0" w:space="0" w:color="auto"/>
      </w:divBdr>
    </w:div>
    <w:div w:id="41250454">
      <w:bodyDiv w:val="1"/>
      <w:marLeft w:val="0"/>
      <w:marRight w:val="0"/>
      <w:marTop w:val="0"/>
      <w:marBottom w:val="0"/>
      <w:divBdr>
        <w:top w:val="none" w:sz="0" w:space="0" w:color="auto"/>
        <w:left w:val="none" w:sz="0" w:space="0" w:color="auto"/>
        <w:bottom w:val="none" w:sz="0" w:space="0" w:color="auto"/>
        <w:right w:val="none" w:sz="0" w:space="0" w:color="auto"/>
      </w:divBdr>
    </w:div>
    <w:div w:id="43022238">
      <w:bodyDiv w:val="1"/>
      <w:marLeft w:val="0"/>
      <w:marRight w:val="0"/>
      <w:marTop w:val="0"/>
      <w:marBottom w:val="0"/>
      <w:divBdr>
        <w:top w:val="none" w:sz="0" w:space="0" w:color="auto"/>
        <w:left w:val="none" w:sz="0" w:space="0" w:color="auto"/>
        <w:bottom w:val="none" w:sz="0" w:space="0" w:color="auto"/>
        <w:right w:val="none" w:sz="0" w:space="0" w:color="auto"/>
      </w:divBdr>
    </w:div>
    <w:div w:id="43869681">
      <w:bodyDiv w:val="1"/>
      <w:marLeft w:val="0"/>
      <w:marRight w:val="0"/>
      <w:marTop w:val="0"/>
      <w:marBottom w:val="0"/>
      <w:divBdr>
        <w:top w:val="none" w:sz="0" w:space="0" w:color="auto"/>
        <w:left w:val="none" w:sz="0" w:space="0" w:color="auto"/>
        <w:bottom w:val="none" w:sz="0" w:space="0" w:color="auto"/>
        <w:right w:val="none" w:sz="0" w:space="0" w:color="auto"/>
      </w:divBdr>
    </w:div>
    <w:div w:id="49572734">
      <w:bodyDiv w:val="1"/>
      <w:marLeft w:val="0"/>
      <w:marRight w:val="0"/>
      <w:marTop w:val="0"/>
      <w:marBottom w:val="0"/>
      <w:divBdr>
        <w:top w:val="none" w:sz="0" w:space="0" w:color="auto"/>
        <w:left w:val="none" w:sz="0" w:space="0" w:color="auto"/>
        <w:bottom w:val="none" w:sz="0" w:space="0" w:color="auto"/>
        <w:right w:val="none" w:sz="0" w:space="0" w:color="auto"/>
      </w:divBdr>
    </w:div>
    <w:div w:id="51513426">
      <w:bodyDiv w:val="1"/>
      <w:marLeft w:val="0"/>
      <w:marRight w:val="0"/>
      <w:marTop w:val="0"/>
      <w:marBottom w:val="0"/>
      <w:divBdr>
        <w:top w:val="none" w:sz="0" w:space="0" w:color="auto"/>
        <w:left w:val="none" w:sz="0" w:space="0" w:color="auto"/>
        <w:bottom w:val="none" w:sz="0" w:space="0" w:color="auto"/>
        <w:right w:val="none" w:sz="0" w:space="0" w:color="auto"/>
      </w:divBdr>
    </w:div>
    <w:div w:id="53895962">
      <w:bodyDiv w:val="1"/>
      <w:marLeft w:val="0"/>
      <w:marRight w:val="0"/>
      <w:marTop w:val="0"/>
      <w:marBottom w:val="0"/>
      <w:divBdr>
        <w:top w:val="none" w:sz="0" w:space="0" w:color="auto"/>
        <w:left w:val="none" w:sz="0" w:space="0" w:color="auto"/>
        <w:bottom w:val="none" w:sz="0" w:space="0" w:color="auto"/>
        <w:right w:val="none" w:sz="0" w:space="0" w:color="auto"/>
      </w:divBdr>
    </w:div>
    <w:div w:id="60372610">
      <w:bodyDiv w:val="1"/>
      <w:marLeft w:val="0"/>
      <w:marRight w:val="0"/>
      <w:marTop w:val="0"/>
      <w:marBottom w:val="0"/>
      <w:divBdr>
        <w:top w:val="none" w:sz="0" w:space="0" w:color="auto"/>
        <w:left w:val="none" w:sz="0" w:space="0" w:color="auto"/>
        <w:bottom w:val="none" w:sz="0" w:space="0" w:color="auto"/>
        <w:right w:val="none" w:sz="0" w:space="0" w:color="auto"/>
      </w:divBdr>
      <w:divsChild>
        <w:div w:id="1300260367">
          <w:marLeft w:val="0"/>
          <w:marRight w:val="0"/>
          <w:marTop w:val="0"/>
          <w:marBottom w:val="0"/>
          <w:divBdr>
            <w:top w:val="none" w:sz="0" w:space="0" w:color="auto"/>
            <w:left w:val="none" w:sz="0" w:space="0" w:color="auto"/>
            <w:bottom w:val="none" w:sz="0" w:space="0" w:color="auto"/>
            <w:right w:val="none" w:sz="0" w:space="0" w:color="auto"/>
          </w:divBdr>
          <w:divsChild>
            <w:div w:id="2385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3459">
      <w:bodyDiv w:val="1"/>
      <w:marLeft w:val="0"/>
      <w:marRight w:val="0"/>
      <w:marTop w:val="0"/>
      <w:marBottom w:val="0"/>
      <w:divBdr>
        <w:top w:val="none" w:sz="0" w:space="0" w:color="auto"/>
        <w:left w:val="none" w:sz="0" w:space="0" w:color="auto"/>
        <w:bottom w:val="none" w:sz="0" w:space="0" w:color="auto"/>
        <w:right w:val="none" w:sz="0" w:space="0" w:color="auto"/>
      </w:divBdr>
    </w:div>
    <w:div w:id="62725872">
      <w:bodyDiv w:val="1"/>
      <w:marLeft w:val="0"/>
      <w:marRight w:val="0"/>
      <w:marTop w:val="0"/>
      <w:marBottom w:val="0"/>
      <w:divBdr>
        <w:top w:val="none" w:sz="0" w:space="0" w:color="auto"/>
        <w:left w:val="none" w:sz="0" w:space="0" w:color="auto"/>
        <w:bottom w:val="none" w:sz="0" w:space="0" w:color="auto"/>
        <w:right w:val="none" w:sz="0" w:space="0" w:color="auto"/>
      </w:divBdr>
    </w:div>
    <w:div w:id="63070012">
      <w:bodyDiv w:val="1"/>
      <w:marLeft w:val="0"/>
      <w:marRight w:val="0"/>
      <w:marTop w:val="0"/>
      <w:marBottom w:val="0"/>
      <w:divBdr>
        <w:top w:val="none" w:sz="0" w:space="0" w:color="auto"/>
        <w:left w:val="none" w:sz="0" w:space="0" w:color="auto"/>
        <w:bottom w:val="none" w:sz="0" w:space="0" w:color="auto"/>
        <w:right w:val="none" w:sz="0" w:space="0" w:color="auto"/>
      </w:divBdr>
    </w:div>
    <w:div w:id="65567949">
      <w:bodyDiv w:val="1"/>
      <w:marLeft w:val="0"/>
      <w:marRight w:val="0"/>
      <w:marTop w:val="0"/>
      <w:marBottom w:val="0"/>
      <w:divBdr>
        <w:top w:val="none" w:sz="0" w:space="0" w:color="auto"/>
        <w:left w:val="none" w:sz="0" w:space="0" w:color="auto"/>
        <w:bottom w:val="none" w:sz="0" w:space="0" w:color="auto"/>
        <w:right w:val="none" w:sz="0" w:space="0" w:color="auto"/>
      </w:divBdr>
    </w:div>
    <w:div w:id="69350290">
      <w:bodyDiv w:val="1"/>
      <w:marLeft w:val="0"/>
      <w:marRight w:val="0"/>
      <w:marTop w:val="0"/>
      <w:marBottom w:val="0"/>
      <w:divBdr>
        <w:top w:val="none" w:sz="0" w:space="0" w:color="auto"/>
        <w:left w:val="none" w:sz="0" w:space="0" w:color="auto"/>
        <w:bottom w:val="none" w:sz="0" w:space="0" w:color="auto"/>
        <w:right w:val="none" w:sz="0" w:space="0" w:color="auto"/>
      </w:divBdr>
    </w:div>
    <w:div w:id="73482041">
      <w:bodyDiv w:val="1"/>
      <w:marLeft w:val="0"/>
      <w:marRight w:val="0"/>
      <w:marTop w:val="0"/>
      <w:marBottom w:val="0"/>
      <w:divBdr>
        <w:top w:val="none" w:sz="0" w:space="0" w:color="auto"/>
        <w:left w:val="none" w:sz="0" w:space="0" w:color="auto"/>
        <w:bottom w:val="none" w:sz="0" w:space="0" w:color="auto"/>
        <w:right w:val="none" w:sz="0" w:space="0" w:color="auto"/>
      </w:divBdr>
    </w:div>
    <w:div w:id="74674116">
      <w:bodyDiv w:val="1"/>
      <w:marLeft w:val="0"/>
      <w:marRight w:val="0"/>
      <w:marTop w:val="0"/>
      <w:marBottom w:val="0"/>
      <w:divBdr>
        <w:top w:val="none" w:sz="0" w:space="0" w:color="auto"/>
        <w:left w:val="none" w:sz="0" w:space="0" w:color="auto"/>
        <w:bottom w:val="none" w:sz="0" w:space="0" w:color="auto"/>
        <w:right w:val="none" w:sz="0" w:space="0" w:color="auto"/>
      </w:divBdr>
    </w:div>
    <w:div w:id="75052949">
      <w:bodyDiv w:val="1"/>
      <w:marLeft w:val="0"/>
      <w:marRight w:val="0"/>
      <w:marTop w:val="0"/>
      <w:marBottom w:val="0"/>
      <w:divBdr>
        <w:top w:val="none" w:sz="0" w:space="0" w:color="auto"/>
        <w:left w:val="none" w:sz="0" w:space="0" w:color="auto"/>
        <w:bottom w:val="none" w:sz="0" w:space="0" w:color="auto"/>
        <w:right w:val="none" w:sz="0" w:space="0" w:color="auto"/>
      </w:divBdr>
    </w:div>
    <w:div w:id="75127925">
      <w:bodyDiv w:val="1"/>
      <w:marLeft w:val="0"/>
      <w:marRight w:val="0"/>
      <w:marTop w:val="0"/>
      <w:marBottom w:val="0"/>
      <w:divBdr>
        <w:top w:val="none" w:sz="0" w:space="0" w:color="auto"/>
        <w:left w:val="none" w:sz="0" w:space="0" w:color="auto"/>
        <w:bottom w:val="none" w:sz="0" w:space="0" w:color="auto"/>
        <w:right w:val="none" w:sz="0" w:space="0" w:color="auto"/>
      </w:divBdr>
    </w:div>
    <w:div w:id="75174826">
      <w:bodyDiv w:val="1"/>
      <w:marLeft w:val="0"/>
      <w:marRight w:val="0"/>
      <w:marTop w:val="0"/>
      <w:marBottom w:val="0"/>
      <w:divBdr>
        <w:top w:val="none" w:sz="0" w:space="0" w:color="auto"/>
        <w:left w:val="none" w:sz="0" w:space="0" w:color="auto"/>
        <w:bottom w:val="none" w:sz="0" w:space="0" w:color="auto"/>
        <w:right w:val="none" w:sz="0" w:space="0" w:color="auto"/>
      </w:divBdr>
    </w:div>
    <w:div w:id="76708760">
      <w:bodyDiv w:val="1"/>
      <w:marLeft w:val="0"/>
      <w:marRight w:val="0"/>
      <w:marTop w:val="0"/>
      <w:marBottom w:val="0"/>
      <w:divBdr>
        <w:top w:val="none" w:sz="0" w:space="0" w:color="auto"/>
        <w:left w:val="none" w:sz="0" w:space="0" w:color="auto"/>
        <w:bottom w:val="none" w:sz="0" w:space="0" w:color="auto"/>
        <w:right w:val="none" w:sz="0" w:space="0" w:color="auto"/>
      </w:divBdr>
    </w:div>
    <w:div w:id="78984321">
      <w:bodyDiv w:val="1"/>
      <w:marLeft w:val="0"/>
      <w:marRight w:val="0"/>
      <w:marTop w:val="0"/>
      <w:marBottom w:val="0"/>
      <w:divBdr>
        <w:top w:val="none" w:sz="0" w:space="0" w:color="auto"/>
        <w:left w:val="none" w:sz="0" w:space="0" w:color="auto"/>
        <w:bottom w:val="none" w:sz="0" w:space="0" w:color="auto"/>
        <w:right w:val="none" w:sz="0" w:space="0" w:color="auto"/>
      </w:divBdr>
    </w:div>
    <w:div w:id="80493334">
      <w:bodyDiv w:val="1"/>
      <w:marLeft w:val="0"/>
      <w:marRight w:val="0"/>
      <w:marTop w:val="0"/>
      <w:marBottom w:val="0"/>
      <w:divBdr>
        <w:top w:val="none" w:sz="0" w:space="0" w:color="auto"/>
        <w:left w:val="none" w:sz="0" w:space="0" w:color="auto"/>
        <w:bottom w:val="none" w:sz="0" w:space="0" w:color="auto"/>
        <w:right w:val="none" w:sz="0" w:space="0" w:color="auto"/>
      </w:divBdr>
    </w:div>
    <w:div w:id="85229311">
      <w:bodyDiv w:val="1"/>
      <w:marLeft w:val="0"/>
      <w:marRight w:val="0"/>
      <w:marTop w:val="0"/>
      <w:marBottom w:val="0"/>
      <w:divBdr>
        <w:top w:val="none" w:sz="0" w:space="0" w:color="auto"/>
        <w:left w:val="none" w:sz="0" w:space="0" w:color="auto"/>
        <w:bottom w:val="none" w:sz="0" w:space="0" w:color="auto"/>
        <w:right w:val="none" w:sz="0" w:space="0" w:color="auto"/>
      </w:divBdr>
    </w:div>
    <w:div w:id="87652881">
      <w:bodyDiv w:val="1"/>
      <w:marLeft w:val="0"/>
      <w:marRight w:val="0"/>
      <w:marTop w:val="0"/>
      <w:marBottom w:val="0"/>
      <w:divBdr>
        <w:top w:val="none" w:sz="0" w:space="0" w:color="auto"/>
        <w:left w:val="none" w:sz="0" w:space="0" w:color="auto"/>
        <w:bottom w:val="none" w:sz="0" w:space="0" w:color="auto"/>
        <w:right w:val="none" w:sz="0" w:space="0" w:color="auto"/>
      </w:divBdr>
    </w:div>
    <w:div w:id="87780141">
      <w:bodyDiv w:val="1"/>
      <w:marLeft w:val="0"/>
      <w:marRight w:val="0"/>
      <w:marTop w:val="0"/>
      <w:marBottom w:val="0"/>
      <w:divBdr>
        <w:top w:val="none" w:sz="0" w:space="0" w:color="auto"/>
        <w:left w:val="none" w:sz="0" w:space="0" w:color="auto"/>
        <w:bottom w:val="none" w:sz="0" w:space="0" w:color="auto"/>
        <w:right w:val="none" w:sz="0" w:space="0" w:color="auto"/>
      </w:divBdr>
    </w:div>
    <w:div w:id="89551505">
      <w:bodyDiv w:val="1"/>
      <w:marLeft w:val="0"/>
      <w:marRight w:val="0"/>
      <w:marTop w:val="0"/>
      <w:marBottom w:val="0"/>
      <w:divBdr>
        <w:top w:val="none" w:sz="0" w:space="0" w:color="auto"/>
        <w:left w:val="none" w:sz="0" w:space="0" w:color="auto"/>
        <w:bottom w:val="none" w:sz="0" w:space="0" w:color="auto"/>
        <w:right w:val="none" w:sz="0" w:space="0" w:color="auto"/>
      </w:divBdr>
    </w:div>
    <w:div w:id="91972107">
      <w:bodyDiv w:val="1"/>
      <w:marLeft w:val="0"/>
      <w:marRight w:val="0"/>
      <w:marTop w:val="0"/>
      <w:marBottom w:val="0"/>
      <w:divBdr>
        <w:top w:val="none" w:sz="0" w:space="0" w:color="auto"/>
        <w:left w:val="none" w:sz="0" w:space="0" w:color="auto"/>
        <w:bottom w:val="none" w:sz="0" w:space="0" w:color="auto"/>
        <w:right w:val="none" w:sz="0" w:space="0" w:color="auto"/>
      </w:divBdr>
    </w:div>
    <w:div w:id="94831086">
      <w:bodyDiv w:val="1"/>
      <w:marLeft w:val="0"/>
      <w:marRight w:val="0"/>
      <w:marTop w:val="0"/>
      <w:marBottom w:val="0"/>
      <w:divBdr>
        <w:top w:val="none" w:sz="0" w:space="0" w:color="auto"/>
        <w:left w:val="none" w:sz="0" w:space="0" w:color="auto"/>
        <w:bottom w:val="none" w:sz="0" w:space="0" w:color="auto"/>
        <w:right w:val="none" w:sz="0" w:space="0" w:color="auto"/>
      </w:divBdr>
    </w:div>
    <w:div w:id="95174502">
      <w:bodyDiv w:val="1"/>
      <w:marLeft w:val="0"/>
      <w:marRight w:val="0"/>
      <w:marTop w:val="0"/>
      <w:marBottom w:val="0"/>
      <w:divBdr>
        <w:top w:val="none" w:sz="0" w:space="0" w:color="auto"/>
        <w:left w:val="none" w:sz="0" w:space="0" w:color="auto"/>
        <w:bottom w:val="none" w:sz="0" w:space="0" w:color="auto"/>
        <w:right w:val="none" w:sz="0" w:space="0" w:color="auto"/>
      </w:divBdr>
    </w:div>
    <w:div w:id="99498178">
      <w:bodyDiv w:val="1"/>
      <w:marLeft w:val="0"/>
      <w:marRight w:val="0"/>
      <w:marTop w:val="0"/>
      <w:marBottom w:val="0"/>
      <w:divBdr>
        <w:top w:val="none" w:sz="0" w:space="0" w:color="auto"/>
        <w:left w:val="none" w:sz="0" w:space="0" w:color="auto"/>
        <w:bottom w:val="none" w:sz="0" w:space="0" w:color="auto"/>
        <w:right w:val="none" w:sz="0" w:space="0" w:color="auto"/>
      </w:divBdr>
    </w:div>
    <w:div w:id="102842535">
      <w:bodyDiv w:val="1"/>
      <w:marLeft w:val="0"/>
      <w:marRight w:val="0"/>
      <w:marTop w:val="0"/>
      <w:marBottom w:val="0"/>
      <w:divBdr>
        <w:top w:val="none" w:sz="0" w:space="0" w:color="auto"/>
        <w:left w:val="none" w:sz="0" w:space="0" w:color="auto"/>
        <w:bottom w:val="none" w:sz="0" w:space="0" w:color="auto"/>
        <w:right w:val="none" w:sz="0" w:space="0" w:color="auto"/>
      </w:divBdr>
    </w:div>
    <w:div w:id="103037840">
      <w:bodyDiv w:val="1"/>
      <w:marLeft w:val="0"/>
      <w:marRight w:val="0"/>
      <w:marTop w:val="0"/>
      <w:marBottom w:val="0"/>
      <w:divBdr>
        <w:top w:val="none" w:sz="0" w:space="0" w:color="auto"/>
        <w:left w:val="none" w:sz="0" w:space="0" w:color="auto"/>
        <w:bottom w:val="none" w:sz="0" w:space="0" w:color="auto"/>
        <w:right w:val="none" w:sz="0" w:space="0" w:color="auto"/>
      </w:divBdr>
    </w:div>
    <w:div w:id="108624364">
      <w:bodyDiv w:val="1"/>
      <w:marLeft w:val="0"/>
      <w:marRight w:val="0"/>
      <w:marTop w:val="0"/>
      <w:marBottom w:val="0"/>
      <w:divBdr>
        <w:top w:val="none" w:sz="0" w:space="0" w:color="auto"/>
        <w:left w:val="none" w:sz="0" w:space="0" w:color="auto"/>
        <w:bottom w:val="none" w:sz="0" w:space="0" w:color="auto"/>
        <w:right w:val="none" w:sz="0" w:space="0" w:color="auto"/>
      </w:divBdr>
    </w:div>
    <w:div w:id="110395112">
      <w:bodyDiv w:val="1"/>
      <w:marLeft w:val="0"/>
      <w:marRight w:val="0"/>
      <w:marTop w:val="0"/>
      <w:marBottom w:val="0"/>
      <w:divBdr>
        <w:top w:val="none" w:sz="0" w:space="0" w:color="auto"/>
        <w:left w:val="none" w:sz="0" w:space="0" w:color="auto"/>
        <w:bottom w:val="none" w:sz="0" w:space="0" w:color="auto"/>
        <w:right w:val="none" w:sz="0" w:space="0" w:color="auto"/>
      </w:divBdr>
    </w:div>
    <w:div w:id="112017936">
      <w:bodyDiv w:val="1"/>
      <w:marLeft w:val="0"/>
      <w:marRight w:val="0"/>
      <w:marTop w:val="0"/>
      <w:marBottom w:val="0"/>
      <w:divBdr>
        <w:top w:val="none" w:sz="0" w:space="0" w:color="auto"/>
        <w:left w:val="none" w:sz="0" w:space="0" w:color="auto"/>
        <w:bottom w:val="none" w:sz="0" w:space="0" w:color="auto"/>
        <w:right w:val="none" w:sz="0" w:space="0" w:color="auto"/>
      </w:divBdr>
    </w:div>
    <w:div w:id="113209924">
      <w:bodyDiv w:val="1"/>
      <w:marLeft w:val="0"/>
      <w:marRight w:val="0"/>
      <w:marTop w:val="0"/>
      <w:marBottom w:val="0"/>
      <w:divBdr>
        <w:top w:val="none" w:sz="0" w:space="0" w:color="auto"/>
        <w:left w:val="none" w:sz="0" w:space="0" w:color="auto"/>
        <w:bottom w:val="none" w:sz="0" w:space="0" w:color="auto"/>
        <w:right w:val="none" w:sz="0" w:space="0" w:color="auto"/>
      </w:divBdr>
    </w:div>
    <w:div w:id="114645247">
      <w:bodyDiv w:val="1"/>
      <w:marLeft w:val="0"/>
      <w:marRight w:val="0"/>
      <w:marTop w:val="0"/>
      <w:marBottom w:val="0"/>
      <w:divBdr>
        <w:top w:val="none" w:sz="0" w:space="0" w:color="auto"/>
        <w:left w:val="none" w:sz="0" w:space="0" w:color="auto"/>
        <w:bottom w:val="none" w:sz="0" w:space="0" w:color="auto"/>
        <w:right w:val="none" w:sz="0" w:space="0" w:color="auto"/>
      </w:divBdr>
    </w:div>
    <w:div w:id="117262203">
      <w:bodyDiv w:val="1"/>
      <w:marLeft w:val="0"/>
      <w:marRight w:val="0"/>
      <w:marTop w:val="0"/>
      <w:marBottom w:val="0"/>
      <w:divBdr>
        <w:top w:val="none" w:sz="0" w:space="0" w:color="auto"/>
        <w:left w:val="none" w:sz="0" w:space="0" w:color="auto"/>
        <w:bottom w:val="none" w:sz="0" w:space="0" w:color="auto"/>
        <w:right w:val="none" w:sz="0" w:space="0" w:color="auto"/>
      </w:divBdr>
    </w:div>
    <w:div w:id="119157138">
      <w:bodyDiv w:val="1"/>
      <w:marLeft w:val="0"/>
      <w:marRight w:val="0"/>
      <w:marTop w:val="0"/>
      <w:marBottom w:val="0"/>
      <w:divBdr>
        <w:top w:val="none" w:sz="0" w:space="0" w:color="auto"/>
        <w:left w:val="none" w:sz="0" w:space="0" w:color="auto"/>
        <w:bottom w:val="none" w:sz="0" w:space="0" w:color="auto"/>
        <w:right w:val="none" w:sz="0" w:space="0" w:color="auto"/>
      </w:divBdr>
    </w:div>
    <w:div w:id="119348799">
      <w:bodyDiv w:val="1"/>
      <w:marLeft w:val="0"/>
      <w:marRight w:val="0"/>
      <w:marTop w:val="0"/>
      <w:marBottom w:val="0"/>
      <w:divBdr>
        <w:top w:val="none" w:sz="0" w:space="0" w:color="auto"/>
        <w:left w:val="none" w:sz="0" w:space="0" w:color="auto"/>
        <w:bottom w:val="none" w:sz="0" w:space="0" w:color="auto"/>
        <w:right w:val="none" w:sz="0" w:space="0" w:color="auto"/>
      </w:divBdr>
    </w:div>
    <w:div w:id="119569695">
      <w:bodyDiv w:val="1"/>
      <w:marLeft w:val="0"/>
      <w:marRight w:val="0"/>
      <w:marTop w:val="0"/>
      <w:marBottom w:val="0"/>
      <w:divBdr>
        <w:top w:val="none" w:sz="0" w:space="0" w:color="auto"/>
        <w:left w:val="none" w:sz="0" w:space="0" w:color="auto"/>
        <w:bottom w:val="none" w:sz="0" w:space="0" w:color="auto"/>
        <w:right w:val="none" w:sz="0" w:space="0" w:color="auto"/>
      </w:divBdr>
    </w:div>
    <w:div w:id="122581867">
      <w:bodyDiv w:val="1"/>
      <w:marLeft w:val="0"/>
      <w:marRight w:val="0"/>
      <w:marTop w:val="0"/>
      <w:marBottom w:val="0"/>
      <w:divBdr>
        <w:top w:val="none" w:sz="0" w:space="0" w:color="auto"/>
        <w:left w:val="none" w:sz="0" w:space="0" w:color="auto"/>
        <w:bottom w:val="none" w:sz="0" w:space="0" w:color="auto"/>
        <w:right w:val="none" w:sz="0" w:space="0" w:color="auto"/>
      </w:divBdr>
    </w:div>
    <w:div w:id="122774634">
      <w:bodyDiv w:val="1"/>
      <w:marLeft w:val="0"/>
      <w:marRight w:val="0"/>
      <w:marTop w:val="0"/>
      <w:marBottom w:val="0"/>
      <w:divBdr>
        <w:top w:val="none" w:sz="0" w:space="0" w:color="auto"/>
        <w:left w:val="none" w:sz="0" w:space="0" w:color="auto"/>
        <w:bottom w:val="none" w:sz="0" w:space="0" w:color="auto"/>
        <w:right w:val="none" w:sz="0" w:space="0" w:color="auto"/>
      </w:divBdr>
    </w:div>
    <w:div w:id="125855295">
      <w:bodyDiv w:val="1"/>
      <w:marLeft w:val="0"/>
      <w:marRight w:val="0"/>
      <w:marTop w:val="0"/>
      <w:marBottom w:val="0"/>
      <w:divBdr>
        <w:top w:val="none" w:sz="0" w:space="0" w:color="auto"/>
        <w:left w:val="none" w:sz="0" w:space="0" w:color="auto"/>
        <w:bottom w:val="none" w:sz="0" w:space="0" w:color="auto"/>
        <w:right w:val="none" w:sz="0" w:space="0" w:color="auto"/>
      </w:divBdr>
    </w:div>
    <w:div w:id="130876818">
      <w:bodyDiv w:val="1"/>
      <w:marLeft w:val="0"/>
      <w:marRight w:val="0"/>
      <w:marTop w:val="0"/>
      <w:marBottom w:val="0"/>
      <w:divBdr>
        <w:top w:val="none" w:sz="0" w:space="0" w:color="auto"/>
        <w:left w:val="none" w:sz="0" w:space="0" w:color="auto"/>
        <w:bottom w:val="none" w:sz="0" w:space="0" w:color="auto"/>
        <w:right w:val="none" w:sz="0" w:space="0" w:color="auto"/>
      </w:divBdr>
    </w:div>
    <w:div w:id="133376485">
      <w:bodyDiv w:val="1"/>
      <w:marLeft w:val="0"/>
      <w:marRight w:val="0"/>
      <w:marTop w:val="0"/>
      <w:marBottom w:val="0"/>
      <w:divBdr>
        <w:top w:val="none" w:sz="0" w:space="0" w:color="auto"/>
        <w:left w:val="none" w:sz="0" w:space="0" w:color="auto"/>
        <w:bottom w:val="none" w:sz="0" w:space="0" w:color="auto"/>
        <w:right w:val="none" w:sz="0" w:space="0" w:color="auto"/>
      </w:divBdr>
    </w:div>
    <w:div w:id="134418770">
      <w:bodyDiv w:val="1"/>
      <w:marLeft w:val="0"/>
      <w:marRight w:val="0"/>
      <w:marTop w:val="0"/>
      <w:marBottom w:val="0"/>
      <w:divBdr>
        <w:top w:val="none" w:sz="0" w:space="0" w:color="auto"/>
        <w:left w:val="none" w:sz="0" w:space="0" w:color="auto"/>
        <w:bottom w:val="none" w:sz="0" w:space="0" w:color="auto"/>
        <w:right w:val="none" w:sz="0" w:space="0" w:color="auto"/>
      </w:divBdr>
    </w:div>
    <w:div w:id="135529684">
      <w:bodyDiv w:val="1"/>
      <w:marLeft w:val="0"/>
      <w:marRight w:val="0"/>
      <w:marTop w:val="0"/>
      <w:marBottom w:val="0"/>
      <w:divBdr>
        <w:top w:val="none" w:sz="0" w:space="0" w:color="auto"/>
        <w:left w:val="none" w:sz="0" w:space="0" w:color="auto"/>
        <w:bottom w:val="none" w:sz="0" w:space="0" w:color="auto"/>
        <w:right w:val="none" w:sz="0" w:space="0" w:color="auto"/>
      </w:divBdr>
    </w:div>
    <w:div w:id="140735102">
      <w:bodyDiv w:val="1"/>
      <w:marLeft w:val="0"/>
      <w:marRight w:val="0"/>
      <w:marTop w:val="0"/>
      <w:marBottom w:val="0"/>
      <w:divBdr>
        <w:top w:val="none" w:sz="0" w:space="0" w:color="auto"/>
        <w:left w:val="none" w:sz="0" w:space="0" w:color="auto"/>
        <w:bottom w:val="none" w:sz="0" w:space="0" w:color="auto"/>
        <w:right w:val="none" w:sz="0" w:space="0" w:color="auto"/>
      </w:divBdr>
    </w:div>
    <w:div w:id="146098480">
      <w:bodyDiv w:val="1"/>
      <w:marLeft w:val="0"/>
      <w:marRight w:val="0"/>
      <w:marTop w:val="0"/>
      <w:marBottom w:val="0"/>
      <w:divBdr>
        <w:top w:val="none" w:sz="0" w:space="0" w:color="auto"/>
        <w:left w:val="none" w:sz="0" w:space="0" w:color="auto"/>
        <w:bottom w:val="none" w:sz="0" w:space="0" w:color="auto"/>
        <w:right w:val="none" w:sz="0" w:space="0" w:color="auto"/>
      </w:divBdr>
    </w:div>
    <w:div w:id="149254446">
      <w:bodyDiv w:val="1"/>
      <w:marLeft w:val="0"/>
      <w:marRight w:val="0"/>
      <w:marTop w:val="0"/>
      <w:marBottom w:val="0"/>
      <w:divBdr>
        <w:top w:val="none" w:sz="0" w:space="0" w:color="auto"/>
        <w:left w:val="none" w:sz="0" w:space="0" w:color="auto"/>
        <w:bottom w:val="none" w:sz="0" w:space="0" w:color="auto"/>
        <w:right w:val="none" w:sz="0" w:space="0" w:color="auto"/>
      </w:divBdr>
    </w:div>
    <w:div w:id="154339482">
      <w:bodyDiv w:val="1"/>
      <w:marLeft w:val="0"/>
      <w:marRight w:val="0"/>
      <w:marTop w:val="0"/>
      <w:marBottom w:val="0"/>
      <w:divBdr>
        <w:top w:val="none" w:sz="0" w:space="0" w:color="auto"/>
        <w:left w:val="none" w:sz="0" w:space="0" w:color="auto"/>
        <w:bottom w:val="none" w:sz="0" w:space="0" w:color="auto"/>
        <w:right w:val="none" w:sz="0" w:space="0" w:color="auto"/>
      </w:divBdr>
    </w:div>
    <w:div w:id="154539386">
      <w:bodyDiv w:val="1"/>
      <w:marLeft w:val="0"/>
      <w:marRight w:val="0"/>
      <w:marTop w:val="0"/>
      <w:marBottom w:val="0"/>
      <w:divBdr>
        <w:top w:val="none" w:sz="0" w:space="0" w:color="auto"/>
        <w:left w:val="none" w:sz="0" w:space="0" w:color="auto"/>
        <w:bottom w:val="none" w:sz="0" w:space="0" w:color="auto"/>
        <w:right w:val="none" w:sz="0" w:space="0" w:color="auto"/>
      </w:divBdr>
    </w:div>
    <w:div w:id="156655479">
      <w:bodyDiv w:val="1"/>
      <w:marLeft w:val="0"/>
      <w:marRight w:val="0"/>
      <w:marTop w:val="0"/>
      <w:marBottom w:val="0"/>
      <w:divBdr>
        <w:top w:val="none" w:sz="0" w:space="0" w:color="auto"/>
        <w:left w:val="none" w:sz="0" w:space="0" w:color="auto"/>
        <w:bottom w:val="none" w:sz="0" w:space="0" w:color="auto"/>
        <w:right w:val="none" w:sz="0" w:space="0" w:color="auto"/>
      </w:divBdr>
    </w:div>
    <w:div w:id="158663138">
      <w:bodyDiv w:val="1"/>
      <w:marLeft w:val="0"/>
      <w:marRight w:val="0"/>
      <w:marTop w:val="0"/>
      <w:marBottom w:val="0"/>
      <w:divBdr>
        <w:top w:val="none" w:sz="0" w:space="0" w:color="auto"/>
        <w:left w:val="none" w:sz="0" w:space="0" w:color="auto"/>
        <w:bottom w:val="none" w:sz="0" w:space="0" w:color="auto"/>
        <w:right w:val="none" w:sz="0" w:space="0" w:color="auto"/>
      </w:divBdr>
    </w:div>
    <w:div w:id="161089916">
      <w:bodyDiv w:val="1"/>
      <w:marLeft w:val="0"/>
      <w:marRight w:val="0"/>
      <w:marTop w:val="0"/>
      <w:marBottom w:val="0"/>
      <w:divBdr>
        <w:top w:val="none" w:sz="0" w:space="0" w:color="auto"/>
        <w:left w:val="none" w:sz="0" w:space="0" w:color="auto"/>
        <w:bottom w:val="none" w:sz="0" w:space="0" w:color="auto"/>
        <w:right w:val="none" w:sz="0" w:space="0" w:color="auto"/>
      </w:divBdr>
    </w:div>
    <w:div w:id="164824936">
      <w:bodyDiv w:val="1"/>
      <w:marLeft w:val="0"/>
      <w:marRight w:val="0"/>
      <w:marTop w:val="0"/>
      <w:marBottom w:val="0"/>
      <w:divBdr>
        <w:top w:val="none" w:sz="0" w:space="0" w:color="auto"/>
        <w:left w:val="none" w:sz="0" w:space="0" w:color="auto"/>
        <w:bottom w:val="none" w:sz="0" w:space="0" w:color="auto"/>
        <w:right w:val="none" w:sz="0" w:space="0" w:color="auto"/>
      </w:divBdr>
    </w:div>
    <w:div w:id="169568359">
      <w:bodyDiv w:val="1"/>
      <w:marLeft w:val="0"/>
      <w:marRight w:val="0"/>
      <w:marTop w:val="0"/>
      <w:marBottom w:val="0"/>
      <w:divBdr>
        <w:top w:val="none" w:sz="0" w:space="0" w:color="auto"/>
        <w:left w:val="none" w:sz="0" w:space="0" w:color="auto"/>
        <w:bottom w:val="none" w:sz="0" w:space="0" w:color="auto"/>
        <w:right w:val="none" w:sz="0" w:space="0" w:color="auto"/>
      </w:divBdr>
    </w:div>
    <w:div w:id="170527669">
      <w:bodyDiv w:val="1"/>
      <w:marLeft w:val="0"/>
      <w:marRight w:val="0"/>
      <w:marTop w:val="0"/>
      <w:marBottom w:val="0"/>
      <w:divBdr>
        <w:top w:val="none" w:sz="0" w:space="0" w:color="auto"/>
        <w:left w:val="none" w:sz="0" w:space="0" w:color="auto"/>
        <w:bottom w:val="none" w:sz="0" w:space="0" w:color="auto"/>
        <w:right w:val="none" w:sz="0" w:space="0" w:color="auto"/>
      </w:divBdr>
    </w:div>
    <w:div w:id="174417813">
      <w:bodyDiv w:val="1"/>
      <w:marLeft w:val="0"/>
      <w:marRight w:val="0"/>
      <w:marTop w:val="0"/>
      <w:marBottom w:val="0"/>
      <w:divBdr>
        <w:top w:val="none" w:sz="0" w:space="0" w:color="auto"/>
        <w:left w:val="none" w:sz="0" w:space="0" w:color="auto"/>
        <w:bottom w:val="none" w:sz="0" w:space="0" w:color="auto"/>
        <w:right w:val="none" w:sz="0" w:space="0" w:color="auto"/>
      </w:divBdr>
    </w:div>
    <w:div w:id="17545885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80703000">
      <w:bodyDiv w:val="1"/>
      <w:marLeft w:val="0"/>
      <w:marRight w:val="0"/>
      <w:marTop w:val="0"/>
      <w:marBottom w:val="0"/>
      <w:divBdr>
        <w:top w:val="none" w:sz="0" w:space="0" w:color="auto"/>
        <w:left w:val="none" w:sz="0" w:space="0" w:color="auto"/>
        <w:bottom w:val="none" w:sz="0" w:space="0" w:color="auto"/>
        <w:right w:val="none" w:sz="0" w:space="0" w:color="auto"/>
      </w:divBdr>
    </w:div>
    <w:div w:id="180895027">
      <w:bodyDiv w:val="1"/>
      <w:marLeft w:val="0"/>
      <w:marRight w:val="0"/>
      <w:marTop w:val="0"/>
      <w:marBottom w:val="0"/>
      <w:divBdr>
        <w:top w:val="none" w:sz="0" w:space="0" w:color="auto"/>
        <w:left w:val="none" w:sz="0" w:space="0" w:color="auto"/>
        <w:bottom w:val="none" w:sz="0" w:space="0" w:color="auto"/>
        <w:right w:val="none" w:sz="0" w:space="0" w:color="auto"/>
      </w:divBdr>
    </w:div>
    <w:div w:id="183131571">
      <w:bodyDiv w:val="1"/>
      <w:marLeft w:val="0"/>
      <w:marRight w:val="0"/>
      <w:marTop w:val="0"/>
      <w:marBottom w:val="0"/>
      <w:divBdr>
        <w:top w:val="none" w:sz="0" w:space="0" w:color="auto"/>
        <w:left w:val="none" w:sz="0" w:space="0" w:color="auto"/>
        <w:bottom w:val="none" w:sz="0" w:space="0" w:color="auto"/>
        <w:right w:val="none" w:sz="0" w:space="0" w:color="auto"/>
      </w:divBdr>
    </w:div>
    <w:div w:id="188837050">
      <w:bodyDiv w:val="1"/>
      <w:marLeft w:val="0"/>
      <w:marRight w:val="0"/>
      <w:marTop w:val="0"/>
      <w:marBottom w:val="0"/>
      <w:divBdr>
        <w:top w:val="none" w:sz="0" w:space="0" w:color="auto"/>
        <w:left w:val="none" w:sz="0" w:space="0" w:color="auto"/>
        <w:bottom w:val="none" w:sz="0" w:space="0" w:color="auto"/>
        <w:right w:val="none" w:sz="0" w:space="0" w:color="auto"/>
      </w:divBdr>
    </w:div>
    <w:div w:id="189531132">
      <w:bodyDiv w:val="1"/>
      <w:marLeft w:val="0"/>
      <w:marRight w:val="0"/>
      <w:marTop w:val="0"/>
      <w:marBottom w:val="0"/>
      <w:divBdr>
        <w:top w:val="none" w:sz="0" w:space="0" w:color="auto"/>
        <w:left w:val="none" w:sz="0" w:space="0" w:color="auto"/>
        <w:bottom w:val="none" w:sz="0" w:space="0" w:color="auto"/>
        <w:right w:val="none" w:sz="0" w:space="0" w:color="auto"/>
      </w:divBdr>
    </w:div>
    <w:div w:id="191378268">
      <w:bodyDiv w:val="1"/>
      <w:marLeft w:val="0"/>
      <w:marRight w:val="0"/>
      <w:marTop w:val="0"/>
      <w:marBottom w:val="0"/>
      <w:divBdr>
        <w:top w:val="none" w:sz="0" w:space="0" w:color="auto"/>
        <w:left w:val="none" w:sz="0" w:space="0" w:color="auto"/>
        <w:bottom w:val="none" w:sz="0" w:space="0" w:color="auto"/>
        <w:right w:val="none" w:sz="0" w:space="0" w:color="auto"/>
      </w:divBdr>
    </w:div>
    <w:div w:id="194856965">
      <w:bodyDiv w:val="1"/>
      <w:marLeft w:val="0"/>
      <w:marRight w:val="0"/>
      <w:marTop w:val="0"/>
      <w:marBottom w:val="0"/>
      <w:divBdr>
        <w:top w:val="none" w:sz="0" w:space="0" w:color="auto"/>
        <w:left w:val="none" w:sz="0" w:space="0" w:color="auto"/>
        <w:bottom w:val="none" w:sz="0" w:space="0" w:color="auto"/>
        <w:right w:val="none" w:sz="0" w:space="0" w:color="auto"/>
      </w:divBdr>
    </w:div>
    <w:div w:id="195890452">
      <w:bodyDiv w:val="1"/>
      <w:marLeft w:val="0"/>
      <w:marRight w:val="0"/>
      <w:marTop w:val="0"/>
      <w:marBottom w:val="0"/>
      <w:divBdr>
        <w:top w:val="none" w:sz="0" w:space="0" w:color="auto"/>
        <w:left w:val="none" w:sz="0" w:space="0" w:color="auto"/>
        <w:bottom w:val="none" w:sz="0" w:space="0" w:color="auto"/>
        <w:right w:val="none" w:sz="0" w:space="0" w:color="auto"/>
      </w:divBdr>
    </w:div>
    <w:div w:id="196050267">
      <w:bodyDiv w:val="1"/>
      <w:marLeft w:val="0"/>
      <w:marRight w:val="0"/>
      <w:marTop w:val="0"/>
      <w:marBottom w:val="0"/>
      <w:divBdr>
        <w:top w:val="none" w:sz="0" w:space="0" w:color="auto"/>
        <w:left w:val="none" w:sz="0" w:space="0" w:color="auto"/>
        <w:bottom w:val="none" w:sz="0" w:space="0" w:color="auto"/>
        <w:right w:val="none" w:sz="0" w:space="0" w:color="auto"/>
      </w:divBdr>
    </w:div>
    <w:div w:id="197478702">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5262491">
      <w:bodyDiv w:val="1"/>
      <w:marLeft w:val="0"/>
      <w:marRight w:val="0"/>
      <w:marTop w:val="0"/>
      <w:marBottom w:val="0"/>
      <w:divBdr>
        <w:top w:val="none" w:sz="0" w:space="0" w:color="auto"/>
        <w:left w:val="none" w:sz="0" w:space="0" w:color="auto"/>
        <w:bottom w:val="none" w:sz="0" w:space="0" w:color="auto"/>
        <w:right w:val="none" w:sz="0" w:space="0" w:color="auto"/>
      </w:divBdr>
    </w:div>
    <w:div w:id="206795758">
      <w:bodyDiv w:val="1"/>
      <w:marLeft w:val="0"/>
      <w:marRight w:val="0"/>
      <w:marTop w:val="0"/>
      <w:marBottom w:val="0"/>
      <w:divBdr>
        <w:top w:val="none" w:sz="0" w:space="0" w:color="auto"/>
        <w:left w:val="none" w:sz="0" w:space="0" w:color="auto"/>
        <w:bottom w:val="none" w:sz="0" w:space="0" w:color="auto"/>
        <w:right w:val="none" w:sz="0" w:space="0" w:color="auto"/>
      </w:divBdr>
    </w:div>
    <w:div w:id="217591289">
      <w:bodyDiv w:val="1"/>
      <w:marLeft w:val="0"/>
      <w:marRight w:val="0"/>
      <w:marTop w:val="0"/>
      <w:marBottom w:val="0"/>
      <w:divBdr>
        <w:top w:val="none" w:sz="0" w:space="0" w:color="auto"/>
        <w:left w:val="none" w:sz="0" w:space="0" w:color="auto"/>
        <w:bottom w:val="none" w:sz="0" w:space="0" w:color="auto"/>
        <w:right w:val="none" w:sz="0" w:space="0" w:color="auto"/>
      </w:divBdr>
    </w:div>
    <w:div w:id="220019659">
      <w:bodyDiv w:val="1"/>
      <w:marLeft w:val="0"/>
      <w:marRight w:val="0"/>
      <w:marTop w:val="0"/>
      <w:marBottom w:val="0"/>
      <w:divBdr>
        <w:top w:val="none" w:sz="0" w:space="0" w:color="auto"/>
        <w:left w:val="none" w:sz="0" w:space="0" w:color="auto"/>
        <w:bottom w:val="none" w:sz="0" w:space="0" w:color="auto"/>
        <w:right w:val="none" w:sz="0" w:space="0" w:color="auto"/>
      </w:divBdr>
    </w:div>
    <w:div w:id="229117030">
      <w:bodyDiv w:val="1"/>
      <w:marLeft w:val="0"/>
      <w:marRight w:val="0"/>
      <w:marTop w:val="0"/>
      <w:marBottom w:val="0"/>
      <w:divBdr>
        <w:top w:val="none" w:sz="0" w:space="0" w:color="auto"/>
        <w:left w:val="none" w:sz="0" w:space="0" w:color="auto"/>
        <w:bottom w:val="none" w:sz="0" w:space="0" w:color="auto"/>
        <w:right w:val="none" w:sz="0" w:space="0" w:color="auto"/>
      </w:divBdr>
    </w:div>
    <w:div w:id="231161552">
      <w:bodyDiv w:val="1"/>
      <w:marLeft w:val="0"/>
      <w:marRight w:val="0"/>
      <w:marTop w:val="0"/>
      <w:marBottom w:val="0"/>
      <w:divBdr>
        <w:top w:val="none" w:sz="0" w:space="0" w:color="auto"/>
        <w:left w:val="none" w:sz="0" w:space="0" w:color="auto"/>
        <w:bottom w:val="none" w:sz="0" w:space="0" w:color="auto"/>
        <w:right w:val="none" w:sz="0" w:space="0" w:color="auto"/>
      </w:divBdr>
    </w:div>
    <w:div w:id="231428756">
      <w:bodyDiv w:val="1"/>
      <w:marLeft w:val="0"/>
      <w:marRight w:val="0"/>
      <w:marTop w:val="0"/>
      <w:marBottom w:val="0"/>
      <w:divBdr>
        <w:top w:val="none" w:sz="0" w:space="0" w:color="auto"/>
        <w:left w:val="none" w:sz="0" w:space="0" w:color="auto"/>
        <w:bottom w:val="none" w:sz="0" w:space="0" w:color="auto"/>
        <w:right w:val="none" w:sz="0" w:space="0" w:color="auto"/>
      </w:divBdr>
    </w:div>
    <w:div w:id="232005945">
      <w:bodyDiv w:val="1"/>
      <w:marLeft w:val="0"/>
      <w:marRight w:val="0"/>
      <w:marTop w:val="0"/>
      <w:marBottom w:val="0"/>
      <w:divBdr>
        <w:top w:val="none" w:sz="0" w:space="0" w:color="auto"/>
        <w:left w:val="none" w:sz="0" w:space="0" w:color="auto"/>
        <w:bottom w:val="none" w:sz="0" w:space="0" w:color="auto"/>
        <w:right w:val="none" w:sz="0" w:space="0" w:color="auto"/>
      </w:divBdr>
    </w:div>
    <w:div w:id="235668163">
      <w:bodyDiv w:val="1"/>
      <w:marLeft w:val="0"/>
      <w:marRight w:val="0"/>
      <w:marTop w:val="0"/>
      <w:marBottom w:val="0"/>
      <w:divBdr>
        <w:top w:val="none" w:sz="0" w:space="0" w:color="auto"/>
        <w:left w:val="none" w:sz="0" w:space="0" w:color="auto"/>
        <w:bottom w:val="none" w:sz="0" w:space="0" w:color="auto"/>
        <w:right w:val="none" w:sz="0" w:space="0" w:color="auto"/>
      </w:divBdr>
    </w:div>
    <w:div w:id="235828190">
      <w:bodyDiv w:val="1"/>
      <w:marLeft w:val="0"/>
      <w:marRight w:val="0"/>
      <w:marTop w:val="0"/>
      <w:marBottom w:val="0"/>
      <w:divBdr>
        <w:top w:val="none" w:sz="0" w:space="0" w:color="auto"/>
        <w:left w:val="none" w:sz="0" w:space="0" w:color="auto"/>
        <w:bottom w:val="none" w:sz="0" w:space="0" w:color="auto"/>
        <w:right w:val="none" w:sz="0" w:space="0" w:color="auto"/>
      </w:divBdr>
    </w:div>
    <w:div w:id="237643020">
      <w:bodyDiv w:val="1"/>
      <w:marLeft w:val="0"/>
      <w:marRight w:val="0"/>
      <w:marTop w:val="0"/>
      <w:marBottom w:val="0"/>
      <w:divBdr>
        <w:top w:val="none" w:sz="0" w:space="0" w:color="auto"/>
        <w:left w:val="none" w:sz="0" w:space="0" w:color="auto"/>
        <w:bottom w:val="none" w:sz="0" w:space="0" w:color="auto"/>
        <w:right w:val="none" w:sz="0" w:space="0" w:color="auto"/>
      </w:divBdr>
    </w:div>
    <w:div w:id="239561999">
      <w:bodyDiv w:val="1"/>
      <w:marLeft w:val="0"/>
      <w:marRight w:val="0"/>
      <w:marTop w:val="0"/>
      <w:marBottom w:val="0"/>
      <w:divBdr>
        <w:top w:val="none" w:sz="0" w:space="0" w:color="auto"/>
        <w:left w:val="none" w:sz="0" w:space="0" w:color="auto"/>
        <w:bottom w:val="none" w:sz="0" w:space="0" w:color="auto"/>
        <w:right w:val="none" w:sz="0" w:space="0" w:color="auto"/>
      </w:divBdr>
    </w:div>
    <w:div w:id="239868493">
      <w:bodyDiv w:val="1"/>
      <w:marLeft w:val="0"/>
      <w:marRight w:val="0"/>
      <w:marTop w:val="0"/>
      <w:marBottom w:val="0"/>
      <w:divBdr>
        <w:top w:val="none" w:sz="0" w:space="0" w:color="auto"/>
        <w:left w:val="none" w:sz="0" w:space="0" w:color="auto"/>
        <w:bottom w:val="none" w:sz="0" w:space="0" w:color="auto"/>
        <w:right w:val="none" w:sz="0" w:space="0" w:color="auto"/>
      </w:divBdr>
    </w:div>
    <w:div w:id="240336124">
      <w:bodyDiv w:val="1"/>
      <w:marLeft w:val="0"/>
      <w:marRight w:val="0"/>
      <w:marTop w:val="0"/>
      <w:marBottom w:val="0"/>
      <w:divBdr>
        <w:top w:val="none" w:sz="0" w:space="0" w:color="auto"/>
        <w:left w:val="none" w:sz="0" w:space="0" w:color="auto"/>
        <w:bottom w:val="none" w:sz="0" w:space="0" w:color="auto"/>
        <w:right w:val="none" w:sz="0" w:space="0" w:color="auto"/>
      </w:divBdr>
    </w:div>
    <w:div w:id="240874808">
      <w:bodyDiv w:val="1"/>
      <w:marLeft w:val="0"/>
      <w:marRight w:val="0"/>
      <w:marTop w:val="0"/>
      <w:marBottom w:val="0"/>
      <w:divBdr>
        <w:top w:val="none" w:sz="0" w:space="0" w:color="auto"/>
        <w:left w:val="none" w:sz="0" w:space="0" w:color="auto"/>
        <w:bottom w:val="none" w:sz="0" w:space="0" w:color="auto"/>
        <w:right w:val="none" w:sz="0" w:space="0" w:color="auto"/>
      </w:divBdr>
    </w:div>
    <w:div w:id="241305793">
      <w:bodyDiv w:val="1"/>
      <w:marLeft w:val="0"/>
      <w:marRight w:val="0"/>
      <w:marTop w:val="0"/>
      <w:marBottom w:val="0"/>
      <w:divBdr>
        <w:top w:val="none" w:sz="0" w:space="0" w:color="auto"/>
        <w:left w:val="none" w:sz="0" w:space="0" w:color="auto"/>
        <w:bottom w:val="none" w:sz="0" w:space="0" w:color="auto"/>
        <w:right w:val="none" w:sz="0" w:space="0" w:color="auto"/>
      </w:divBdr>
    </w:div>
    <w:div w:id="251277011">
      <w:bodyDiv w:val="1"/>
      <w:marLeft w:val="0"/>
      <w:marRight w:val="0"/>
      <w:marTop w:val="0"/>
      <w:marBottom w:val="0"/>
      <w:divBdr>
        <w:top w:val="none" w:sz="0" w:space="0" w:color="auto"/>
        <w:left w:val="none" w:sz="0" w:space="0" w:color="auto"/>
        <w:bottom w:val="none" w:sz="0" w:space="0" w:color="auto"/>
        <w:right w:val="none" w:sz="0" w:space="0" w:color="auto"/>
      </w:divBdr>
    </w:div>
    <w:div w:id="255676267">
      <w:bodyDiv w:val="1"/>
      <w:marLeft w:val="0"/>
      <w:marRight w:val="0"/>
      <w:marTop w:val="0"/>
      <w:marBottom w:val="0"/>
      <w:divBdr>
        <w:top w:val="none" w:sz="0" w:space="0" w:color="auto"/>
        <w:left w:val="none" w:sz="0" w:space="0" w:color="auto"/>
        <w:bottom w:val="none" w:sz="0" w:space="0" w:color="auto"/>
        <w:right w:val="none" w:sz="0" w:space="0" w:color="auto"/>
      </w:divBdr>
    </w:div>
    <w:div w:id="255753364">
      <w:bodyDiv w:val="1"/>
      <w:marLeft w:val="0"/>
      <w:marRight w:val="0"/>
      <w:marTop w:val="0"/>
      <w:marBottom w:val="0"/>
      <w:divBdr>
        <w:top w:val="none" w:sz="0" w:space="0" w:color="auto"/>
        <w:left w:val="none" w:sz="0" w:space="0" w:color="auto"/>
        <w:bottom w:val="none" w:sz="0" w:space="0" w:color="auto"/>
        <w:right w:val="none" w:sz="0" w:space="0" w:color="auto"/>
      </w:divBdr>
    </w:div>
    <w:div w:id="255940774">
      <w:bodyDiv w:val="1"/>
      <w:marLeft w:val="0"/>
      <w:marRight w:val="0"/>
      <w:marTop w:val="0"/>
      <w:marBottom w:val="0"/>
      <w:divBdr>
        <w:top w:val="none" w:sz="0" w:space="0" w:color="auto"/>
        <w:left w:val="none" w:sz="0" w:space="0" w:color="auto"/>
        <w:bottom w:val="none" w:sz="0" w:space="0" w:color="auto"/>
        <w:right w:val="none" w:sz="0" w:space="0" w:color="auto"/>
      </w:divBdr>
    </w:div>
    <w:div w:id="257060569">
      <w:bodyDiv w:val="1"/>
      <w:marLeft w:val="0"/>
      <w:marRight w:val="0"/>
      <w:marTop w:val="0"/>
      <w:marBottom w:val="0"/>
      <w:divBdr>
        <w:top w:val="none" w:sz="0" w:space="0" w:color="auto"/>
        <w:left w:val="none" w:sz="0" w:space="0" w:color="auto"/>
        <w:bottom w:val="none" w:sz="0" w:space="0" w:color="auto"/>
        <w:right w:val="none" w:sz="0" w:space="0" w:color="auto"/>
      </w:divBdr>
    </w:div>
    <w:div w:id="257687773">
      <w:bodyDiv w:val="1"/>
      <w:marLeft w:val="0"/>
      <w:marRight w:val="0"/>
      <w:marTop w:val="0"/>
      <w:marBottom w:val="0"/>
      <w:divBdr>
        <w:top w:val="none" w:sz="0" w:space="0" w:color="auto"/>
        <w:left w:val="none" w:sz="0" w:space="0" w:color="auto"/>
        <w:bottom w:val="none" w:sz="0" w:space="0" w:color="auto"/>
        <w:right w:val="none" w:sz="0" w:space="0" w:color="auto"/>
      </w:divBdr>
    </w:div>
    <w:div w:id="259681231">
      <w:bodyDiv w:val="1"/>
      <w:marLeft w:val="0"/>
      <w:marRight w:val="0"/>
      <w:marTop w:val="0"/>
      <w:marBottom w:val="0"/>
      <w:divBdr>
        <w:top w:val="none" w:sz="0" w:space="0" w:color="auto"/>
        <w:left w:val="none" w:sz="0" w:space="0" w:color="auto"/>
        <w:bottom w:val="none" w:sz="0" w:space="0" w:color="auto"/>
        <w:right w:val="none" w:sz="0" w:space="0" w:color="auto"/>
      </w:divBdr>
    </w:div>
    <w:div w:id="259993826">
      <w:bodyDiv w:val="1"/>
      <w:marLeft w:val="0"/>
      <w:marRight w:val="0"/>
      <w:marTop w:val="0"/>
      <w:marBottom w:val="0"/>
      <w:divBdr>
        <w:top w:val="none" w:sz="0" w:space="0" w:color="auto"/>
        <w:left w:val="none" w:sz="0" w:space="0" w:color="auto"/>
        <w:bottom w:val="none" w:sz="0" w:space="0" w:color="auto"/>
        <w:right w:val="none" w:sz="0" w:space="0" w:color="auto"/>
      </w:divBdr>
    </w:div>
    <w:div w:id="262346679">
      <w:bodyDiv w:val="1"/>
      <w:marLeft w:val="0"/>
      <w:marRight w:val="0"/>
      <w:marTop w:val="0"/>
      <w:marBottom w:val="0"/>
      <w:divBdr>
        <w:top w:val="none" w:sz="0" w:space="0" w:color="auto"/>
        <w:left w:val="none" w:sz="0" w:space="0" w:color="auto"/>
        <w:bottom w:val="none" w:sz="0" w:space="0" w:color="auto"/>
        <w:right w:val="none" w:sz="0" w:space="0" w:color="auto"/>
      </w:divBdr>
    </w:div>
    <w:div w:id="271977707">
      <w:bodyDiv w:val="1"/>
      <w:marLeft w:val="0"/>
      <w:marRight w:val="0"/>
      <w:marTop w:val="0"/>
      <w:marBottom w:val="0"/>
      <w:divBdr>
        <w:top w:val="none" w:sz="0" w:space="0" w:color="auto"/>
        <w:left w:val="none" w:sz="0" w:space="0" w:color="auto"/>
        <w:bottom w:val="none" w:sz="0" w:space="0" w:color="auto"/>
        <w:right w:val="none" w:sz="0" w:space="0" w:color="auto"/>
      </w:divBdr>
    </w:div>
    <w:div w:id="271981493">
      <w:bodyDiv w:val="1"/>
      <w:marLeft w:val="0"/>
      <w:marRight w:val="0"/>
      <w:marTop w:val="0"/>
      <w:marBottom w:val="0"/>
      <w:divBdr>
        <w:top w:val="none" w:sz="0" w:space="0" w:color="auto"/>
        <w:left w:val="none" w:sz="0" w:space="0" w:color="auto"/>
        <w:bottom w:val="none" w:sz="0" w:space="0" w:color="auto"/>
        <w:right w:val="none" w:sz="0" w:space="0" w:color="auto"/>
      </w:divBdr>
    </w:div>
    <w:div w:id="272254136">
      <w:bodyDiv w:val="1"/>
      <w:marLeft w:val="0"/>
      <w:marRight w:val="0"/>
      <w:marTop w:val="0"/>
      <w:marBottom w:val="0"/>
      <w:divBdr>
        <w:top w:val="none" w:sz="0" w:space="0" w:color="auto"/>
        <w:left w:val="none" w:sz="0" w:space="0" w:color="auto"/>
        <w:bottom w:val="none" w:sz="0" w:space="0" w:color="auto"/>
        <w:right w:val="none" w:sz="0" w:space="0" w:color="auto"/>
      </w:divBdr>
    </w:div>
    <w:div w:id="272975700">
      <w:bodyDiv w:val="1"/>
      <w:marLeft w:val="0"/>
      <w:marRight w:val="0"/>
      <w:marTop w:val="0"/>
      <w:marBottom w:val="0"/>
      <w:divBdr>
        <w:top w:val="none" w:sz="0" w:space="0" w:color="auto"/>
        <w:left w:val="none" w:sz="0" w:space="0" w:color="auto"/>
        <w:bottom w:val="none" w:sz="0" w:space="0" w:color="auto"/>
        <w:right w:val="none" w:sz="0" w:space="0" w:color="auto"/>
      </w:divBdr>
    </w:div>
    <w:div w:id="272982522">
      <w:bodyDiv w:val="1"/>
      <w:marLeft w:val="0"/>
      <w:marRight w:val="0"/>
      <w:marTop w:val="0"/>
      <w:marBottom w:val="0"/>
      <w:divBdr>
        <w:top w:val="none" w:sz="0" w:space="0" w:color="auto"/>
        <w:left w:val="none" w:sz="0" w:space="0" w:color="auto"/>
        <w:bottom w:val="none" w:sz="0" w:space="0" w:color="auto"/>
        <w:right w:val="none" w:sz="0" w:space="0" w:color="auto"/>
      </w:divBdr>
    </w:div>
    <w:div w:id="273444860">
      <w:bodyDiv w:val="1"/>
      <w:marLeft w:val="0"/>
      <w:marRight w:val="0"/>
      <w:marTop w:val="0"/>
      <w:marBottom w:val="0"/>
      <w:divBdr>
        <w:top w:val="none" w:sz="0" w:space="0" w:color="auto"/>
        <w:left w:val="none" w:sz="0" w:space="0" w:color="auto"/>
        <w:bottom w:val="none" w:sz="0" w:space="0" w:color="auto"/>
        <w:right w:val="none" w:sz="0" w:space="0" w:color="auto"/>
      </w:divBdr>
    </w:div>
    <w:div w:id="275260687">
      <w:bodyDiv w:val="1"/>
      <w:marLeft w:val="0"/>
      <w:marRight w:val="0"/>
      <w:marTop w:val="0"/>
      <w:marBottom w:val="0"/>
      <w:divBdr>
        <w:top w:val="none" w:sz="0" w:space="0" w:color="auto"/>
        <w:left w:val="none" w:sz="0" w:space="0" w:color="auto"/>
        <w:bottom w:val="none" w:sz="0" w:space="0" w:color="auto"/>
        <w:right w:val="none" w:sz="0" w:space="0" w:color="auto"/>
      </w:divBdr>
    </w:div>
    <w:div w:id="275795598">
      <w:bodyDiv w:val="1"/>
      <w:marLeft w:val="0"/>
      <w:marRight w:val="0"/>
      <w:marTop w:val="0"/>
      <w:marBottom w:val="0"/>
      <w:divBdr>
        <w:top w:val="none" w:sz="0" w:space="0" w:color="auto"/>
        <w:left w:val="none" w:sz="0" w:space="0" w:color="auto"/>
        <w:bottom w:val="none" w:sz="0" w:space="0" w:color="auto"/>
        <w:right w:val="none" w:sz="0" w:space="0" w:color="auto"/>
      </w:divBdr>
    </w:div>
    <w:div w:id="276714179">
      <w:bodyDiv w:val="1"/>
      <w:marLeft w:val="0"/>
      <w:marRight w:val="0"/>
      <w:marTop w:val="0"/>
      <w:marBottom w:val="0"/>
      <w:divBdr>
        <w:top w:val="none" w:sz="0" w:space="0" w:color="auto"/>
        <w:left w:val="none" w:sz="0" w:space="0" w:color="auto"/>
        <w:bottom w:val="none" w:sz="0" w:space="0" w:color="auto"/>
        <w:right w:val="none" w:sz="0" w:space="0" w:color="auto"/>
      </w:divBdr>
    </w:div>
    <w:div w:id="281768184">
      <w:bodyDiv w:val="1"/>
      <w:marLeft w:val="0"/>
      <w:marRight w:val="0"/>
      <w:marTop w:val="0"/>
      <w:marBottom w:val="0"/>
      <w:divBdr>
        <w:top w:val="none" w:sz="0" w:space="0" w:color="auto"/>
        <w:left w:val="none" w:sz="0" w:space="0" w:color="auto"/>
        <w:bottom w:val="none" w:sz="0" w:space="0" w:color="auto"/>
        <w:right w:val="none" w:sz="0" w:space="0" w:color="auto"/>
      </w:divBdr>
    </w:div>
    <w:div w:id="285737050">
      <w:bodyDiv w:val="1"/>
      <w:marLeft w:val="0"/>
      <w:marRight w:val="0"/>
      <w:marTop w:val="0"/>
      <w:marBottom w:val="0"/>
      <w:divBdr>
        <w:top w:val="none" w:sz="0" w:space="0" w:color="auto"/>
        <w:left w:val="none" w:sz="0" w:space="0" w:color="auto"/>
        <w:bottom w:val="none" w:sz="0" w:space="0" w:color="auto"/>
        <w:right w:val="none" w:sz="0" w:space="0" w:color="auto"/>
      </w:divBdr>
    </w:div>
    <w:div w:id="287202315">
      <w:bodyDiv w:val="1"/>
      <w:marLeft w:val="0"/>
      <w:marRight w:val="0"/>
      <w:marTop w:val="0"/>
      <w:marBottom w:val="0"/>
      <w:divBdr>
        <w:top w:val="none" w:sz="0" w:space="0" w:color="auto"/>
        <w:left w:val="none" w:sz="0" w:space="0" w:color="auto"/>
        <w:bottom w:val="none" w:sz="0" w:space="0" w:color="auto"/>
        <w:right w:val="none" w:sz="0" w:space="0" w:color="auto"/>
      </w:divBdr>
    </w:div>
    <w:div w:id="290477622">
      <w:bodyDiv w:val="1"/>
      <w:marLeft w:val="0"/>
      <w:marRight w:val="0"/>
      <w:marTop w:val="0"/>
      <w:marBottom w:val="0"/>
      <w:divBdr>
        <w:top w:val="none" w:sz="0" w:space="0" w:color="auto"/>
        <w:left w:val="none" w:sz="0" w:space="0" w:color="auto"/>
        <w:bottom w:val="none" w:sz="0" w:space="0" w:color="auto"/>
        <w:right w:val="none" w:sz="0" w:space="0" w:color="auto"/>
      </w:divBdr>
    </w:div>
    <w:div w:id="291063159">
      <w:bodyDiv w:val="1"/>
      <w:marLeft w:val="0"/>
      <w:marRight w:val="0"/>
      <w:marTop w:val="0"/>
      <w:marBottom w:val="0"/>
      <w:divBdr>
        <w:top w:val="none" w:sz="0" w:space="0" w:color="auto"/>
        <w:left w:val="none" w:sz="0" w:space="0" w:color="auto"/>
        <w:bottom w:val="none" w:sz="0" w:space="0" w:color="auto"/>
        <w:right w:val="none" w:sz="0" w:space="0" w:color="auto"/>
      </w:divBdr>
    </w:div>
    <w:div w:id="293946382">
      <w:bodyDiv w:val="1"/>
      <w:marLeft w:val="0"/>
      <w:marRight w:val="0"/>
      <w:marTop w:val="0"/>
      <w:marBottom w:val="0"/>
      <w:divBdr>
        <w:top w:val="none" w:sz="0" w:space="0" w:color="auto"/>
        <w:left w:val="none" w:sz="0" w:space="0" w:color="auto"/>
        <w:bottom w:val="none" w:sz="0" w:space="0" w:color="auto"/>
        <w:right w:val="none" w:sz="0" w:space="0" w:color="auto"/>
      </w:divBdr>
    </w:div>
    <w:div w:id="298804266">
      <w:bodyDiv w:val="1"/>
      <w:marLeft w:val="0"/>
      <w:marRight w:val="0"/>
      <w:marTop w:val="0"/>
      <w:marBottom w:val="0"/>
      <w:divBdr>
        <w:top w:val="none" w:sz="0" w:space="0" w:color="auto"/>
        <w:left w:val="none" w:sz="0" w:space="0" w:color="auto"/>
        <w:bottom w:val="none" w:sz="0" w:space="0" w:color="auto"/>
        <w:right w:val="none" w:sz="0" w:space="0" w:color="auto"/>
      </w:divBdr>
    </w:div>
    <w:div w:id="301666083">
      <w:bodyDiv w:val="1"/>
      <w:marLeft w:val="0"/>
      <w:marRight w:val="0"/>
      <w:marTop w:val="0"/>
      <w:marBottom w:val="0"/>
      <w:divBdr>
        <w:top w:val="none" w:sz="0" w:space="0" w:color="auto"/>
        <w:left w:val="none" w:sz="0" w:space="0" w:color="auto"/>
        <w:bottom w:val="none" w:sz="0" w:space="0" w:color="auto"/>
        <w:right w:val="none" w:sz="0" w:space="0" w:color="auto"/>
      </w:divBdr>
    </w:div>
    <w:div w:id="306974329">
      <w:bodyDiv w:val="1"/>
      <w:marLeft w:val="0"/>
      <w:marRight w:val="0"/>
      <w:marTop w:val="0"/>
      <w:marBottom w:val="0"/>
      <w:divBdr>
        <w:top w:val="none" w:sz="0" w:space="0" w:color="auto"/>
        <w:left w:val="none" w:sz="0" w:space="0" w:color="auto"/>
        <w:bottom w:val="none" w:sz="0" w:space="0" w:color="auto"/>
        <w:right w:val="none" w:sz="0" w:space="0" w:color="auto"/>
      </w:divBdr>
    </w:div>
    <w:div w:id="308830884">
      <w:bodyDiv w:val="1"/>
      <w:marLeft w:val="0"/>
      <w:marRight w:val="0"/>
      <w:marTop w:val="0"/>
      <w:marBottom w:val="0"/>
      <w:divBdr>
        <w:top w:val="none" w:sz="0" w:space="0" w:color="auto"/>
        <w:left w:val="none" w:sz="0" w:space="0" w:color="auto"/>
        <w:bottom w:val="none" w:sz="0" w:space="0" w:color="auto"/>
        <w:right w:val="none" w:sz="0" w:space="0" w:color="auto"/>
      </w:divBdr>
    </w:div>
    <w:div w:id="309024085">
      <w:bodyDiv w:val="1"/>
      <w:marLeft w:val="0"/>
      <w:marRight w:val="0"/>
      <w:marTop w:val="0"/>
      <w:marBottom w:val="0"/>
      <w:divBdr>
        <w:top w:val="none" w:sz="0" w:space="0" w:color="auto"/>
        <w:left w:val="none" w:sz="0" w:space="0" w:color="auto"/>
        <w:bottom w:val="none" w:sz="0" w:space="0" w:color="auto"/>
        <w:right w:val="none" w:sz="0" w:space="0" w:color="auto"/>
      </w:divBdr>
    </w:div>
    <w:div w:id="309528921">
      <w:bodyDiv w:val="1"/>
      <w:marLeft w:val="0"/>
      <w:marRight w:val="0"/>
      <w:marTop w:val="0"/>
      <w:marBottom w:val="0"/>
      <w:divBdr>
        <w:top w:val="none" w:sz="0" w:space="0" w:color="auto"/>
        <w:left w:val="none" w:sz="0" w:space="0" w:color="auto"/>
        <w:bottom w:val="none" w:sz="0" w:space="0" w:color="auto"/>
        <w:right w:val="none" w:sz="0" w:space="0" w:color="auto"/>
      </w:divBdr>
    </w:div>
    <w:div w:id="310444803">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657499">
      <w:bodyDiv w:val="1"/>
      <w:marLeft w:val="0"/>
      <w:marRight w:val="0"/>
      <w:marTop w:val="0"/>
      <w:marBottom w:val="0"/>
      <w:divBdr>
        <w:top w:val="none" w:sz="0" w:space="0" w:color="auto"/>
        <w:left w:val="none" w:sz="0" w:space="0" w:color="auto"/>
        <w:bottom w:val="none" w:sz="0" w:space="0" w:color="auto"/>
        <w:right w:val="none" w:sz="0" w:space="0" w:color="auto"/>
      </w:divBdr>
    </w:div>
    <w:div w:id="319384879">
      <w:bodyDiv w:val="1"/>
      <w:marLeft w:val="0"/>
      <w:marRight w:val="0"/>
      <w:marTop w:val="0"/>
      <w:marBottom w:val="0"/>
      <w:divBdr>
        <w:top w:val="none" w:sz="0" w:space="0" w:color="auto"/>
        <w:left w:val="none" w:sz="0" w:space="0" w:color="auto"/>
        <w:bottom w:val="none" w:sz="0" w:space="0" w:color="auto"/>
        <w:right w:val="none" w:sz="0" w:space="0" w:color="auto"/>
      </w:divBdr>
    </w:div>
    <w:div w:id="319624692">
      <w:bodyDiv w:val="1"/>
      <w:marLeft w:val="0"/>
      <w:marRight w:val="0"/>
      <w:marTop w:val="0"/>
      <w:marBottom w:val="0"/>
      <w:divBdr>
        <w:top w:val="none" w:sz="0" w:space="0" w:color="auto"/>
        <w:left w:val="none" w:sz="0" w:space="0" w:color="auto"/>
        <w:bottom w:val="none" w:sz="0" w:space="0" w:color="auto"/>
        <w:right w:val="none" w:sz="0" w:space="0" w:color="auto"/>
      </w:divBdr>
    </w:div>
    <w:div w:id="320471144">
      <w:bodyDiv w:val="1"/>
      <w:marLeft w:val="0"/>
      <w:marRight w:val="0"/>
      <w:marTop w:val="0"/>
      <w:marBottom w:val="0"/>
      <w:divBdr>
        <w:top w:val="none" w:sz="0" w:space="0" w:color="auto"/>
        <w:left w:val="none" w:sz="0" w:space="0" w:color="auto"/>
        <w:bottom w:val="none" w:sz="0" w:space="0" w:color="auto"/>
        <w:right w:val="none" w:sz="0" w:space="0" w:color="auto"/>
      </w:divBdr>
    </w:div>
    <w:div w:id="323242241">
      <w:bodyDiv w:val="1"/>
      <w:marLeft w:val="0"/>
      <w:marRight w:val="0"/>
      <w:marTop w:val="0"/>
      <w:marBottom w:val="0"/>
      <w:divBdr>
        <w:top w:val="none" w:sz="0" w:space="0" w:color="auto"/>
        <w:left w:val="none" w:sz="0" w:space="0" w:color="auto"/>
        <w:bottom w:val="none" w:sz="0" w:space="0" w:color="auto"/>
        <w:right w:val="none" w:sz="0" w:space="0" w:color="auto"/>
      </w:divBdr>
    </w:div>
    <w:div w:id="323629500">
      <w:bodyDiv w:val="1"/>
      <w:marLeft w:val="0"/>
      <w:marRight w:val="0"/>
      <w:marTop w:val="0"/>
      <w:marBottom w:val="0"/>
      <w:divBdr>
        <w:top w:val="none" w:sz="0" w:space="0" w:color="auto"/>
        <w:left w:val="none" w:sz="0" w:space="0" w:color="auto"/>
        <w:bottom w:val="none" w:sz="0" w:space="0" w:color="auto"/>
        <w:right w:val="none" w:sz="0" w:space="0" w:color="auto"/>
      </w:divBdr>
    </w:div>
    <w:div w:id="324358316">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335159480">
      <w:bodyDiv w:val="1"/>
      <w:marLeft w:val="0"/>
      <w:marRight w:val="0"/>
      <w:marTop w:val="0"/>
      <w:marBottom w:val="0"/>
      <w:divBdr>
        <w:top w:val="none" w:sz="0" w:space="0" w:color="auto"/>
        <w:left w:val="none" w:sz="0" w:space="0" w:color="auto"/>
        <w:bottom w:val="none" w:sz="0" w:space="0" w:color="auto"/>
        <w:right w:val="none" w:sz="0" w:space="0" w:color="auto"/>
      </w:divBdr>
    </w:div>
    <w:div w:id="338042778">
      <w:bodyDiv w:val="1"/>
      <w:marLeft w:val="0"/>
      <w:marRight w:val="0"/>
      <w:marTop w:val="0"/>
      <w:marBottom w:val="0"/>
      <w:divBdr>
        <w:top w:val="none" w:sz="0" w:space="0" w:color="auto"/>
        <w:left w:val="none" w:sz="0" w:space="0" w:color="auto"/>
        <w:bottom w:val="none" w:sz="0" w:space="0" w:color="auto"/>
        <w:right w:val="none" w:sz="0" w:space="0" w:color="auto"/>
      </w:divBdr>
    </w:div>
    <w:div w:id="341975525">
      <w:bodyDiv w:val="1"/>
      <w:marLeft w:val="0"/>
      <w:marRight w:val="0"/>
      <w:marTop w:val="0"/>
      <w:marBottom w:val="0"/>
      <w:divBdr>
        <w:top w:val="none" w:sz="0" w:space="0" w:color="auto"/>
        <w:left w:val="none" w:sz="0" w:space="0" w:color="auto"/>
        <w:bottom w:val="none" w:sz="0" w:space="0" w:color="auto"/>
        <w:right w:val="none" w:sz="0" w:space="0" w:color="auto"/>
      </w:divBdr>
    </w:div>
    <w:div w:id="348456677">
      <w:bodyDiv w:val="1"/>
      <w:marLeft w:val="0"/>
      <w:marRight w:val="0"/>
      <w:marTop w:val="0"/>
      <w:marBottom w:val="0"/>
      <w:divBdr>
        <w:top w:val="none" w:sz="0" w:space="0" w:color="auto"/>
        <w:left w:val="none" w:sz="0" w:space="0" w:color="auto"/>
        <w:bottom w:val="none" w:sz="0" w:space="0" w:color="auto"/>
        <w:right w:val="none" w:sz="0" w:space="0" w:color="auto"/>
      </w:divBdr>
    </w:div>
    <w:div w:id="354120108">
      <w:bodyDiv w:val="1"/>
      <w:marLeft w:val="0"/>
      <w:marRight w:val="0"/>
      <w:marTop w:val="0"/>
      <w:marBottom w:val="0"/>
      <w:divBdr>
        <w:top w:val="none" w:sz="0" w:space="0" w:color="auto"/>
        <w:left w:val="none" w:sz="0" w:space="0" w:color="auto"/>
        <w:bottom w:val="none" w:sz="0" w:space="0" w:color="auto"/>
        <w:right w:val="none" w:sz="0" w:space="0" w:color="auto"/>
      </w:divBdr>
    </w:div>
    <w:div w:id="356274129">
      <w:bodyDiv w:val="1"/>
      <w:marLeft w:val="0"/>
      <w:marRight w:val="0"/>
      <w:marTop w:val="0"/>
      <w:marBottom w:val="0"/>
      <w:divBdr>
        <w:top w:val="none" w:sz="0" w:space="0" w:color="auto"/>
        <w:left w:val="none" w:sz="0" w:space="0" w:color="auto"/>
        <w:bottom w:val="none" w:sz="0" w:space="0" w:color="auto"/>
        <w:right w:val="none" w:sz="0" w:space="0" w:color="auto"/>
      </w:divBdr>
    </w:div>
    <w:div w:id="369498863">
      <w:bodyDiv w:val="1"/>
      <w:marLeft w:val="0"/>
      <w:marRight w:val="0"/>
      <w:marTop w:val="0"/>
      <w:marBottom w:val="0"/>
      <w:divBdr>
        <w:top w:val="none" w:sz="0" w:space="0" w:color="auto"/>
        <w:left w:val="none" w:sz="0" w:space="0" w:color="auto"/>
        <w:bottom w:val="none" w:sz="0" w:space="0" w:color="auto"/>
        <w:right w:val="none" w:sz="0" w:space="0" w:color="auto"/>
      </w:divBdr>
    </w:div>
    <w:div w:id="375012057">
      <w:bodyDiv w:val="1"/>
      <w:marLeft w:val="0"/>
      <w:marRight w:val="0"/>
      <w:marTop w:val="0"/>
      <w:marBottom w:val="0"/>
      <w:divBdr>
        <w:top w:val="none" w:sz="0" w:space="0" w:color="auto"/>
        <w:left w:val="none" w:sz="0" w:space="0" w:color="auto"/>
        <w:bottom w:val="none" w:sz="0" w:space="0" w:color="auto"/>
        <w:right w:val="none" w:sz="0" w:space="0" w:color="auto"/>
      </w:divBdr>
    </w:div>
    <w:div w:id="377366201">
      <w:bodyDiv w:val="1"/>
      <w:marLeft w:val="0"/>
      <w:marRight w:val="0"/>
      <w:marTop w:val="0"/>
      <w:marBottom w:val="0"/>
      <w:divBdr>
        <w:top w:val="none" w:sz="0" w:space="0" w:color="auto"/>
        <w:left w:val="none" w:sz="0" w:space="0" w:color="auto"/>
        <w:bottom w:val="none" w:sz="0" w:space="0" w:color="auto"/>
        <w:right w:val="none" w:sz="0" w:space="0" w:color="auto"/>
      </w:divBdr>
    </w:div>
    <w:div w:id="377780808">
      <w:bodyDiv w:val="1"/>
      <w:marLeft w:val="0"/>
      <w:marRight w:val="0"/>
      <w:marTop w:val="0"/>
      <w:marBottom w:val="0"/>
      <w:divBdr>
        <w:top w:val="none" w:sz="0" w:space="0" w:color="auto"/>
        <w:left w:val="none" w:sz="0" w:space="0" w:color="auto"/>
        <w:bottom w:val="none" w:sz="0" w:space="0" w:color="auto"/>
        <w:right w:val="none" w:sz="0" w:space="0" w:color="auto"/>
      </w:divBdr>
    </w:div>
    <w:div w:id="377898112">
      <w:bodyDiv w:val="1"/>
      <w:marLeft w:val="0"/>
      <w:marRight w:val="0"/>
      <w:marTop w:val="0"/>
      <w:marBottom w:val="0"/>
      <w:divBdr>
        <w:top w:val="none" w:sz="0" w:space="0" w:color="auto"/>
        <w:left w:val="none" w:sz="0" w:space="0" w:color="auto"/>
        <w:bottom w:val="none" w:sz="0" w:space="0" w:color="auto"/>
        <w:right w:val="none" w:sz="0" w:space="0" w:color="auto"/>
      </w:divBdr>
    </w:div>
    <w:div w:id="380638594">
      <w:bodyDiv w:val="1"/>
      <w:marLeft w:val="0"/>
      <w:marRight w:val="0"/>
      <w:marTop w:val="0"/>
      <w:marBottom w:val="0"/>
      <w:divBdr>
        <w:top w:val="none" w:sz="0" w:space="0" w:color="auto"/>
        <w:left w:val="none" w:sz="0" w:space="0" w:color="auto"/>
        <w:bottom w:val="none" w:sz="0" w:space="0" w:color="auto"/>
        <w:right w:val="none" w:sz="0" w:space="0" w:color="auto"/>
      </w:divBdr>
    </w:div>
    <w:div w:id="387650991">
      <w:bodyDiv w:val="1"/>
      <w:marLeft w:val="0"/>
      <w:marRight w:val="0"/>
      <w:marTop w:val="0"/>
      <w:marBottom w:val="0"/>
      <w:divBdr>
        <w:top w:val="none" w:sz="0" w:space="0" w:color="auto"/>
        <w:left w:val="none" w:sz="0" w:space="0" w:color="auto"/>
        <w:bottom w:val="none" w:sz="0" w:space="0" w:color="auto"/>
        <w:right w:val="none" w:sz="0" w:space="0" w:color="auto"/>
      </w:divBdr>
    </w:div>
    <w:div w:id="388497492">
      <w:bodyDiv w:val="1"/>
      <w:marLeft w:val="0"/>
      <w:marRight w:val="0"/>
      <w:marTop w:val="0"/>
      <w:marBottom w:val="0"/>
      <w:divBdr>
        <w:top w:val="none" w:sz="0" w:space="0" w:color="auto"/>
        <w:left w:val="none" w:sz="0" w:space="0" w:color="auto"/>
        <w:bottom w:val="none" w:sz="0" w:space="0" w:color="auto"/>
        <w:right w:val="none" w:sz="0" w:space="0" w:color="auto"/>
      </w:divBdr>
    </w:div>
    <w:div w:id="407652435">
      <w:bodyDiv w:val="1"/>
      <w:marLeft w:val="0"/>
      <w:marRight w:val="0"/>
      <w:marTop w:val="0"/>
      <w:marBottom w:val="0"/>
      <w:divBdr>
        <w:top w:val="none" w:sz="0" w:space="0" w:color="auto"/>
        <w:left w:val="none" w:sz="0" w:space="0" w:color="auto"/>
        <w:bottom w:val="none" w:sz="0" w:space="0" w:color="auto"/>
        <w:right w:val="none" w:sz="0" w:space="0" w:color="auto"/>
      </w:divBdr>
    </w:div>
    <w:div w:id="410011976">
      <w:bodyDiv w:val="1"/>
      <w:marLeft w:val="0"/>
      <w:marRight w:val="0"/>
      <w:marTop w:val="0"/>
      <w:marBottom w:val="0"/>
      <w:divBdr>
        <w:top w:val="none" w:sz="0" w:space="0" w:color="auto"/>
        <w:left w:val="none" w:sz="0" w:space="0" w:color="auto"/>
        <w:bottom w:val="none" w:sz="0" w:space="0" w:color="auto"/>
        <w:right w:val="none" w:sz="0" w:space="0" w:color="auto"/>
      </w:divBdr>
    </w:div>
    <w:div w:id="411633769">
      <w:bodyDiv w:val="1"/>
      <w:marLeft w:val="0"/>
      <w:marRight w:val="0"/>
      <w:marTop w:val="0"/>
      <w:marBottom w:val="0"/>
      <w:divBdr>
        <w:top w:val="none" w:sz="0" w:space="0" w:color="auto"/>
        <w:left w:val="none" w:sz="0" w:space="0" w:color="auto"/>
        <w:bottom w:val="none" w:sz="0" w:space="0" w:color="auto"/>
        <w:right w:val="none" w:sz="0" w:space="0" w:color="auto"/>
      </w:divBdr>
    </w:div>
    <w:div w:id="412899391">
      <w:bodyDiv w:val="1"/>
      <w:marLeft w:val="0"/>
      <w:marRight w:val="0"/>
      <w:marTop w:val="0"/>
      <w:marBottom w:val="0"/>
      <w:divBdr>
        <w:top w:val="none" w:sz="0" w:space="0" w:color="auto"/>
        <w:left w:val="none" w:sz="0" w:space="0" w:color="auto"/>
        <w:bottom w:val="none" w:sz="0" w:space="0" w:color="auto"/>
        <w:right w:val="none" w:sz="0" w:space="0" w:color="auto"/>
      </w:divBdr>
    </w:div>
    <w:div w:id="419259709">
      <w:bodyDiv w:val="1"/>
      <w:marLeft w:val="0"/>
      <w:marRight w:val="0"/>
      <w:marTop w:val="0"/>
      <w:marBottom w:val="0"/>
      <w:divBdr>
        <w:top w:val="none" w:sz="0" w:space="0" w:color="auto"/>
        <w:left w:val="none" w:sz="0" w:space="0" w:color="auto"/>
        <w:bottom w:val="none" w:sz="0" w:space="0" w:color="auto"/>
        <w:right w:val="none" w:sz="0" w:space="0" w:color="auto"/>
      </w:divBdr>
    </w:div>
    <w:div w:id="421685801">
      <w:bodyDiv w:val="1"/>
      <w:marLeft w:val="0"/>
      <w:marRight w:val="0"/>
      <w:marTop w:val="0"/>
      <w:marBottom w:val="0"/>
      <w:divBdr>
        <w:top w:val="none" w:sz="0" w:space="0" w:color="auto"/>
        <w:left w:val="none" w:sz="0" w:space="0" w:color="auto"/>
        <w:bottom w:val="none" w:sz="0" w:space="0" w:color="auto"/>
        <w:right w:val="none" w:sz="0" w:space="0" w:color="auto"/>
      </w:divBdr>
    </w:div>
    <w:div w:id="421755862">
      <w:bodyDiv w:val="1"/>
      <w:marLeft w:val="0"/>
      <w:marRight w:val="0"/>
      <w:marTop w:val="0"/>
      <w:marBottom w:val="0"/>
      <w:divBdr>
        <w:top w:val="none" w:sz="0" w:space="0" w:color="auto"/>
        <w:left w:val="none" w:sz="0" w:space="0" w:color="auto"/>
        <w:bottom w:val="none" w:sz="0" w:space="0" w:color="auto"/>
        <w:right w:val="none" w:sz="0" w:space="0" w:color="auto"/>
      </w:divBdr>
    </w:div>
    <w:div w:id="423191304">
      <w:bodyDiv w:val="1"/>
      <w:marLeft w:val="0"/>
      <w:marRight w:val="0"/>
      <w:marTop w:val="0"/>
      <w:marBottom w:val="0"/>
      <w:divBdr>
        <w:top w:val="none" w:sz="0" w:space="0" w:color="auto"/>
        <w:left w:val="none" w:sz="0" w:space="0" w:color="auto"/>
        <w:bottom w:val="none" w:sz="0" w:space="0" w:color="auto"/>
        <w:right w:val="none" w:sz="0" w:space="0" w:color="auto"/>
      </w:divBdr>
    </w:div>
    <w:div w:id="424149607">
      <w:bodyDiv w:val="1"/>
      <w:marLeft w:val="0"/>
      <w:marRight w:val="0"/>
      <w:marTop w:val="0"/>
      <w:marBottom w:val="0"/>
      <w:divBdr>
        <w:top w:val="none" w:sz="0" w:space="0" w:color="auto"/>
        <w:left w:val="none" w:sz="0" w:space="0" w:color="auto"/>
        <w:bottom w:val="none" w:sz="0" w:space="0" w:color="auto"/>
        <w:right w:val="none" w:sz="0" w:space="0" w:color="auto"/>
      </w:divBdr>
    </w:div>
    <w:div w:id="429089817">
      <w:bodyDiv w:val="1"/>
      <w:marLeft w:val="0"/>
      <w:marRight w:val="0"/>
      <w:marTop w:val="0"/>
      <w:marBottom w:val="0"/>
      <w:divBdr>
        <w:top w:val="none" w:sz="0" w:space="0" w:color="auto"/>
        <w:left w:val="none" w:sz="0" w:space="0" w:color="auto"/>
        <w:bottom w:val="none" w:sz="0" w:space="0" w:color="auto"/>
        <w:right w:val="none" w:sz="0" w:space="0" w:color="auto"/>
      </w:divBdr>
    </w:div>
    <w:div w:id="430660754">
      <w:bodyDiv w:val="1"/>
      <w:marLeft w:val="0"/>
      <w:marRight w:val="0"/>
      <w:marTop w:val="0"/>
      <w:marBottom w:val="0"/>
      <w:divBdr>
        <w:top w:val="none" w:sz="0" w:space="0" w:color="auto"/>
        <w:left w:val="none" w:sz="0" w:space="0" w:color="auto"/>
        <w:bottom w:val="none" w:sz="0" w:space="0" w:color="auto"/>
        <w:right w:val="none" w:sz="0" w:space="0" w:color="auto"/>
      </w:divBdr>
    </w:div>
    <w:div w:id="432628831">
      <w:bodyDiv w:val="1"/>
      <w:marLeft w:val="0"/>
      <w:marRight w:val="0"/>
      <w:marTop w:val="0"/>
      <w:marBottom w:val="0"/>
      <w:divBdr>
        <w:top w:val="none" w:sz="0" w:space="0" w:color="auto"/>
        <w:left w:val="none" w:sz="0" w:space="0" w:color="auto"/>
        <w:bottom w:val="none" w:sz="0" w:space="0" w:color="auto"/>
        <w:right w:val="none" w:sz="0" w:space="0" w:color="auto"/>
      </w:divBdr>
    </w:div>
    <w:div w:id="436950365">
      <w:bodyDiv w:val="1"/>
      <w:marLeft w:val="0"/>
      <w:marRight w:val="0"/>
      <w:marTop w:val="0"/>
      <w:marBottom w:val="0"/>
      <w:divBdr>
        <w:top w:val="none" w:sz="0" w:space="0" w:color="auto"/>
        <w:left w:val="none" w:sz="0" w:space="0" w:color="auto"/>
        <w:bottom w:val="none" w:sz="0" w:space="0" w:color="auto"/>
        <w:right w:val="none" w:sz="0" w:space="0" w:color="auto"/>
      </w:divBdr>
    </w:div>
    <w:div w:id="437023980">
      <w:bodyDiv w:val="1"/>
      <w:marLeft w:val="0"/>
      <w:marRight w:val="0"/>
      <w:marTop w:val="0"/>
      <w:marBottom w:val="0"/>
      <w:divBdr>
        <w:top w:val="none" w:sz="0" w:space="0" w:color="auto"/>
        <w:left w:val="none" w:sz="0" w:space="0" w:color="auto"/>
        <w:bottom w:val="none" w:sz="0" w:space="0" w:color="auto"/>
        <w:right w:val="none" w:sz="0" w:space="0" w:color="auto"/>
      </w:divBdr>
    </w:div>
    <w:div w:id="440682138">
      <w:bodyDiv w:val="1"/>
      <w:marLeft w:val="0"/>
      <w:marRight w:val="0"/>
      <w:marTop w:val="0"/>
      <w:marBottom w:val="0"/>
      <w:divBdr>
        <w:top w:val="none" w:sz="0" w:space="0" w:color="auto"/>
        <w:left w:val="none" w:sz="0" w:space="0" w:color="auto"/>
        <w:bottom w:val="none" w:sz="0" w:space="0" w:color="auto"/>
        <w:right w:val="none" w:sz="0" w:space="0" w:color="auto"/>
      </w:divBdr>
    </w:div>
    <w:div w:id="443770904">
      <w:bodyDiv w:val="1"/>
      <w:marLeft w:val="0"/>
      <w:marRight w:val="0"/>
      <w:marTop w:val="0"/>
      <w:marBottom w:val="0"/>
      <w:divBdr>
        <w:top w:val="none" w:sz="0" w:space="0" w:color="auto"/>
        <w:left w:val="none" w:sz="0" w:space="0" w:color="auto"/>
        <w:bottom w:val="none" w:sz="0" w:space="0" w:color="auto"/>
        <w:right w:val="none" w:sz="0" w:space="0" w:color="auto"/>
      </w:divBdr>
    </w:div>
    <w:div w:id="448473824">
      <w:bodyDiv w:val="1"/>
      <w:marLeft w:val="0"/>
      <w:marRight w:val="0"/>
      <w:marTop w:val="0"/>
      <w:marBottom w:val="0"/>
      <w:divBdr>
        <w:top w:val="none" w:sz="0" w:space="0" w:color="auto"/>
        <w:left w:val="none" w:sz="0" w:space="0" w:color="auto"/>
        <w:bottom w:val="none" w:sz="0" w:space="0" w:color="auto"/>
        <w:right w:val="none" w:sz="0" w:space="0" w:color="auto"/>
      </w:divBdr>
    </w:div>
    <w:div w:id="451019156">
      <w:bodyDiv w:val="1"/>
      <w:marLeft w:val="0"/>
      <w:marRight w:val="0"/>
      <w:marTop w:val="0"/>
      <w:marBottom w:val="0"/>
      <w:divBdr>
        <w:top w:val="none" w:sz="0" w:space="0" w:color="auto"/>
        <w:left w:val="none" w:sz="0" w:space="0" w:color="auto"/>
        <w:bottom w:val="none" w:sz="0" w:space="0" w:color="auto"/>
        <w:right w:val="none" w:sz="0" w:space="0" w:color="auto"/>
      </w:divBdr>
    </w:div>
    <w:div w:id="451288190">
      <w:bodyDiv w:val="1"/>
      <w:marLeft w:val="0"/>
      <w:marRight w:val="0"/>
      <w:marTop w:val="0"/>
      <w:marBottom w:val="0"/>
      <w:divBdr>
        <w:top w:val="none" w:sz="0" w:space="0" w:color="auto"/>
        <w:left w:val="none" w:sz="0" w:space="0" w:color="auto"/>
        <w:bottom w:val="none" w:sz="0" w:space="0" w:color="auto"/>
        <w:right w:val="none" w:sz="0" w:space="0" w:color="auto"/>
      </w:divBdr>
    </w:div>
    <w:div w:id="452795997">
      <w:bodyDiv w:val="1"/>
      <w:marLeft w:val="0"/>
      <w:marRight w:val="0"/>
      <w:marTop w:val="0"/>
      <w:marBottom w:val="0"/>
      <w:divBdr>
        <w:top w:val="none" w:sz="0" w:space="0" w:color="auto"/>
        <w:left w:val="none" w:sz="0" w:space="0" w:color="auto"/>
        <w:bottom w:val="none" w:sz="0" w:space="0" w:color="auto"/>
        <w:right w:val="none" w:sz="0" w:space="0" w:color="auto"/>
      </w:divBdr>
    </w:div>
    <w:div w:id="457577204">
      <w:bodyDiv w:val="1"/>
      <w:marLeft w:val="0"/>
      <w:marRight w:val="0"/>
      <w:marTop w:val="0"/>
      <w:marBottom w:val="0"/>
      <w:divBdr>
        <w:top w:val="none" w:sz="0" w:space="0" w:color="auto"/>
        <w:left w:val="none" w:sz="0" w:space="0" w:color="auto"/>
        <w:bottom w:val="none" w:sz="0" w:space="0" w:color="auto"/>
        <w:right w:val="none" w:sz="0" w:space="0" w:color="auto"/>
      </w:divBdr>
    </w:div>
    <w:div w:id="460804826">
      <w:bodyDiv w:val="1"/>
      <w:marLeft w:val="0"/>
      <w:marRight w:val="0"/>
      <w:marTop w:val="0"/>
      <w:marBottom w:val="0"/>
      <w:divBdr>
        <w:top w:val="none" w:sz="0" w:space="0" w:color="auto"/>
        <w:left w:val="none" w:sz="0" w:space="0" w:color="auto"/>
        <w:bottom w:val="none" w:sz="0" w:space="0" w:color="auto"/>
        <w:right w:val="none" w:sz="0" w:space="0" w:color="auto"/>
      </w:divBdr>
    </w:div>
    <w:div w:id="469372167">
      <w:bodyDiv w:val="1"/>
      <w:marLeft w:val="0"/>
      <w:marRight w:val="0"/>
      <w:marTop w:val="0"/>
      <w:marBottom w:val="0"/>
      <w:divBdr>
        <w:top w:val="none" w:sz="0" w:space="0" w:color="auto"/>
        <w:left w:val="none" w:sz="0" w:space="0" w:color="auto"/>
        <w:bottom w:val="none" w:sz="0" w:space="0" w:color="auto"/>
        <w:right w:val="none" w:sz="0" w:space="0" w:color="auto"/>
      </w:divBdr>
    </w:div>
    <w:div w:id="479153133">
      <w:bodyDiv w:val="1"/>
      <w:marLeft w:val="0"/>
      <w:marRight w:val="0"/>
      <w:marTop w:val="0"/>
      <w:marBottom w:val="0"/>
      <w:divBdr>
        <w:top w:val="none" w:sz="0" w:space="0" w:color="auto"/>
        <w:left w:val="none" w:sz="0" w:space="0" w:color="auto"/>
        <w:bottom w:val="none" w:sz="0" w:space="0" w:color="auto"/>
        <w:right w:val="none" w:sz="0" w:space="0" w:color="auto"/>
      </w:divBdr>
    </w:div>
    <w:div w:id="481889168">
      <w:bodyDiv w:val="1"/>
      <w:marLeft w:val="0"/>
      <w:marRight w:val="0"/>
      <w:marTop w:val="0"/>
      <w:marBottom w:val="0"/>
      <w:divBdr>
        <w:top w:val="none" w:sz="0" w:space="0" w:color="auto"/>
        <w:left w:val="none" w:sz="0" w:space="0" w:color="auto"/>
        <w:bottom w:val="none" w:sz="0" w:space="0" w:color="auto"/>
        <w:right w:val="none" w:sz="0" w:space="0" w:color="auto"/>
      </w:divBdr>
    </w:div>
    <w:div w:id="483936615">
      <w:bodyDiv w:val="1"/>
      <w:marLeft w:val="0"/>
      <w:marRight w:val="0"/>
      <w:marTop w:val="0"/>
      <w:marBottom w:val="0"/>
      <w:divBdr>
        <w:top w:val="none" w:sz="0" w:space="0" w:color="auto"/>
        <w:left w:val="none" w:sz="0" w:space="0" w:color="auto"/>
        <w:bottom w:val="none" w:sz="0" w:space="0" w:color="auto"/>
        <w:right w:val="none" w:sz="0" w:space="0" w:color="auto"/>
      </w:divBdr>
    </w:div>
    <w:div w:id="486282312">
      <w:bodyDiv w:val="1"/>
      <w:marLeft w:val="0"/>
      <w:marRight w:val="0"/>
      <w:marTop w:val="0"/>
      <w:marBottom w:val="0"/>
      <w:divBdr>
        <w:top w:val="none" w:sz="0" w:space="0" w:color="auto"/>
        <w:left w:val="none" w:sz="0" w:space="0" w:color="auto"/>
        <w:bottom w:val="none" w:sz="0" w:space="0" w:color="auto"/>
        <w:right w:val="none" w:sz="0" w:space="0" w:color="auto"/>
      </w:divBdr>
    </w:div>
    <w:div w:id="491677598">
      <w:bodyDiv w:val="1"/>
      <w:marLeft w:val="0"/>
      <w:marRight w:val="0"/>
      <w:marTop w:val="0"/>
      <w:marBottom w:val="0"/>
      <w:divBdr>
        <w:top w:val="none" w:sz="0" w:space="0" w:color="auto"/>
        <w:left w:val="none" w:sz="0" w:space="0" w:color="auto"/>
        <w:bottom w:val="none" w:sz="0" w:space="0" w:color="auto"/>
        <w:right w:val="none" w:sz="0" w:space="0" w:color="auto"/>
      </w:divBdr>
    </w:div>
    <w:div w:id="491869603">
      <w:bodyDiv w:val="1"/>
      <w:marLeft w:val="0"/>
      <w:marRight w:val="0"/>
      <w:marTop w:val="0"/>
      <w:marBottom w:val="0"/>
      <w:divBdr>
        <w:top w:val="none" w:sz="0" w:space="0" w:color="auto"/>
        <w:left w:val="none" w:sz="0" w:space="0" w:color="auto"/>
        <w:bottom w:val="none" w:sz="0" w:space="0" w:color="auto"/>
        <w:right w:val="none" w:sz="0" w:space="0" w:color="auto"/>
      </w:divBdr>
    </w:div>
    <w:div w:id="493498247">
      <w:bodyDiv w:val="1"/>
      <w:marLeft w:val="0"/>
      <w:marRight w:val="0"/>
      <w:marTop w:val="0"/>
      <w:marBottom w:val="0"/>
      <w:divBdr>
        <w:top w:val="none" w:sz="0" w:space="0" w:color="auto"/>
        <w:left w:val="none" w:sz="0" w:space="0" w:color="auto"/>
        <w:bottom w:val="none" w:sz="0" w:space="0" w:color="auto"/>
        <w:right w:val="none" w:sz="0" w:space="0" w:color="auto"/>
      </w:divBdr>
    </w:div>
    <w:div w:id="496775591">
      <w:bodyDiv w:val="1"/>
      <w:marLeft w:val="0"/>
      <w:marRight w:val="0"/>
      <w:marTop w:val="0"/>
      <w:marBottom w:val="0"/>
      <w:divBdr>
        <w:top w:val="none" w:sz="0" w:space="0" w:color="auto"/>
        <w:left w:val="none" w:sz="0" w:space="0" w:color="auto"/>
        <w:bottom w:val="none" w:sz="0" w:space="0" w:color="auto"/>
        <w:right w:val="none" w:sz="0" w:space="0" w:color="auto"/>
      </w:divBdr>
    </w:div>
    <w:div w:id="498614278">
      <w:bodyDiv w:val="1"/>
      <w:marLeft w:val="0"/>
      <w:marRight w:val="0"/>
      <w:marTop w:val="0"/>
      <w:marBottom w:val="0"/>
      <w:divBdr>
        <w:top w:val="none" w:sz="0" w:space="0" w:color="auto"/>
        <w:left w:val="none" w:sz="0" w:space="0" w:color="auto"/>
        <w:bottom w:val="none" w:sz="0" w:space="0" w:color="auto"/>
        <w:right w:val="none" w:sz="0" w:space="0" w:color="auto"/>
      </w:divBdr>
    </w:div>
    <w:div w:id="499152128">
      <w:bodyDiv w:val="1"/>
      <w:marLeft w:val="0"/>
      <w:marRight w:val="0"/>
      <w:marTop w:val="0"/>
      <w:marBottom w:val="0"/>
      <w:divBdr>
        <w:top w:val="none" w:sz="0" w:space="0" w:color="auto"/>
        <w:left w:val="none" w:sz="0" w:space="0" w:color="auto"/>
        <w:bottom w:val="none" w:sz="0" w:space="0" w:color="auto"/>
        <w:right w:val="none" w:sz="0" w:space="0" w:color="auto"/>
      </w:divBdr>
    </w:div>
    <w:div w:id="499738543">
      <w:bodyDiv w:val="1"/>
      <w:marLeft w:val="0"/>
      <w:marRight w:val="0"/>
      <w:marTop w:val="0"/>
      <w:marBottom w:val="0"/>
      <w:divBdr>
        <w:top w:val="none" w:sz="0" w:space="0" w:color="auto"/>
        <w:left w:val="none" w:sz="0" w:space="0" w:color="auto"/>
        <w:bottom w:val="none" w:sz="0" w:space="0" w:color="auto"/>
        <w:right w:val="none" w:sz="0" w:space="0" w:color="auto"/>
      </w:divBdr>
    </w:div>
    <w:div w:id="501898085">
      <w:bodyDiv w:val="1"/>
      <w:marLeft w:val="0"/>
      <w:marRight w:val="0"/>
      <w:marTop w:val="0"/>
      <w:marBottom w:val="0"/>
      <w:divBdr>
        <w:top w:val="none" w:sz="0" w:space="0" w:color="auto"/>
        <w:left w:val="none" w:sz="0" w:space="0" w:color="auto"/>
        <w:bottom w:val="none" w:sz="0" w:space="0" w:color="auto"/>
        <w:right w:val="none" w:sz="0" w:space="0" w:color="auto"/>
      </w:divBdr>
    </w:div>
    <w:div w:id="503860805">
      <w:bodyDiv w:val="1"/>
      <w:marLeft w:val="0"/>
      <w:marRight w:val="0"/>
      <w:marTop w:val="0"/>
      <w:marBottom w:val="0"/>
      <w:divBdr>
        <w:top w:val="none" w:sz="0" w:space="0" w:color="auto"/>
        <w:left w:val="none" w:sz="0" w:space="0" w:color="auto"/>
        <w:bottom w:val="none" w:sz="0" w:space="0" w:color="auto"/>
        <w:right w:val="none" w:sz="0" w:space="0" w:color="auto"/>
      </w:divBdr>
    </w:div>
    <w:div w:id="504787637">
      <w:bodyDiv w:val="1"/>
      <w:marLeft w:val="0"/>
      <w:marRight w:val="0"/>
      <w:marTop w:val="0"/>
      <w:marBottom w:val="0"/>
      <w:divBdr>
        <w:top w:val="none" w:sz="0" w:space="0" w:color="auto"/>
        <w:left w:val="none" w:sz="0" w:space="0" w:color="auto"/>
        <w:bottom w:val="none" w:sz="0" w:space="0" w:color="auto"/>
        <w:right w:val="none" w:sz="0" w:space="0" w:color="auto"/>
      </w:divBdr>
    </w:div>
    <w:div w:id="509418070">
      <w:bodyDiv w:val="1"/>
      <w:marLeft w:val="0"/>
      <w:marRight w:val="0"/>
      <w:marTop w:val="0"/>
      <w:marBottom w:val="0"/>
      <w:divBdr>
        <w:top w:val="none" w:sz="0" w:space="0" w:color="auto"/>
        <w:left w:val="none" w:sz="0" w:space="0" w:color="auto"/>
        <w:bottom w:val="none" w:sz="0" w:space="0" w:color="auto"/>
        <w:right w:val="none" w:sz="0" w:space="0" w:color="auto"/>
      </w:divBdr>
    </w:div>
    <w:div w:id="514542998">
      <w:bodyDiv w:val="1"/>
      <w:marLeft w:val="0"/>
      <w:marRight w:val="0"/>
      <w:marTop w:val="0"/>
      <w:marBottom w:val="0"/>
      <w:divBdr>
        <w:top w:val="none" w:sz="0" w:space="0" w:color="auto"/>
        <w:left w:val="none" w:sz="0" w:space="0" w:color="auto"/>
        <w:bottom w:val="none" w:sz="0" w:space="0" w:color="auto"/>
        <w:right w:val="none" w:sz="0" w:space="0" w:color="auto"/>
      </w:divBdr>
    </w:div>
    <w:div w:id="515577265">
      <w:bodyDiv w:val="1"/>
      <w:marLeft w:val="0"/>
      <w:marRight w:val="0"/>
      <w:marTop w:val="0"/>
      <w:marBottom w:val="0"/>
      <w:divBdr>
        <w:top w:val="none" w:sz="0" w:space="0" w:color="auto"/>
        <w:left w:val="none" w:sz="0" w:space="0" w:color="auto"/>
        <w:bottom w:val="none" w:sz="0" w:space="0" w:color="auto"/>
        <w:right w:val="none" w:sz="0" w:space="0" w:color="auto"/>
      </w:divBdr>
    </w:div>
    <w:div w:id="518391009">
      <w:bodyDiv w:val="1"/>
      <w:marLeft w:val="0"/>
      <w:marRight w:val="0"/>
      <w:marTop w:val="0"/>
      <w:marBottom w:val="0"/>
      <w:divBdr>
        <w:top w:val="none" w:sz="0" w:space="0" w:color="auto"/>
        <w:left w:val="none" w:sz="0" w:space="0" w:color="auto"/>
        <w:bottom w:val="none" w:sz="0" w:space="0" w:color="auto"/>
        <w:right w:val="none" w:sz="0" w:space="0" w:color="auto"/>
      </w:divBdr>
    </w:div>
    <w:div w:id="524291366">
      <w:bodyDiv w:val="1"/>
      <w:marLeft w:val="0"/>
      <w:marRight w:val="0"/>
      <w:marTop w:val="0"/>
      <w:marBottom w:val="0"/>
      <w:divBdr>
        <w:top w:val="none" w:sz="0" w:space="0" w:color="auto"/>
        <w:left w:val="none" w:sz="0" w:space="0" w:color="auto"/>
        <w:bottom w:val="none" w:sz="0" w:space="0" w:color="auto"/>
        <w:right w:val="none" w:sz="0" w:space="0" w:color="auto"/>
      </w:divBdr>
    </w:div>
    <w:div w:id="528836410">
      <w:bodyDiv w:val="1"/>
      <w:marLeft w:val="0"/>
      <w:marRight w:val="0"/>
      <w:marTop w:val="0"/>
      <w:marBottom w:val="0"/>
      <w:divBdr>
        <w:top w:val="none" w:sz="0" w:space="0" w:color="auto"/>
        <w:left w:val="none" w:sz="0" w:space="0" w:color="auto"/>
        <w:bottom w:val="none" w:sz="0" w:space="0" w:color="auto"/>
        <w:right w:val="none" w:sz="0" w:space="0" w:color="auto"/>
      </w:divBdr>
    </w:div>
    <w:div w:id="532427167">
      <w:bodyDiv w:val="1"/>
      <w:marLeft w:val="0"/>
      <w:marRight w:val="0"/>
      <w:marTop w:val="0"/>
      <w:marBottom w:val="0"/>
      <w:divBdr>
        <w:top w:val="none" w:sz="0" w:space="0" w:color="auto"/>
        <w:left w:val="none" w:sz="0" w:space="0" w:color="auto"/>
        <w:bottom w:val="none" w:sz="0" w:space="0" w:color="auto"/>
        <w:right w:val="none" w:sz="0" w:space="0" w:color="auto"/>
      </w:divBdr>
    </w:div>
    <w:div w:id="534662414">
      <w:bodyDiv w:val="1"/>
      <w:marLeft w:val="0"/>
      <w:marRight w:val="0"/>
      <w:marTop w:val="0"/>
      <w:marBottom w:val="0"/>
      <w:divBdr>
        <w:top w:val="none" w:sz="0" w:space="0" w:color="auto"/>
        <w:left w:val="none" w:sz="0" w:space="0" w:color="auto"/>
        <w:bottom w:val="none" w:sz="0" w:space="0" w:color="auto"/>
        <w:right w:val="none" w:sz="0" w:space="0" w:color="auto"/>
      </w:divBdr>
    </w:div>
    <w:div w:id="538518591">
      <w:bodyDiv w:val="1"/>
      <w:marLeft w:val="0"/>
      <w:marRight w:val="0"/>
      <w:marTop w:val="0"/>
      <w:marBottom w:val="0"/>
      <w:divBdr>
        <w:top w:val="none" w:sz="0" w:space="0" w:color="auto"/>
        <w:left w:val="none" w:sz="0" w:space="0" w:color="auto"/>
        <w:bottom w:val="none" w:sz="0" w:space="0" w:color="auto"/>
        <w:right w:val="none" w:sz="0" w:space="0" w:color="auto"/>
      </w:divBdr>
    </w:div>
    <w:div w:id="538669311">
      <w:bodyDiv w:val="1"/>
      <w:marLeft w:val="0"/>
      <w:marRight w:val="0"/>
      <w:marTop w:val="0"/>
      <w:marBottom w:val="0"/>
      <w:divBdr>
        <w:top w:val="none" w:sz="0" w:space="0" w:color="auto"/>
        <w:left w:val="none" w:sz="0" w:space="0" w:color="auto"/>
        <w:bottom w:val="none" w:sz="0" w:space="0" w:color="auto"/>
        <w:right w:val="none" w:sz="0" w:space="0" w:color="auto"/>
      </w:divBdr>
    </w:div>
    <w:div w:id="542133121">
      <w:bodyDiv w:val="1"/>
      <w:marLeft w:val="0"/>
      <w:marRight w:val="0"/>
      <w:marTop w:val="0"/>
      <w:marBottom w:val="0"/>
      <w:divBdr>
        <w:top w:val="none" w:sz="0" w:space="0" w:color="auto"/>
        <w:left w:val="none" w:sz="0" w:space="0" w:color="auto"/>
        <w:bottom w:val="none" w:sz="0" w:space="0" w:color="auto"/>
        <w:right w:val="none" w:sz="0" w:space="0" w:color="auto"/>
      </w:divBdr>
    </w:div>
    <w:div w:id="542206389">
      <w:bodyDiv w:val="1"/>
      <w:marLeft w:val="0"/>
      <w:marRight w:val="0"/>
      <w:marTop w:val="0"/>
      <w:marBottom w:val="0"/>
      <w:divBdr>
        <w:top w:val="none" w:sz="0" w:space="0" w:color="auto"/>
        <w:left w:val="none" w:sz="0" w:space="0" w:color="auto"/>
        <w:bottom w:val="none" w:sz="0" w:space="0" w:color="auto"/>
        <w:right w:val="none" w:sz="0" w:space="0" w:color="auto"/>
      </w:divBdr>
    </w:div>
    <w:div w:id="542789183">
      <w:bodyDiv w:val="1"/>
      <w:marLeft w:val="0"/>
      <w:marRight w:val="0"/>
      <w:marTop w:val="0"/>
      <w:marBottom w:val="0"/>
      <w:divBdr>
        <w:top w:val="none" w:sz="0" w:space="0" w:color="auto"/>
        <w:left w:val="none" w:sz="0" w:space="0" w:color="auto"/>
        <w:bottom w:val="none" w:sz="0" w:space="0" w:color="auto"/>
        <w:right w:val="none" w:sz="0" w:space="0" w:color="auto"/>
      </w:divBdr>
    </w:div>
    <w:div w:id="546602652">
      <w:bodyDiv w:val="1"/>
      <w:marLeft w:val="0"/>
      <w:marRight w:val="0"/>
      <w:marTop w:val="0"/>
      <w:marBottom w:val="0"/>
      <w:divBdr>
        <w:top w:val="none" w:sz="0" w:space="0" w:color="auto"/>
        <w:left w:val="none" w:sz="0" w:space="0" w:color="auto"/>
        <w:bottom w:val="none" w:sz="0" w:space="0" w:color="auto"/>
        <w:right w:val="none" w:sz="0" w:space="0" w:color="auto"/>
      </w:divBdr>
    </w:div>
    <w:div w:id="548033876">
      <w:bodyDiv w:val="1"/>
      <w:marLeft w:val="0"/>
      <w:marRight w:val="0"/>
      <w:marTop w:val="0"/>
      <w:marBottom w:val="0"/>
      <w:divBdr>
        <w:top w:val="none" w:sz="0" w:space="0" w:color="auto"/>
        <w:left w:val="none" w:sz="0" w:space="0" w:color="auto"/>
        <w:bottom w:val="none" w:sz="0" w:space="0" w:color="auto"/>
        <w:right w:val="none" w:sz="0" w:space="0" w:color="auto"/>
      </w:divBdr>
    </w:div>
    <w:div w:id="551234843">
      <w:bodyDiv w:val="1"/>
      <w:marLeft w:val="0"/>
      <w:marRight w:val="0"/>
      <w:marTop w:val="0"/>
      <w:marBottom w:val="0"/>
      <w:divBdr>
        <w:top w:val="none" w:sz="0" w:space="0" w:color="auto"/>
        <w:left w:val="none" w:sz="0" w:space="0" w:color="auto"/>
        <w:bottom w:val="none" w:sz="0" w:space="0" w:color="auto"/>
        <w:right w:val="none" w:sz="0" w:space="0" w:color="auto"/>
      </w:divBdr>
    </w:div>
    <w:div w:id="551354677">
      <w:bodyDiv w:val="1"/>
      <w:marLeft w:val="0"/>
      <w:marRight w:val="0"/>
      <w:marTop w:val="0"/>
      <w:marBottom w:val="0"/>
      <w:divBdr>
        <w:top w:val="none" w:sz="0" w:space="0" w:color="auto"/>
        <w:left w:val="none" w:sz="0" w:space="0" w:color="auto"/>
        <w:bottom w:val="none" w:sz="0" w:space="0" w:color="auto"/>
        <w:right w:val="none" w:sz="0" w:space="0" w:color="auto"/>
      </w:divBdr>
    </w:div>
    <w:div w:id="552277535">
      <w:bodyDiv w:val="1"/>
      <w:marLeft w:val="0"/>
      <w:marRight w:val="0"/>
      <w:marTop w:val="0"/>
      <w:marBottom w:val="0"/>
      <w:divBdr>
        <w:top w:val="none" w:sz="0" w:space="0" w:color="auto"/>
        <w:left w:val="none" w:sz="0" w:space="0" w:color="auto"/>
        <w:bottom w:val="none" w:sz="0" w:space="0" w:color="auto"/>
        <w:right w:val="none" w:sz="0" w:space="0" w:color="auto"/>
      </w:divBdr>
    </w:div>
    <w:div w:id="556822314">
      <w:bodyDiv w:val="1"/>
      <w:marLeft w:val="0"/>
      <w:marRight w:val="0"/>
      <w:marTop w:val="0"/>
      <w:marBottom w:val="0"/>
      <w:divBdr>
        <w:top w:val="none" w:sz="0" w:space="0" w:color="auto"/>
        <w:left w:val="none" w:sz="0" w:space="0" w:color="auto"/>
        <w:bottom w:val="none" w:sz="0" w:space="0" w:color="auto"/>
        <w:right w:val="none" w:sz="0" w:space="0" w:color="auto"/>
      </w:divBdr>
    </w:div>
    <w:div w:id="557515158">
      <w:bodyDiv w:val="1"/>
      <w:marLeft w:val="0"/>
      <w:marRight w:val="0"/>
      <w:marTop w:val="0"/>
      <w:marBottom w:val="0"/>
      <w:divBdr>
        <w:top w:val="none" w:sz="0" w:space="0" w:color="auto"/>
        <w:left w:val="none" w:sz="0" w:space="0" w:color="auto"/>
        <w:bottom w:val="none" w:sz="0" w:space="0" w:color="auto"/>
        <w:right w:val="none" w:sz="0" w:space="0" w:color="auto"/>
      </w:divBdr>
    </w:div>
    <w:div w:id="563639841">
      <w:bodyDiv w:val="1"/>
      <w:marLeft w:val="0"/>
      <w:marRight w:val="0"/>
      <w:marTop w:val="0"/>
      <w:marBottom w:val="0"/>
      <w:divBdr>
        <w:top w:val="none" w:sz="0" w:space="0" w:color="auto"/>
        <w:left w:val="none" w:sz="0" w:space="0" w:color="auto"/>
        <w:bottom w:val="none" w:sz="0" w:space="0" w:color="auto"/>
        <w:right w:val="none" w:sz="0" w:space="0" w:color="auto"/>
      </w:divBdr>
    </w:div>
    <w:div w:id="571084735">
      <w:bodyDiv w:val="1"/>
      <w:marLeft w:val="0"/>
      <w:marRight w:val="0"/>
      <w:marTop w:val="0"/>
      <w:marBottom w:val="0"/>
      <w:divBdr>
        <w:top w:val="none" w:sz="0" w:space="0" w:color="auto"/>
        <w:left w:val="none" w:sz="0" w:space="0" w:color="auto"/>
        <w:bottom w:val="none" w:sz="0" w:space="0" w:color="auto"/>
        <w:right w:val="none" w:sz="0" w:space="0" w:color="auto"/>
      </w:divBdr>
    </w:div>
    <w:div w:id="574826568">
      <w:bodyDiv w:val="1"/>
      <w:marLeft w:val="0"/>
      <w:marRight w:val="0"/>
      <w:marTop w:val="0"/>
      <w:marBottom w:val="0"/>
      <w:divBdr>
        <w:top w:val="none" w:sz="0" w:space="0" w:color="auto"/>
        <w:left w:val="none" w:sz="0" w:space="0" w:color="auto"/>
        <w:bottom w:val="none" w:sz="0" w:space="0" w:color="auto"/>
        <w:right w:val="none" w:sz="0" w:space="0" w:color="auto"/>
      </w:divBdr>
    </w:div>
    <w:div w:id="576863953">
      <w:bodyDiv w:val="1"/>
      <w:marLeft w:val="0"/>
      <w:marRight w:val="0"/>
      <w:marTop w:val="0"/>
      <w:marBottom w:val="0"/>
      <w:divBdr>
        <w:top w:val="none" w:sz="0" w:space="0" w:color="auto"/>
        <w:left w:val="none" w:sz="0" w:space="0" w:color="auto"/>
        <w:bottom w:val="none" w:sz="0" w:space="0" w:color="auto"/>
        <w:right w:val="none" w:sz="0" w:space="0" w:color="auto"/>
      </w:divBdr>
    </w:div>
    <w:div w:id="581448160">
      <w:bodyDiv w:val="1"/>
      <w:marLeft w:val="0"/>
      <w:marRight w:val="0"/>
      <w:marTop w:val="0"/>
      <w:marBottom w:val="0"/>
      <w:divBdr>
        <w:top w:val="none" w:sz="0" w:space="0" w:color="auto"/>
        <w:left w:val="none" w:sz="0" w:space="0" w:color="auto"/>
        <w:bottom w:val="none" w:sz="0" w:space="0" w:color="auto"/>
        <w:right w:val="none" w:sz="0" w:space="0" w:color="auto"/>
      </w:divBdr>
    </w:div>
    <w:div w:id="583992691">
      <w:bodyDiv w:val="1"/>
      <w:marLeft w:val="0"/>
      <w:marRight w:val="0"/>
      <w:marTop w:val="0"/>
      <w:marBottom w:val="0"/>
      <w:divBdr>
        <w:top w:val="none" w:sz="0" w:space="0" w:color="auto"/>
        <w:left w:val="none" w:sz="0" w:space="0" w:color="auto"/>
        <w:bottom w:val="none" w:sz="0" w:space="0" w:color="auto"/>
        <w:right w:val="none" w:sz="0" w:space="0" w:color="auto"/>
      </w:divBdr>
    </w:div>
    <w:div w:id="586035975">
      <w:bodyDiv w:val="1"/>
      <w:marLeft w:val="0"/>
      <w:marRight w:val="0"/>
      <w:marTop w:val="0"/>
      <w:marBottom w:val="0"/>
      <w:divBdr>
        <w:top w:val="none" w:sz="0" w:space="0" w:color="auto"/>
        <w:left w:val="none" w:sz="0" w:space="0" w:color="auto"/>
        <w:bottom w:val="none" w:sz="0" w:space="0" w:color="auto"/>
        <w:right w:val="none" w:sz="0" w:space="0" w:color="auto"/>
      </w:divBdr>
    </w:div>
    <w:div w:id="592786160">
      <w:bodyDiv w:val="1"/>
      <w:marLeft w:val="0"/>
      <w:marRight w:val="0"/>
      <w:marTop w:val="0"/>
      <w:marBottom w:val="0"/>
      <w:divBdr>
        <w:top w:val="none" w:sz="0" w:space="0" w:color="auto"/>
        <w:left w:val="none" w:sz="0" w:space="0" w:color="auto"/>
        <w:bottom w:val="none" w:sz="0" w:space="0" w:color="auto"/>
        <w:right w:val="none" w:sz="0" w:space="0" w:color="auto"/>
      </w:divBdr>
    </w:div>
    <w:div w:id="599486829">
      <w:bodyDiv w:val="1"/>
      <w:marLeft w:val="0"/>
      <w:marRight w:val="0"/>
      <w:marTop w:val="0"/>
      <w:marBottom w:val="0"/>
      <w:divBdr>
        <w:top w:val="none" w:sz="0" w:space="0" w:color="auto"/>
        <w:left w:val="none" w:sz="0" w:space="0" w:color="auto"/>
        <w:bottom w:val="none" w:sz="0" w:space="0" w:color="auto"/>
        <w:right w:val="none" w:sz="0" w:space="0" w:color="auto"/>
      </w:divBdr>
    </w:div>
    <w:div w:id="601913489">
      <w:bodyDiv w:val="1"/>
      <w:marLeft w:val="0"/>
      <w:marRight w:val="0"/>
      <w:marTop w:val="0"/>
      <w:marBottom w:val="0"/>
      <w:divBdr>
        <w:top w:val="none" w:sz="0" w:space="0" w:color="auto"/>
        <w:left w:val="none" w:sz="0" w:space="0" w:color="auto"/>
        <w:bottom w:val="none" w:sz="0" w:space="0" w:color="auto"/>
        <w:right w:val="none" w:sz="0" w:space="0" w:color="auto"/>
      </w:divBdr>
    </w:div>
    <w:div w:id="607469727">
      <w:bodyDiv w:val="1"/>
      <w:marLeft w:val="0"/>
      <w:marRight w:val="0"/>
      <w:marTop w:val="0"/>
      <w:marBottom w:val="0"/>
      <w:divBdr>
        <w:top w:val="none" w:sz="0" w:space="0" w:color="auto"/>
        <w:left w:val="none" w:sz="0" w:space="0" w:color="auto"/>
        <w:bottom w:val="none" w:sz="0" w:space="0" w:color="auto"/>
        <w:right w:val="none" w:sz="0" w:space="0" w:color="auto"/>
      </w:divBdr>
    </w:div>
    <w:div w:id="608896148">
      <w:bodyDiv w:val="1"/>
      <w:marLeft w:val="0"/>
      <w:marRight w:val="0"/>
      <w:marTop w:val="0"/>
      <w:marBottom w:val="0"/>
      <w:divBdr>
        <w:top w:val="none" w:sz="0" w:space="0" w:color="auto"/>
        <w:left w:val="none" w:sz="0" w:space="0" w:color="auto"/>
        <w:bottom w:val="none" w:sz="0" w:space="0" w:color="auto"/>
        <w:right w:val="none" w:sz="0" w:space="0" w:color="auto"/>
      </w:divBdr>
    </w:div>
    <w:div w:id="611204729">
      <w:bodyDiv w:val="1"/>
      <w:marLeft w:val="0"/>
      <w:marRight w:val="0"/>
      <w:marTop w:val="0"/>
      <w:marBottom w:val="0"/>
      <w:divBdr>
        <w:top w:val="none" w:sz="0" w:space="0" w:color="auto"/>
        <w:left w:val="none" w:sz="0" w:space="0" w:color="auto"/>
        <w:bottom w:val="none" w:sz="0" w:space="0" w:color="auto"/>
        <w:right w:val="none" w:sz="0" w:space="0" w:color="auto"/>
      </w:divBdr>
    </w:div>
    <w:div w:id="614022981">
      <w:bodyDiv w:val="1"/>
      <w:marLeft w:val="0"/>
      <w:marRight w:val="0"/>
      <w:marTop w:val="0"/>
      <w:marBottom w:val="0"/>
      <w:divBdr>
        <w:top w:val="none" w:sz="0" w:space="0" w:color="auto"/>
        <w:left w:val="none" w:sz="0" w:space="0" w:color="auto"/>
        <w:bottom w:val="none" w:sz="0" w:space="0" w:color="auto"/>
        <w:right w:val="none" w:sz="0" w:space="0" w:color="auto"/>
      </w:divBdr>
    </w:div>
    <w:div w:id="615213076">
      <w:bodyDiv w:val="1"/>
      <w:marLeft w:val="0"/>
      <w:marRight w:val="0"/>
      <w:marTop w:val="0"/>
      <w:marBottom w:val="0"/>
      <w:divBdr>
        <w:top w:val="none" w:sz="0" w:space="0" w:color="auto"/>
        <w:left w:val="none" w:sz="0" w:space="0" w:color="auto"/>
        <w:bottom w:val="none" w:sz="0" w:space="0" w:color="auto"/>
        <w:right w:val="none" w:sz="0" w:space="0" w:color="auto"/>
      </w:divBdr>
    </w:div>
    <w:div w:id="615792062">
      <w:bodyDiv w:val="1"/>
      <w:marLeft w:val="0"/>
      <w:marRight w:val="0"/>
      <w:marTop w:val="0"/>
      <w:marBottom w:val="0"/>
      <w:divBdr>
        <w:top w:val="none" w:sz="0" w:space="0" w:color="auto"/>
        <w:left w:val="none" w:sz="0" w:space="0" w:color="auto"/>
        <w:bottom w:val="none" w:sz="0" w:space="0" w:color="auto"/>
        <w:right w:val="none" w:sz="0" w:space="0" w:color="auto"/>
      </w:divBdr>
    </w:div>
    <w:div w:id="616982209">
      <w:bodyDiv w:val="1"/>
      <w:marLeft w:val="0"/>
      <w:marRight w:val="0"/>
      <w:marTop w:val="0"/>
      <w:marBottom w:val="0"/>
      <w:divBdr>
        <w:top w:val="none" w:sz="0" w:space="0" w:color="auto"/>
        <w:left w:val="none" w:sz="0" w:space="0" w:color="auto"/>
        <w:bottom w:val="none" w:sz="0" w:space="0" w:color="auto"/>
        <w:right w:val="none" w:sz="0" w:space="0" w:color="auto"/>
      </w:divBdr>
    </w:div>
    <w:div w:id="619265271">
      <w:bodyDiv w:val="1"/>
      <w:marLeft w:val="0"/>
      <w:marRight w:val="0"/>
      <w:marTop w:val="0"/>
      <w:marBottom w:val="0"/>
      <w:divBdr>
        <w:top w:val="none" w:sz="0" w:space="0" w:color="auto"/>
        <w:left w:val="none" w:sz="0" w:space="0" w:color="auto"/>
        <w:bottom w:val="none" w:sz="0" w:space="0" w:color="auto"/>
        <w:right w:val="none" w:sz="0" w:space="0" w:color="auto"/>
      </w:divBdr>
    </w:div>
    <w:div w:id="619723529">
      <w:bodyDiv w:val="1"/>
      <w:marLeft w:val="0"/>
      <w:marRight w:val="0"/>
      <w:marTop w:val="0"/>
      <w:marBottom w:val="0"/>
      <w:divBdr>
        <w:top w:val="none" w:sz="0" w:space="0" w:color="auto"/>
        <w:left w:val="none" w:sz="0" w:space="0" w:color="auto"/>
        <w:bottom w:val="none" w:sz="0" w:space="0" w:color="auto"/>
        <w:right w:val="none" w:sz="0" w:space="0" w:color="auto"/>
      </w:divBdr>
    </w:div>
    <w:div w:id="625351059">
      <w:bodyDiv w:val="1"/>
      <w:marLeft w:val="0"/>
      <w:marRight w:val="0"/>
      <w:marTop w:val="0"/>
      <w:marBottom w:val="0"/>
      <w:divBdr>
        <w:top w:val="none" w:sz="0" w:space="0" w:color="auto"/>
        <w:left w:val="none" w:sz="0" w:space="0" w:color="auto"/>
        <w:bottom w:val="none" w:sz="0" w:space="0" w:color="auto"/>
        <w:right w:val="none" w:sz="0" w:space="0" w:color="auto"/>
      </w:divBdr>
    </w:div>
    <w:div w:id="628433298">
      <w:bodyDiv w:val="1"/>
      <w:marLeft w:val="0"/>
      <w:marRight w:val="0"/>
      <w:marTop w:val="0"/>
      <w:marBottom w:val="0"/>
      <w:divBdr>
        <w:top w:val="none" w:sz="0" w:space="0" w:color="auto"/>
        <w:left w:val="none" w:sz="0" w:space="0" w:color="auto"/>
        <w:bottom w:val="none" w:sz="0" w:space="0" w:color="auto"/>
        <w:right w:val="none" w:sz="0" w:space="0" w:color="auto"/>
      </w:divBdr>
    </w:div>
    <w:div w:id="632059671">
      <w:bodyDiv w:val="1"/>
      <w:marLeft w:val="0"/>
      <w:marRight w:val="0"/>
      <w:marTop w:val="0"/>
      <w:marBottom w:val="0"/>
      <w:divBdr>
        <w:top w:val="none" w:sz="0" w:space="0" w:color="auto"/>
        <w:left w:val="none" w:sz="0" w:space="0" w:color="auto"/>
        <w:bottom w:val="none" w:sz="0" w:space="0" w:color="auto"/>
        <w:right w:val="none" w:sz="0" w:space="0" w:color="auto"/>
      </w:divBdr>
    </w:div>
    <w:div w:id="633828483">
      <w:bodyDiv w:val="1"/>
      <w:marLeft w:val="0"/>
      <w:marRight w:val="0"/>
      <w:marTop w:val="0"/>
      <w:marBottom w:val="0"/>
      <w:divBdr>
        <w:top w:val="none" w:sz="0" w:space="0" w:color="auto"/>
        <w:left w:val="none" w:sz="0" w:space="0" w:color="auto"/>
        <w:bottom w:val="none" w:sz="0" w:space="0" w:color="auto"/>
        <w:right w:val="none" w:sz="0" w:space="0" w:color="auto"/>
      </w:divBdr>
    </w:div>
    <w:div w:id="637032119">
      <w:bodyDiv w:val="1"/>
      <w:marLeft w:val="0"/>
      <w:marRight w:val="0"/>
      <w:marTop w:val="0"/>
      <w:marBottom w:val="0"/>
      <w:divBdr>
        <w:top w:val="none" w:sz="0" w:space="0" w:color="auto"/>
        <w:left w:val="none" w:sz="0" w:space="0" w:color="auto"/>
        <w:bottom w:val="none" w:sz="0" w:space="0" w:color="auto"/>
        <w:right w:val="none" w:sz="0" w:space="0" w:color="auto"/>
      </w:divBdr>
    </w:div>
    <w:div w:id="642195093">
      <w:bodyDiv w:val="1"/>
      <w:marLeft w:val="0"/>
      <w:marRight w:val="0"/>
      <w:marTop w:val="0"/>
      <w:marBottom w:val="0"/>
      <w:divBdr>
        <w:top w:val="none" w:sz="0" w:space="0" w:color="auto"/>
        <w:left w:val="none" w:sz="0" w:space="0" w:color="auto"/>
        <w:bottom w:val="none" w:sz="0" w:space="0" w:color="auto"/>
        <w:right w:val="none" w:sz="0" w:space="0" w:color="auto"/>
      </w:divBdr>
    </w:div>
    <w:div w:id="643236743">
      <w:bodyDiv w:val="1"/>
      <w:marLeft w:val="0"/>
      <w:marRight w:val="0"/>
      <w:marTop w:val="0"/>
      <w:marBottom w:val="0"/>
      <w:divBdr>
        <w:top w:val="none" w:sz="0" w:space="0" w:color="auto"/>
        <w:left w:val="none" w:sz="0" w:space="0" w:color="auto"/>
        <w:bottom w:val="none" w:sz="0" w:space="0" w:color="auto"/>
        <w:right w:val="none" w:sz="0" w:space="0" w:color="auto"/>
      </w:divBdr>
    </w:div>
    <w:div w:id="645740782">
      <w:bodyDiv w:val="1"/>
      <w:marLeft w:val="0"/>
      <w:marRight w:val="0"/>
      <w:marTop w:val="0"/>
      <w:marBottom w:val="0"/>
      <w:divBdr>
        <w:top w:val="none" w:sz="0" w:space="0" w:color="auto"/>
        <w:left w:val="none" w:sz="0" w:space="0" w:color="auto"/>
        <w:bottom w:val="none" w:sz="0" w:space="0" w:color="auto"/>
        <w:right w:val="none" w:sz="0" w:space="0" w:color="auto"/>
      </w:divBdr>
    </w:div>
    <w:div w:id="647397065">
      <w:bodyDiv w:val="1"/>
      <w:marLeft w:val="0"/>
      <w:marRight w:val="0"/>
      <w:marTop w:val="0"/>
      <w:marBottom w:val="0"/>
      <w:divBdr>
        <w:top w:val="none" w:sz="0" w:space="0" w:color="auto"/>
        <w:left w:val="none" w:sz="0" w:space="0" w:color="auto"/>
        <w:bottom w:val="none" w:sz="0" w:space="0" w:color="auto"/>
        <w:right w:val="none" w:sz="0" w:space="0" w:color="auto"/>
      </w:divBdr>
    </w:div>
    <w:div w:id="649138627">
      <w:bodyDiv w:val="1"/>
      <w:marLeft w:val="0"/>
      <w:marRight w:val="0"/>
      <w:marTop w:val="0"/>
      <w:marBottom w:val="0"/>
      <w:divBdr>
        <w:top w:val="none" w:sz="0" w:space="0" w:color="auto"/>
        <w:left w:val="none" w:sz="0" w:space="0" w:color="auto"/>
        <w:bottom w:val="none" w:sz="0" w:space="0" w:color="auto"/>
        <w:right w:val="none" w:sz="0" w:space="0" w:color="auto"/>
      </w:divBdr>
    </w:div>
    <w:div w:id="650907090">
      <w:bodyDiv w:val="1"/>
      <w:marLeft w:val="0"/>
      <w:marRight w:val="0"/>
      <w:marTop w:val="0"/>
      <w:marBottom w:val="0"/>
      <w:divBdr>
        <w:top w:val="none" w:sz="0" w:space="0" w:color="auto"/>
        <w:left w:val="none" w:sz="0" w:space="0" w:color="auto"/>
        <w:bottom w:val="none" w:sz="0" w:space="0" w:color="auto"/>
        <w:right w:val="none" w:sz="0" w:space="0" w:color="auto"/>
      </w:divBdr>
    </w:div>
    <w:div w:id="651565263">
      <w:bodyDiv w:val="1"/>
      <w:marLeft w:val="0"/>
      <w:marRight w:val="0"/>
      <w:marTop w:val="0"/>
      <w:marBottom w:val="0"/>
      <w:divBdr>
        <w:top w:val="none" w:sz="0" w:space="0" w:color="auto"/>
        <w:left w:val="none" w:sz="0" w:space="0" w:color="auto"/>
        <w:bottom w:val="none" w:sz="0" w:space="0" w:color="auto"/>
        <w:right w:val="none" w:sz="0" w:space="0" w:color="auto"/>
      </w:divBdr>
    </w:div>
    <w:div w:id="654915585">
      <w:bodyDiv w:val="1"/>
      <w:marLeft w:val="0"/>
      <w:marRight w:val="0"/>
      <w:marTop w:val="0"/>
      <w:marBottom w:val="0"/>
      <w:divBdr>
        <w:top w:val="none" w:sz="0" w:space="0" w:color="auto"/>
        <w:left w:val="none" w:sz="0" w:space="0" w:color="auto"/>
        <w:bottom w:val="none" w:sz="0" w:space="0" w:color="auto"/>
        <w:right w:val="none" w:sz="0" w:space="0" w:color="auto"/>
      </w:divBdr>
    </w:div>
    <w:div w:id="664095057">
      <w:bodyDiv w:val="1"/>
      <w:marLeft w:val="0"/>
      <w:marRight w:val="0"/>
      <w:marTop w:val="0"/>
      <w:marBottom w:val="0"/>
      <w:divBdr>
        <w:top w:val="none" w:sz="0" w:space="0" w:color="auto"/>
        <w:left w:val="none" w:sz="0" w:space="0" w:color="auto"/>
        <w:bottom w:val="none" w:sz="0" w:space="0" w:color="auto"/>
        <w:right w:val="none" w:sz="0" w:space="0" w:color="auto"/>
      </w:divBdr>
    </w:div>
    <w:div w:id="666641300">
      <w:bodyDiv w:val="1"/>
      <w:marLeft w:val="0"/>
      <w:marRight w:val="0"/>
      <w:marTop w:val="0"/>
      <w:marBottom w:val="0"/>
      <w:divBdr>
        <w:top w:val="none" w:sz="0" w:space="0" w:color="auto"/>
        <w:left w:val="none" w:sz="0" w:space="0" w:color="auto"/>
        <w:bottom w:val="none" w:sz="0" w:space="0" w:color="auto"/>
        <w:right w:val="none" w:sz="0" w:space="0" w:color="auto"/>
      </w:divBdr>
    </w:div>
    <w:div w:id="668211534">
      <w:bodyDiv w:val="1"/>
      <w:marLeft w:val="0"/>
      <w:marRight w:val="0"/>
      <w:marTop w:val="0"/>
      <w:marBottom w:val="0"/>
      <w:divBdr>
        <w:top w:val="none" w:sz="0" w:space="0" w:color="auto"/>
        <w:left w:val="none" w:sz="0" w:space="0" w:color="auto"/>
        <w:bottom w:val="none" w:sz="0" w:space="0" w:color="auto"/>
        <w:right w:val="none" w:sz="0" w:space="0" w:color="auto"/>
      </w:divBdr>
    </w:div>
    <w:div w:id="670108282">
      <w:bodyDiv w:val="1"/>
      <w:marLeft w:val="0"/>
      <w:marRight w:val="0"/>
      <w:marTop w:val="0"/>
      <w:marBottom w:val="0"/>
      <w:divBdr>
        <w:top w:val="none" w:sz="0" w:space="0" w:color="auto"/>
        <w:left w:val="none" w:sz="0" w:space="0" w:color="auto"/>
        <w:bottom w:val="none" w:sz="0" w:space="0" w:color="auto"/>
        <w:right w:val="none" w:sz="0" w:space="0" w:color="auto"/>
      </w:divBdr>
    </w:div>
    <w:div w:id="670522844">
      <w:bodyDiv w:val="1"/>
      <w:marLeft w:val="0"/>
      <w:marRight w:val="0"/>
      <w:marTop w:val="0"/>
      <w:marBottom w:val="0"/>
      <w:divBdr>
        <w:top w:val="none" w:sz="0" w:space="0" w:color="auto"/>
        <w:left w:val="none" w:sz="0" w:space="0" w:color="auto"/>
        <w:bottom w:val="none" w:sz="0" w:space="0" w:color="auto"/>
        <w:right w:val="none" w:sz="0" w:space="0" w:color="auto"/>
      </w:divBdr>
    </w:div>
    <w:div w:id="671684691">
      <w:bodyDiv w:val="1"/>
      <w:marLeft w:val="0"/>
      <w:marRight w:val="0"/>
      <w:marTop w:val="0"/>
      <w:marBottom w:val="0"/>
      <w:divBdr>
        <w:top w:val="none" w:sz="0" w:space="0" w:color="auto"/>
        <w:left w:val="none" w:sz="0" w:space="0" w:color="auto"/>
        <w:bottom w:val="none" w:sz="0" w:space="0" w:color="auto"/>
        <w:right w:val="none" w:sz="0" w:space="0" w:color="auto"/>
      </w:divBdr>
    </w:div>
    <w:div w:id="674647404">
      <w:bodyDiv w:val="1"/>
      <w:marLeft w:val="0"/>
      <w:marRight w:val="0"/>
      <w:marTop w:val="0"/>
      <w:marBottom w:val="0"/>
      <w:divBdr>
        <w:top w:val="none" w:sz="0" w:space="0" w:color="auto"/>
        <w:left w:val="none" w:sz="0" w:space="0" w:color="auto"/>
        <w:bottom w:val="none" w:sz="0" w:space="0" w:color="auto"/>
        <w:right w:val="none" w:sz="0" w:space="0" w:color="auto"/>
      </w:divBdr>
    </w:div>
    <w:div w:id="677926630">
      <w:bodyDiv w:val="1"/>
      <w:marLeft w:val="0"/>
      <w:marRight w:val="0"/>
      <w:marTop w:val="0"/>
      <w:marBottom w:val="0"/>
      <w:divBdr>
        <w:top w:val="none" w:sz="0" w:space="0" w:color="auto"/>
        <w:left w:val="none" w:sz="0" w:space="0" w:color="auto"/>
        <w:bottom w:val="none" w:sz="0" w:space="0" w:color="auto"/>
        <w:right w:val="none" w:sz="0" w:space="0" w:color="auto"/>
      </w:divBdr>
    </w:div>
    <w:div w:id="681785734">
      <w:bodyDiv w:val="1"/>
      <w:marLeft w:val="0"/>
      <w:marRight w:val="0"/>
      <w:marTop w:val="0"/>
      <w:marBottom w:val="0"/>
      <w:divBdr>
        <w:top w:val="none" w:sz="0" w:space="0" w:color="auto"/>
        <w:left w:val="none" w:sz="0" w:space="0" w:color="auto"/>
        <w:bottom w:val="none" w:sz="0" w:space="0" w:color="auto"/>
        <w:right w:val="none" w:sz="0" w:space="0" w:color="auto"/>
      </w:divBdr>
    </w:div>
    <w:div w:id="682123679">
      <w:bodyDiv w:val="1"/>
      <w:marLeft w:val="0"/>
      <w:marRight w:val="0"/>
      <w:marTop w:val="0"/>
      <w:marBottom w:val="0"/>
      <w:divBdr>
        <w:top w:val="none" w:sz="0" w:space="0" w:color="auto"/>
        <w:left w:val="none" w:sz="0" w:space="0" w:color="auto"/>
        <w:bottom w:val="none" w:sz="0" w:space="0" w:color="auto"/>
        <w:right w:val="none" w:sz="0" w:space="0" w:color="auto"/>
      </w:divBdr>
    </w:div>
    <w:div w:id="682898244">
      <w:bodyDiv w:val="1"/>
      <w:marLeft w:val="0"/>
      <w:marRight w:val="0"/>
      <w:marTop w:val="0"/>
      <w:marBottom w:val="0"/>
      <w:divBdr>
        <w:top w:val="none" w:sz="0" w:space="0" w:color="auto"/>
        <w:left w:val="none" w:sz="0" w:space="0" w:color="auto"/>
        <w:bottom w:val="none" w:sz="0" w:space="0" w:color="auto"/>
        <w:right w:val="none" w:sz="0" w:space="0" w:color="auto"/>
      </w:divBdr>
    </w:div>
    <w:div w:id="689723735">
      <w:bodyDiv w:val="1"/>
      <w:marLeft w:val="0"/>
      <w:marRight w:val="0"/>
      <w:marTop w:val="0"/>
      <w:marBottom w:val="0"/>
      <w:divBdr>
        <w:top w:val="none" w:sz="0" w:space="0" w:color="auto"/>
        <w:left w:val="none" w:sz="0" w:space="0" w:color="auto"/>
        <w:bottom w:val="none" w:sz="0" w:space="0" w:color="auto"/>
        <w:right w:val="none" w:sz="0" w:space="0" w:color="auto"/>
      </w:divBdr>
    </w:div>
    <w:div w:id="693768752">
      <w:bodyDiv w:val="1"/>
      <w:marLeft w:val="0"/>
      <w:marRight w:val="0"/>
      <w:marTop w:val="0"/>
      <w:marBottom w:val="0"/>
      <w:divBdr>
        <w:top w:val="none" w:sz="0" w:space="0" w:color="auto"/>
        <w:left w:val="none" w:sz="0" w:space="0" w:color="auto"/>
        <w:bottom w:val="none" w:sz="0" w:space="0" w:color="auto"/>
        <w:right w:val="none" w:sz="0" w:space="0" w:color="auto"/>
      </w:divBdr>
    </w:div>
    <w:div w:id="696083499">
      <w:bodyDiv w:val="1"/>
      <w:marLeft w:val="0"/>
      <w:marRight w:val="0"/>
      <w:marTop w:val="0"/>
      <w:marBottom w:val="0"/>
      <w:divBdr>
        <w:top w:val="none" w:sz="0" w:space="0" w:color="auto"/>
        <w:left w:val="none" w:sz="0" w:space="0" w:color="auto"/>
        <w:bottom w:val="none" w:sz="0" w:space="0" w:color="auto"/>
        <w:right w:val="none" w:sz="0" w:space="0" w:color="auto"/>
      </w:divBdr>
    </w:div>
    <w:div w:id="697857145">
      <w:bodyDiv w:val="1"/>
      <w:marLeft w:val="0"/>
      <w:marRight w:val="0"/>
      <w:marTop w:val="0"/>
      <w:marBottom w:val="0"/>
      <w:divBdr>
        <w:top w:val="none" w:sz="0" w:space="0" w:color="auto"/>
        <w:left w:val="none" w:sz="0" w:space="0" w:color="auto"/>
        <w:bottom w:val="none" w:sz="0" w:space="0" w:color="auto"/>
        <w:right w:val="none" w:sz="0" w:space="0" w:color="auto"/>
      </w:divBdr>
    </w:div>
    <w:div w:id="708846141">
      <w:bodyDiv w:val="1"/>
      <w:marLeft w:val="0"/>
      <w:marRight w:val="0"/>
      <w:marTop w:val="0"/>
      <w:marBottom w:val="0"/>
      <w:divBdr>
        <w:top w:val="none" w:sz="0" w:space="0" w:color="auto"/>
        <w:left w:val="none" w:sz="0" w:space="0" w:color="auto"/>
        <w:bottom w:val="none" w:sz="0" w:space="0" w:color="auto"/>
        <w:right w:val="none" w:sz="0" w:space="0" w:color="auto"/>
      </w:divBdr>
    </w:div>
    <w:div w:id="715393462">
      <w:bodyDiv w:val="1"/>
      <w:marLeft w:val="0"/>
      <w:marRight w:val="0"/>
      <w:marTop w:val="0"/>
      <w:marBottom w:val="0"/>
      <w:divBdr>
        <w:top w:val="none" w:sz="0" w:space="0" w:color="auto"/>
        <w:left w:val="none" w:sz="0" w:space="0" w:color="auto"/>
        <w:bottom w:val="none" w:sz="0" w:space="0" w:color="auto"/>
        <w:right w:val="none" w:sz="0" w:space="0" w:color="auto"/>
      </w:divBdr>
    </w:div>
    <w:div w:id="718473934">
      <w:bodyDiv w:val="1"/>
      <w:marLeft w:val="0"/>
      <w:marRight w:val="0"/>
      <w:marTop w:val="0"/>
      <w:marBottom w:val="0"/>
      <w:divBdr>
        <w:top w:val="none" w:sz="0" w:space="0" w:color="auto"/>
        <w:left w:val="none" w:sz="0" w:space="0" w:color="auto"/>
        <w:bottom w:val="none" w:sz="0" w:space="0" w:color="auto"/>
        <w:right w:val="none" w:sz="0" w:space="0" w:color="auto"/>
      </w:divBdr>
    </w:div>
    <w:div w:id="719477012">
      <w:bodyDiv w:val="1"/>
      <w:marLeft w:val="0"/>
      <w:marRight w:val="0"/>
      <w:marTop w:val="0"/>
      <w:marBottom w:val="0"/>
      <w:divBdr>
        <w:top w:val="none" w:sz="0" w:space="0" w:color="auto"/>
        <w:left w:val="none" w:sz="0" w:space="0" w:color="auto"/>
        <w:bottom w:val="none" w:sz="0" w:space="0" w:color="auto"/>
        <w:right w:val="none" w:sz="0" w:space="0" w:color="auto"/>
      </w:divBdr>
    </w:div>
    <w:div w:id="721296843">
      <w:bodyDiv w:val="1"/>
      <w:marLeft w:val="0"/>
      <w:marRight w:val="0"/>
      <w:marTop w:val="0"/>
      <w:marBottom w:val="0"/>
      <w:divBdr>
        <w:top w:val="none" w:sz="0" w:space="0" w:color="auto"/>
        <w:left w:val="none" w:sz="0" w:space="0" w:color="auto"/>
        <w:bottom w:val="none" w:sz="0" w:space="0" w:color="auto"/>
        <w:right w:val="none" w:sz="0" w:space="0" w:color="auto"/>
      </w:divBdr>
    </w:div>
    <w:div w:id="723987151">
      <w:bodyDiv w:val="1"/>
      <w:marLeft w:val="0"/>
      <w:marRight w:val="0"/>
      <w:marTop w:val="0"/>
      <w:marBottom w:val="0"/>
      <w:divBdr>
        <w:top w:val="none" w:sz="0" w:space="0" w:color="auto"/>
        <w:left w:val="none" w:sz="0" w:space="0" w:color="auto"/>
        <w:bottom w:val="none" w:sz="0" w:space="0" w:color="auto"/>
        <w:right w:val="none" w:sz="0" w:space="0" w:color="auto"/>
      </w:divBdr>
    </w:div>
    <w:div w:id="724179708">
      <w:bodyDiv w:val="1"/>
      <w:marLeft w:val="0"/>
      <w:marRight w:val="0"/>
      <w:marTop w:val="0"/>
      <w:marBottom w:val="0"/>
      <w:divBdr>
        <w:top w:val="none" w:sz="0" w:space="0" w:color="auto"/>
        <w:left w:val="none" w:sz="0" w:space="0" w:color="auto"/>
        <w:bottom w:val="none" w:sz="0" w:space="0" w:color="auto"/>
        <w:right w:val="none" w:sz="0" w:space="0" w:color="auto"/>
      </w:divBdr>
    </w:div>
    <w:div w:id="726994156">
      <w:bodyDiv w:val="1"/>
      <w:marLeft w:val="0"/>
      <w:marRight w:val="0"/>
      <w:marTop w:val="0"/>
      <w:marBottom w:val="0"/>
      <w:divBdr>
        <w:top w:val="none" w:sz="0" w:space="0" w:color="auto"/>
        <w:left w:val="none" w:sz="0" w:space="0" w:color="auto"/>
        <w:bottom w:val="none" w:sz="0" w:space="0" w:color="auto"/>
        <w:right w:val="none" w:sz="0" w:space="0" w:color="auto"/>
      </w:divBdr>
    </w:div>
    <w:div w:id="729425579">
      <w:bodyDiv w:val="1"/>
      <w:marLeft w:val="0"/>
      <w:marRight w:val="0"/>
      <w:marTop w:val="0"/>
      <w:marBottom w:val="0"/>
      <w:divBdr>
        <w:top w:val="none" w:sz="0" w:space="0" w:color="auto"/>
        <w:left w:val="none" w:sz="0" w:space="0" w:color="auto"/>
        <w:bottom w:val="none" w:sz="0" w:space="0" w:color="auto"/>
        <w:right w:val="none" w:sz="0" w:space="0" w:color="auto"/>
      </w:divBdr>
    </w:div>
    <w:div w:id="730009175">
      <w:bodyDiv w:val="1"/>
      <w:marLeft w:val="0"/>
      <w:marRight w:val="0"/>
      <w:marTop w:val="0"/>
      <w:marBottom w:val="0"/>
      <w:divBdr>
        <w:top w:val="none" w:sz="0" w:space="0" w:color="auto"/>
        <w:left w:val="none" w:sz="0" w:space="0" w:color="auto"/>
        <w:bottom w:val="none" w:sz="0" w:space="0" w:color="auto"/>
        <w:right w:val="none" w:sz="0" w:space="0" w:color="auto"/>
      </w:divBdr>
    </w:div>
    <w:div w:id="731580063">
      <w:bodyDiv w:val="1"/>
      <w:marLeft w:val="0"/>
      <w:marRight w:val="0"/>
      <w:marTop w:val="0"/>
      <w:marBottom w:val="0"/>
      <w:divBdr>
        <w:top w:val="none" w:sz="0" w:space="0" w:color="auto"/>
        <w:left w:val="none" w:sz="0" w:space="0" w:color="auto"/>
        <w:bottom w:val="none" w:sz="0" w:space="0" w:color="auto"/>
        <w:right w:val="none" w:sz="0" w:space="0" w:color="auto"/>
      </w:divBdr>
    </w:div>
    <w:div w:id="732121880">
      <w:bodyDiv w:val="1"/>
      <w:marLeft w:val="0"/>
      <w:marRight w:val="0"/>
      <w:marTop w:val="0"/>
      <w:marBottom w:val="0"/>
      <w:divBdr>
        <w:top w:val="none" w:sz="0" w:space="0" w:color="auto"/>
        <w:left w:val="none" w:sz="0" w:space="0" w:color="auto"/>
        <w:bottom w:val="none" w:sz="0" w:space="0" w:color="auto"/>
        <w:right w:val="none" w:sz="0" w:space="0" w:color="auto"/>
      </w:divBdr>
    </w:div>
    <w:div w:id="732503469">
      <w:bodyDiv w:val="1"/>
      <w:marLeft w:val="0"/>
      <w:marRight w:val="0"/>
      <w:marTop w:val="0"/>
      <w:marBottom w:val="0"/>
      <w:divBdr>
        <w:top w:val="none" w:sz="0" w:space="0" w:color="auto"/>
        <w:left w:val="none" w:sz="0" w:space="0" w:color="auto"/>
        <w:bottom w:val="none" w:sz="0" w:space="0" w:color="auto"/>
        <w:right w:val="none" w:sz="0" w:space="0" w:color="auto"/>
      </w:divBdr>
    </w:div>
    <w:div w:id="736057007">
      <w:bodyDiv w:val="1"/>
      <w:marLeft w:val="0"/>
      <w:marRight w:val="0"/>
      <w:marTop w:val="0"/>
      <w:marBottom w:val="0"/>
      <w:divBdr>
        <w:top w:val="none" w:sz="0" w:space="0" w:color="auto"/>
        <w:left w:val="none" w:sz="0" w:space="0" w:color="auto"/>
        <w:bottom w:val="none" w:sz="0" w:space="0" w:color="auto"/>
        <w:right w:val="none" w:sz="0" w:space="0" w:color="auto"/>
      </w:divBdr>
    </w:div>
    <w:div w:id="736325832">
      <w:bodyDiv w:val="1"/>
      <w:marLeft w:val="0"/>
      <w:marRight w:val="0"/>
      <w:marTop w:val="0"/>
      <w:marBottom w:val="0"/>
      <w:divBdr>
        <w:top w:val="none" w:sz="0" w:space="0" w:color="auto"/>
        <w:left w:val="none" w:sz="0" w:space="0" w:color="auto"/>
        <w:bottom w:val="none" w:sz="0" w:space="0" w:color="auto"/>
        <w:right w:val="none" w:sz="0" w:space="0" w:color="auto"/>
      </w:divBdr>
    </w:div>
    <w:div w:id="738290454">
      <w:bodyDiv w:val="1"/>
      <w:marLeft w:val="0"/>
      <w:marRight w:val="0"/>
      <w:marTop w:val="0"/>
      <w:marBottom w:val="0"/>
      <w:divBdr>
        <w:top w:val="none" w:sz="0" w:space="0" w:color="auto"/>
        <w:left w:val="none" w:sz="0" w:space="0" w:color="auto"/>
        <w:bottom w:val="none" w:sz="0" w:space="0" w:color="auto"/>
        <w:right w:val="none" w:sz="0" w:space="0" w:color="auto"/>
      </w:divBdr>
    </w:div>
    <w:div w:id="738556464">
      <w:bodyDiv w:val="1"/>
      <w:marLeft w:val="0"/>
      <w:marRight w:val="0"/>
      <w:marTop w:val="0"/>
      <w:marBottom w:val="0"/>
      <w:divBdr>
        <w:top w:val="none" w:sz="0" w:space="0" w:color="auto"/>
        <w:left w:val="none" w:sz="0" w:space="0" w:color="auto"/>
        <w:bottom w:val="none" w:sz="0" w:space="0" w:color="auto"/>
        <w:right w:val="none" w:sz="0" w:space="0" w:color="auto"/>
      </w:divBdr>
    </w:div>
    <w:div w:id="738790437">
      <w:bodyDiv w:val="1"/>
      <w:marLeft w:val="0"/>
      <w:marRight w:val="0"/>
      <w:marTop w:val="0"/>
      <w:marBottom w:val="0"/>
      <w:divBdr>
        <w:top w:val="none" w:sz="0" w:space="0" w:color="auto"/>
        <w:left w:val="none" w:sz="0" w:space="0" w:color="auto"/>
        <w:bottom w:val="none" w:sz="0" w:space="0" w:color="auto"/>
        <w:right w:val="none" w:sz="0" w:space="0" w:color="auto"/>
      </w:divBdr>
    </w:div>
    <w:div w:id="748502529">
      <w:bodyDiv w:val="1"/>
      <w:marLeft w:val="0"/>
      <w:marRight w:val="0"/>
      <w:marTop w:val="0"/>
      <w:marBottom w:val="0"/>
      <w:divBdr>
        <w:top w:val="none" w:sz="0" w:space="0" w:color="auto"/>
        <w:left w:val="none" w:sz="0" w:space="0" w:color="auto"/>
        <w:bottom w:val="none" w:sz="0" w:space="0" w:color="auto"/>
        <w:right w:val="none" w:sz="0" w:space="0" w:color="auto"/>
      </w:divBdr>
    </w:div>
    <w:div w:id="750735849">
      <w:bodyDiv w:val="1"/>
      <w:marLeft w:val="0"/>
      <w:marRight w:val="0"/>
      <w:marTop w:val="0"/>
      <w:marBottom w:val="0"/>
      <w:divBdr>
        <w:top w:val="none" w:sz="0" w:space="0" w:color="auto"/>
        <w:left w:val="none" w:sz="0" w:space="0" w:color="auto"/>
        <w:bottom w:val="none" w:sz="0" w:space="0" w:color="auto"/>
        <w:right w:val="none" w:sz="0" w:space="0" w:color="auto"/>
      </w:divBdr>
    </w:div>
    <w:div w:id="757334843">
      <w:bodyDiv w:val="1"/>
      <w:marLeft w:val="0"/>
      <w:marRight w:val="0"/>
      <w:marTop w:val="0"/>
      <w:marBottom w:val="0"/>
      <w:divBdr>
        <w:top w:val="none" w:sz="0" w:space="0" w:color="auto"/>
        <w:left w:val="none" w:sz="0" w:space="0" w:color="auto"/>
        <w:bottom w:val="none" w:sz="0" w:space="0" w:color="auto"/>
        <w:right w:val="none" w:sz="0" w:space="0" w:color="auto"/>
      </w:divBdr>
    </w:div>
    <w:div w:id="759641507">
      <w:bodyDiv w:val="1"/>
      <w:marLeft w:val="0"/>
      <w:marRight w:val="0"/>
      <w:marTop w:val="0"/>
      <w:marBottom w:val="0"/>
      <w:divBdr>
        <w:top w:val="none" w:sz="0" w:space="0" w:color="auto"/>
        <w:left w:val="none" w:sz="0" w:space="0" w:color="auto"/>
        <w:bottom w:val="none" w:sz="0" w:space="0" w:color="auto"/>
        <w:right w:val="none" w:sz="0" w:space="0" w:color="auto"/>
      </w:divBdr>
    </w:div>
    <w:div w:id="760759110">
      <w:bodyDiv w:val="1"/>
      <w:marLeft w:val="0"/>
      <w:marRight w:val="0"/>
      <w:marTop w:val="0"/>
      <w:marBottom w:val="0"/>
      <w:divBdr>
        <w:top w:val="none" w:sz="0" w:space="0" w:color="auto"/>
        <w:left w:val="none" w:sz="0" w:space="0" w:color="auto"/>
        <w:bottom w:val="none" w:sz="0" w:space="0" w:color="auto"/>
        <w:right w:val="none" w:sz="0" w:space="0" w:color="auto"/>
      </w:divBdr>
    </w:div>
    <w:div w:id="761729758">
      <w:bodyDiv w:val="1"/>
      <w:marLeft w:val="0"/>
      <w:marRight w:val="0"/>
      <w:marTop w:val="0"/>
      <w:marBottom w:val="0"/>
      <w:divBdr>
        <w:top w:val="none" w:sz="0" w:space="0" w:color="auto"/>
        <w:left w:val="none" w:sz="0" w:space="0" w:color="auto"/>
        <w:bottom w:val="none" w:sz="0" w:space="0" w:color="auto"/>
        <w:right w:val="none" w:sz="0" w:space="0" w:color="auto"/>
      </w:divBdr>
    </w:div>
    <w:div w:id="762649032">
      <w:bodyDiv w:val="1"/>
      <w:marLeft w:val="0"/>
      <w:marRight w:val="0"/>
      <w:marTop w:val="0"/>
      <w:marBottom w:val="0"/>
      <w:divBdr>
        <w:top w:val="none" w:sz="0" w:space="0" w:color="auto"/>
        <w:left w:val="none" w:sz="0" w:space="0" w:color="auto"/>
        <w:bottom w:val="none" w:sz="0" w:space="0" w:color="auto"/>
        <w:right w:val="none" w:sz="0" w:space="0" w:color="auto"/>
      </w:divBdr>
    </w:div>
    <w:div w:id="764230912">
      <w:bodyDiv w:val="1"/>
      <w:marLeft w:val="0"/>
      <w:marRight w:val="0"/>
      <w:marTop w:val="0"/>
      <w:marBottom w:val="0"/>
      <w:divBdr>
        <w:top w:val="none" w:sz="0" w:space="0" w:color="auto"/>
        <w:left w:val="none" w:sz="0" w:space="0" w:color="auto"/>
        <w:bottom w:val="none" w:sz="0" w:space="0" w:color="auto"/>
        <w:right w:val="none" w:sz="0" w:space="0" w:color="auto"/>
      </w:divBdr>
    </w:div>
    <w:div w:id="766116026">
      <w:bodyDiv w:val="1"/>
      <w:marLeft w:val="0"/>
      <w:marRight w:val="0"/>
      <w:marTop w:val="0"/>
      <w:marBottom w:val="0"/>
      <w:divBdr>
        <w:top w:val="none" w:sz="0" w:space="0" w:color="auto"/>
        <w:left w:val="none" w:sz="0" w:space="0" w:color="auto"/>
        <w:bottom w:val="none" w:sz="0" w:space="0" w:color="auto"/>
        <w:right w:val="none" w:sz="0" w:space="0" w:color="auto"/>
      </w:divBdr>
    </w:div>
    <w:div w:id="766997975">
      <w:bodyDiv w:val="1"/>
      <w:marLeft w:val="0"/>
      <w:marRight w:val="0"/>
      <w:marTop w:val="0"/>
      <w:marBottom w:val="0"/>
      <w:divBdr>
        <w:top w:val="none" w:sz="0" w:space="0" w:color="auto"/>
        <w:left w:val="none" w:sz="0" w:space="0" w:color="auto"/>
        <w:bottom w:val="none" w:sz="0" w:space="0" w:color="auto"/>
        <w:right w:val="none" w:sz="0" w:space="0" w:color="auto"/>
      </w:divBdr>
    </w:div>
    <w:div w:id="767383170">
      <w:bodyDiv w:val="1"/>
      <w:marLeft w:val="0"/>
      <w:marRight w:val="0"/>
      <w:marTop w:val="0"/>
      <w:marBottom w:val="0"/>
      <w:divBdr>
        <w:top w:val="none" w:sz="0" w:space="0" w:color="auto"/>
        <w:left w:val="none" w:sz="0" w:space="0" w:color="auto"/>
        <w:bottom w:val="none" w:sz="0" w:space="0" w:color="auto"/>
        <w:right w:val="none" w:sz="0" w:space="0" w:color="auto"/>
      </w:divBdr>
    </w:div>
    <w:div w:id="768039395">
      <w:bodyDiv w:val="1"/>
      <w:marLeft w:val="0"/>
      <w:marRight w:val="0"/>
      <w:marTop w:val="0"/>
      <w:marBottom w:val="0"/>
      <w:divBdr>
        <w:top w:val="none" w:sz="0" w:space="0" w:color="auto"/>
        <w:left w:val="none" w:sz="0" w:space="0" w:color="auto"/>
        <w:bottom w:val="none" w:sz="0" w:space="0" w:color="auto"/>
        <w:right w:val="none" w:sz="0" w:space="0" w:color="auto"/>
      </w:divBdr>
    </w:div>
    <w:div w:id="773598967">
      <w:bodyDiv w:val="1"/>
      <w:marLeft w:val="0"/>
      <w:marRight w:val="0"/>
      <w:marTop w:val="0"/>
      <w:marBottom w:val="0"/>
      <w:divBdr>
        <w:top w:val="none" w:sz="0" w:space="0" w:color="auto"/>
        <w:left w:val="none" w:sz="0" w:space="0" w:color="auto"/>
        <w:bottom w:val="none" w:sz="0" w:space="0" w:color="auto"/>
        <w:right w:val="none" w:sz="0" w:space="0" w:color="auto"/>
      </w:divBdr>
    </w:div>
    <w:div w:id="775179521">
      <w:bodyDiv w:val="1"/>
      <w:marLeft w:val="0"/>
      <w:marRight w:val="0"/>
      <w:marTop w:val="0"/>
      <w:marBottom w:val="0"/>
      <w:divBdr>
        <w:top w:val="none" w:sz="0" w:space="0" w:color="auto"/>
        <w:left w:val="none" w:sz="0" w:space="0" w:color="auto"/>
        <w:bottom w:val="none" w:sz="0" w:space="0" w:color="auto"/>
        <w:right w:val="none" w:sz="0" w:space="0" w:color="auto"/>
      </w:divBdr>
    </w:div>
    <w:div w:id="776170004">
      <w:bodyDiv w:val="1"/>
      <w:marLeft w:val="0"/>
      <w:marRight w:val="0"/>
      <w:marTop w:val="0"/>
      <w:marBottom w:val="0"/>
      <w:divBdr>
        <w:top w:val="none" w:sz="0" w:space="0" w:color="auto"/>
        <w:left w:val="none" w:sz="0" w:space="0" w:color="auto"/>
        <w:bottom w:val="none" w:sz="0" w:space="0" w:color="auto"/>
        <w:right w:val="none" w:sz="0" w:space="0" w:color="auto"/>
      </w:divBdr>
    </w:div>
    <w:div w:id="776170717">
      <w:bodyDiv w:val="1"/>
      <w:marLeft w:val="0"/>
      <w:marRight w:val="0"/>
      <w:marTop w:val="0"/>
      <w:marBottom w:val="0"/>
      <w:divBdr>
        <w:top w:val="none" w:sz="0" w:space="0" w:color="auto"/>
        <w:left w:val="none" w:sz="0" w:space="0" w:color="auto"/>
        <w:bottom w:val="none" w:sz="0" w:space="0" w:color="auto"/>
        <w:right w:val="none" w:sz="0" w:space="0" w:color="auto"/>
      </w:divBdr>
    </w:div>
    <w:div w:id="778532003">
      <w:bodyDiv w:val="1"/>
      <w:marLeft w:val="0"/>
      <w:marRight w:val="0"/>
      <w:marTop w:val="0"/>
      <w:marBottom w:val="0"/>
      <w:divBdr>
        <w:top w:val="none" w:sz="0" w:space="0" w:color="auto"/>
        <w:left w:val="none" w:sz="0" w:space="0" w:color="auto"/>
        <w:bottom w:val="none" w:sz="0" w:space="0" w:color="auto"/>
        <w:right w:val="none" w:sz="0" w:space="0" w:color="auto"/>
      </w:divBdr>
    </w:div>
    <w:div w:id="779184761">
      <w:bodyDiv w:val="1"/>
      <w:marLeft w:val="0"/>
      <w:marRight w:val="0"/>
      <w:marTop w:val="0"/>
      <w:marBottom w:val="0"/>
      <w:divBdr>
        <w:top w:val="none" w:sz="0" w:space="0" w:color="auto"/>
        <w:left w:val="none" w:sz="0" w:space="0" w:color="auto"/>
        <w:bottom w:val="none" w:sz="0" w:space="0" w:color="auto"/>
        <w:right w:val="none" w:sz="0" w:space="0" w:color="auto"/>
      </w:divBdr>
    </w:div>
    <w:div w:id="783383696">
      <w:bodyDiv w:val="1"/>
      <w:marLeft w:val="0"/>
      <w:marRight w:val="0"/>
      <w:marTop w:val="0"/>
      <w:marBottom w:val="0"/>
      <w:divBdr>
        <w:top w:val="none" w:sz="0" w:space="0" w:color="auto"/>
        <w:left w:val="none" w:sz="0" w:space="0" w:color="auto"/>
        <w:bottom w:val="none" w:sz="0" w:space="0" w:color="auto"/>
        <w:right w:val="none" w:sz="0" w:space="0" w:color="auto"/>
      </w:divBdr>
    </w:div>
    <w:div w:id="791364325">
      <w:bodyDiv w:val="1"/>
      <w:marLeft w:val="0"/>
      <w:marRight w:val="0"/>
      <w:marTop w:val="0"/>
      <w:marBottom w:val="0"/>
      <w:divBdr>
        <w:top w:val="none" w:sz="0" w:space="0" w:color="auto"/>
        <w:left w:val="none" w:sz="0" w:space="0" w:color="auto"/>
        <w:bottom w:val="none" w:sz="0" w:space="0" w:color="auto"/>
        <w:right w:val="none" w:sz="0" w:space="0" w:color="auto"/>
      </w:divBdr>
    </w:div>
    <w:div w:id="794643542">
      <w:bodyDiv w:val="1"/>
      <w:marLeft w:val="0"/>
      <w:marRight w:val="0"/>
      <w:marTop w:val="0"/>
      <w:marBottom w:val="0"/>
      <w:divBdr>
        <w:top w:val="none" w:sz="0" w:space="0" w:color="auto"/>
        <w:left w:val="none" w:sz="0" w:space="0" w:color="auto"/>
        <w:bottom w:val="none" w:sz="0" w:space="0" w:color="auto"/>
        <w:right w:val="none" w:sz="0" w:space="0" w:color="auto"/>
      </w:divBdr>
    </w:div>
    <w:div w:id="797070998">
      <w:bodyDiv w:val="1"/>
      <w:marLeft w:val="0"/>
      <w:marRight w:val="0"/>
      <w:marTop w:val="0"/>
      <w:marBottom w:val="0"/>
      <w:divBdr>
        <w:top w:val="none" w:sz="0" w:space="0" w:color="auto"/>
        <w:left w:val="none" w:sz="0" w:space="0" w:color="auto"/>
        <w:bottom w:val="none" w:sz="0" w:space="0" w:color="auto"/>
        <w:right w:val="none" w:sz="0" w:space="0" w:color="auto"/>
      </w:divBdr>
    </w:div>
    <w:div w:id="802581019">
      <w:bodyDiv w:val="1"/>
      <w:marLeft w:val="0"/>
      <w:marRight w:val="0"/>
      <w:marTop w:val="0"/>
      <w:marBottom w:val="0"/>
      <w:divBdr>
        <w:top w:val="none" w:sz="0" w:space="0" w:color="auto"/>
        <w:left w:val="none" w:sz="0" w:space="0" w:color="auto"/>
        <w:bottom w:val="none" w:sz="0" w:space="0" w:color="auto"/>
        <w:right w:val="none" w:sz="0" w:space="0" w:color="auto"/>
      </w:divBdr>
    </w:div>
    <w:div w:id="805004912">
      <w:bodyDiv w:val="1"/>
      <w:marLeft w:val="0"/>
      <w:marRight w:val="0"/>
      <w:marTop w:val="0"/>
      <w:marBottom w:val="0"/>
      <w:divBdr>
        <w:top w:val="none" w:sz="0" w:space="0" w:color="auto"/>
        <w:left w:val="none" w:sz="0" w:space="0" w:color="auto"/>
        <w:bottom w:val="none" w:sz="0" w:space="0" w:color="auto"/>
        <w:right w:val="none" w:sz="0" w:space="0" w:color="auto"/>
      </w:divBdr>
    </w:div>
    <w:div w:id="810975018">
      <w:bodyDiv w:val="1"/>
      <w:marLeft w:val="0"/>
      <w:marRight w:val="0"/>
      <w:marTop w:val="0"/>
      <w:marBottom w:val="0"/>
      <w:divBdr>
        <w:top w:val="none" w:sz="0" w:space="0" w:color="auto"/>
        <w:left w:val="none" w:sz="0" w:space="0" w:color="auto"/>
        <w:bottom w:val="none" w:sz="0" w:space="0" w:color="auto"/>
        <w:right w:val="none" w:sz="0" w:space="0" w:color="auto"/>
      </w:divBdr>
    </w:div>
    <w:div w:id="813136547">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20971337">
      <w:bodyDiv w:val="1"/>
      <w:marLeft w:val="0"/>
      <w:marRight w:val="0"/>
      <w:marTop w:val="0"/>
      <w:marBottom w:val="0"/>
      <w:divBdr>
        <w:top w:val="none" w:sz="0" w:space="0" w:color="auto"/>
        <w:left w:val="none" w:sz="0" w:space="0" w:color="auto"/>
        <w:bottom w:val="none" w:sz="0" w:space="0" w:color="auto"/>
        <w:right w:val="none" w:sz="0" w:space="0" w:color="auto"/>
      </w:divBdr>
    </w:div>
    <w:div w:id="821778274">
      <w:bodyDiv w:val="1"/>
      <w:marLeft w:val="0"/>
      <w:marRight w:val="0"/>
      <w:marTop w:val="0"/>
      <w:marBottom w:val="0"/>
      <w:divBdr>
        <w:top w:val="none" w:sz="0" w:space="0" w:color="auto"/>
        <w:left w:val="none" w:sz="0" w:space="0" w:color="auto"/>
        <w:bottom w:val="none" w:sz="0" w:space="0" w:color="auto"/>
        <w:right w:val="none" w:sz="0" w:space="0" w:color="auto"/>
      </w:divBdr>
    </w:div>
    <w:div w:id="822353457">
      <w:bodyDiv w:val="1"/>
      <w:marLeft w:val="0"/>
      <w:marRight w:val="0"/>
      <w:marTop w:val="0"/>
      <w:marBottom w:val="0"/>
      <w:divBdr>
        <w:top w:val="none" w:sz="0" w:space="0" w:color="auto"/>
        <w:left w:val="none" w:sz="0" w:space="0" w:color="auto"/>
        <w:bottom w:val="none" w:sz="0" w:space="0" w:color="auto"/>
        <w:right w:val="none" w:sz="0" w:space="0" w:color="auto"/>
      </w:divBdr>
    </w:div>
    <w:div w:id="827138679">
      <w:bodyDiv w:val="1"/>
      <w:marLeft w:val="0"/>
      <w:marRight w:val="0"/>
      <w:marTop w:val="0"/>
      <w:marBottom w:val="0"/>
      <w:divBdr>
        <w:top w:val="none" w:sz="0" w:space="0" w:color="auto"/>
        <w:left w:val="none" w:sz="0" w:space="0" w:color="auto"/>
        <w:bottom w:val="none" w:sz="0" w:space="0" w:color="auto"/>
        <w:right w:val="none" w:sz="0" w:space="0" w:color="auto"/>
      </w:divBdr>
    </w:div>
    <w:div w:id="828447806">
      <w:bodyDiv w:val="1"/>
      <w:marLeft w:val="0"/>
      <w:marRight w:val="0"/>
      <w:marTop w:val="0"/>
      <w:marBottom w:val="0"/>
      <w:divBdr>
        <w:top w:val="none" w:sz="0" w:space="0" w:color="auto"/>
        <w:left w:val="none" w:sz="0" w:space="0" w:color="auto"/>
        <w:bottom w:val="none" w:sz="0" w:space="0" w:color="auto"/>
        <w:right w:val="none" w:sz="0" w:space="0" w:color="auto"/>
      </w:divBdr>
    </w:div>
    <w:div w:id="831720333">
      <w:bodyDiv w:val="1"/>
      <w:marLeft w:val="0"/>
      <w:marRight w:val="0"/>
      <w:marTop w:val="0"/>
      <w:marBottom w:val="0"/>
      <w:divBdr>
        <w:top w:val="none" w:sz="0" w:space="0" w:color="auto"/>
        <w:left w:val="none" w:sz="0" w:space="0" w:color="auto"/>
        <w:bottom w:val="none" w:sz="0" w:space="0" w:color="auto"/>
        <w:right w:val="none" w:sz="0" w:space="0" w:color="auto"/>
      </w:divBdr>
    </w:div>
    <w:div w:id="834339347">
      <w:bodyDiv w:val="1"/>
      <w:marLeft w:val="0"/>
      <w:marRight w:val="0"/>
      <w:marTop w:val="0"/>
      <w:marBottom w:val="0"/>
      <w:divBdr>
        <w:top w:val="none" w:sz="0" w:space="0" w:color="auto"/>
        <w:left w:val="none" w:sz="0" w:space="0" w:color="auto"/>
        <w:bottom w:val="none" w:sz="0" w:space="0" w:color="auto"/>
        <w:right w:val="none" w:sz="0" w:space="0" w:color="auto"/>
      </w:divBdr>
    </w:div>
    <w:div w:id="840196355">
      <w:bodyDiv w:val="1"/>
      <w:marLeft w:val="0"/>
      <w:marRight w:val="0"/>
      <w:marTop w:val="0"/>
      <w:marBottom w:val="0"/>
      <w:divBdr>
        <w:top w:val="none" w:sz="0" w:space="0" w:color="auto"/>
        <w:left w:val="none" w:sz="0" w:space="0" w:color="auto"/>
        <w:bottom w:val="none" w:sz="0" w:space="0" w:color="auto"/>
        <w:right w:val="none" w:sz="0" w:space="0" w:color="auto"/>
      </w:divBdr>
    </w:div>
    <w:div w:id="842403373">
      <w:bodyDiv w:val="1"/>
      <w:marLeft w:val="0"/>
      <w:marRight w:val="0"/>
      <w:marTop w:val="0"/>
      <w:marBottom w:val="0"/>
      <w:divBdr>
        <w:top w:val="none" w:sz="0" w:space="0" w:color="auto"/>
        <w:left w:val="none" w:sz="0" w:space="0" w:color="auto"/>
        <w:bottom w:val="none" w:sz="0" w:space="0" w:color="auto"/>
        <w:right w:val="none" w:sz="0" w:space="0" w:color="auto"/>
      </w:divBdr>
    </w:div>
    <w:div w:id="848566177">
      <w:bodyDiv w:val="1"/>
      <w:marLeft w:val="0"/>
      <w:marRight w:val="0"/>
      <w:marTop w:val="0"/>
      <w:marBottom w:val="0"/>
      <w:divBdr>
        <w:top w:val="none" w:sz="0" w:space="0" w:color="auto"/>
        <w:left w:val="none" w:sz="0" w:space="0" w:color="auto"/>
        <w:bottom w:val="none" w:sz="0" w:space="0" w:color="auto"/>
        <w:right w:val="none" w:sz="0" w:space="0" w:color="auto"/>
      </w:divBdr>
    </w:div>
    <w:div w:id="850070578">
      <w:bodyDiv w:val="1"/>
      <w:marLeft w:val="0"/>
      <w:marRight w:val="0"/>
      <w:marTop w:val="0"/>
      <w:marBottom w:val="0"/>
      <w:divBdr>
        <w:top w:val="none" w:sz="0" w:space="0" w:color="auto"/>
        <w:left w:val="none" w:sz="0" w:space="0" w:color="auto"/>
        <w:bottom w:val="none" w:sz="0" w:space="0" w:color="auto"/>
        <w:right w:val="none" w:sz="0" w:space="0" w:color="auto"/>
      </w:divBdr>
    </w:div>
    <w:div w:id="850680826">
      <w:bodyDiv w:val="1"/>
      <w:marLeft w:val="0"/>
      <w:marRight w:val="0"/>
      <w:marTop w:val="0"/>
      <w:marBottom w:val="0"/>
      <w:divBdr>
        <w:top w:val="none" w:sz="0" w:space="0" w:color="auto"/>
        <w:left w:val="none" w:sz="0" w:space="0" w:color="auto"/>
        <w:bottom w:val="none" w:sz="0" w:space="0" w:color="auto"/>
        <w:right w:val="none" w:sz="0" w:space="0" w:color="auto"/>
      </w:divBdr>
    </w:div>
    <w:div w:id="855653830">
      <w:bodyDiv w:val="1"/>
      <w:marLeft w:val="0"/>
      <w:marRight w:val="0"/>
      <w:marTop w:val="0"/>
      <w:marBottom w:val="0"/>
      <w:divBdr>
        <w:top w:val="none" w:sz="0" w:space="0" w:color="auto"/>
        <w:left w:val="none" w:sz="0" w:space="0" w:color="auto"/>
        <w:bottom w:val="none" w:sz="0" w:space="0" w:color="auto"/>
        <w:right w:val="none" w:sz="0" w:space="0" w:color="auto"/>
      </w:divBdr>
    </w:div>
    <w:div w:id="865673002">
      <w:bodyDiv w:val="1"/>
      <w:marLeft w:val="0"/>
      <w:marRight w:val="0"/>
      <w:marTop w:val="0"/>
      <w:marBottom w:val="0"/>
      <w:divBdr>
        <w:top w:val="none" w:sz="0" w:space="0" w:color="auto"/>
        <w:left w:val="none" w:sz="0" w:space="0" w:color="auto"/>
        <w:bottom w:val="none" w:sz="0" w:space="0" w:color="auto"/>
        <w:right w:val="none" w:sz="0" w:space="0" w:color="auto"/>
      </w:divBdr>
    </w:div>
    <w:div w:id="869223215">
      <w:bodyDiv w:val="1"/>
      <w:marLeft w:val="0"/>
      <w:marRight w:val="0"/>
      <w:marTop w:val="0"/>
      <w:marBottom w:val="0"/>
      <w:divBdr>
        <w:top w:val="none" w:sz="0" w:space="0" w:color="auto"/>
        <w:left w:val="none" w:sz="0" w:space="0" w:color="auto"/>
        <w:bottom w:val="none" w:sz="0" w:space="0" w:color="auto"/>
        <w:right w:val="none" w:sz="0" w:space="0" w:color="auto"/>
      </w:divBdr>
    </w:div>
    <w:div w:id="871116993">
      <w:bodyDiv w:val="1"/>
      <w:marLeft w:val="0"/>
      <w:marRight w:val="0"/>
      <w:marTop w:val="0"/>
      <w:marBottom w:val="0"/>
      <w:divBdr>
        <w:top w:val="none" w:sz="0" w:space="0" w:color="auto"/>
        <w:left w:val="none" w:sz="0" w:space="0" w:color="auto"/>
        <w:bottom w:val="none" w:sz="0" w:space="0" w:color="auto"/>
        <w:right w:val="none" w:sz="0" w:space="0" w:color="auto"/>
      </w:divBdr>
    </w:div>
    <w:div w:id="874343885">
      <w:bodyDiv w:val="1"/>
      <w:marLeft w:val="0"/>
      <w:marRight w:val="0"/>
      <w:marTop w:val="0"/>
      <w:marBottom w:val="0"/>
      <w:divBdr>
        <w:top w:val="none" w:sz="0" w:space="0" w:color="auto"/>
        <w:left w:val="none" w:sz="0" w:space="0" w:color="auto"/>
        <w:bottom w:val="none" w:sz="0" w:space="0" w:color="auto"/>
        <w:right w:val="none" w:sz="0" w:space="0" w:color="auto"/>
      </w:divBdr>
    </w:div>
    <w:div w:id="875704986">
      <w:bodyDiv w:val="1"/>
      <w:marLeft w:val="0"/>
      <w:marRight w:val="0"/>
      <w:marTop w:val="0"/>
      <w:marBottom w:val="0"/>
      <w:divBdr>
        <w:top w:val="none" w:sz="0" w:space="0" w:color="auto"/>
        <w:left w:val="none" w:sz="0" w:space="0" w:color="auto"/>
        <w:bottom w:val="none" w:sz="0" w:space="0" w:color="auto"/>
        <w:right w:val="none" w:sz="0" w:space="0" w:color="auto"/>
      </w:divBdr>
    </w:div>
    <w:div w:id="879127189">
      <w:bodyDiv w:val="1"/>
      <w:marLeft w:val="0"/>
      <w:marRight w:val="0"/>
      <w:marTop w:val="0"/>
      <w:marBottom w:val="0"/>
      <w:divBdr>
        <w:top w:val="none" w:sz="0" w:space="0" w:color="auto"/>
        <w:left w:val="none" w:sz="0" w:space="0" w:color="auto"/>
        <w:bottom w:val="none" w:sz="0" w:space="0" w:color="auto"/>
        <w:right w:val="none" w:sz="0" w:space="0" w:color="auto"/>
      </w:divBdr>
    </w:div>
    <w:div w:id="879442865">
      <w:bodyDiv w:val="1"/>
      <w:marLeft w:val="0"/>
      <w:marRight w:val="0"/>
      <w:marTop w:val="0"/>
      <w:marBottom w:val="0"/>
      <w:divBdr>
        <w:top w:val="none" w:sz="0" w:space="0" w:color="auto"/>
        <w:left w:val="none" w:sz="0" w:space="0" w:color="auto"/>
        <w:bottom w:val="none" w:sz="0" w:space="0" w:color="auto"/>
        <w:right w:val="none" w:sz="0" w:space="0" w:color="auto"/>
      </w:divBdr>
    </w:div>
    <w:div w:id="882792847">
      <w:bodyDiv w:val="1"/>
      <w:marLeft w:val="0"/>
      <w:marRight w:val="0"/>
      <w:marTop w:val="0"/>
      <w:marBottom w:val="0"/>
      <w:divBdr>
        <w:top w:val="none" w:sz="0" w:space="0" w:color="auto"/>
        <w:left w:val="none" w:sz="0" w:space="0" w:color="auto"/>
        <w:bottom w:val="none" w:sz="0" w:space="0" w:color="auto"/>
        <w:right w:val="none" w:sz="0" w:space="0" w:color="auto"/>
      </w:divBdr>
    </w:div>
    <w:div w:id="886573660">
      <w:bodyDiv w:val="1"/>
      <w:marLeft w:val="0"/>
      <w:marRight w:val="0"/>
      <w:marTop w:val="0"/>
      <w:marBottom w:val="0"/>
      <w:divBdr>
        <w:top w:val="none" w:sz="0" w:space="0" w:color="auto"/>
        <w:left w:val="none" w:sz="0" w:space="0" w:color="auto"/>
        <w:bottom w:val="none" w:sz="0" w:space="0" w:color="auto"/>
        <w:right w:val="none" w:sz="0" w:space="0" w:color="auto"/>
      </w:divBdr>
    </w:div>
    <w:div w:id="888612761">
      <w:bodyDiv w:val="1"/>
      <w:marLeft w:val="0"/>
      <w:marRight w:val="0"/>
      <w:marTop w:val="0"/>
      <w:marBottom w:val="0"/>
      <w:divBdr>
        <w:top w:val="none" w:sz="0" w:space="0" w:color="auto"/>
        <w:left w:val="none" w:sz="0" w:space="0" w:color="auto"/>
        <w:bottom w:val="none" w:sz="0" w:space="0" w:color="auto"/>
        <w:right w:val="none" w:sz="0" w:space="0" w:color="auto"/>
      </w:divBdr>
    </w:div>
    <w:div w:id="890772592">
      <w:bodyDiv w:val="1"/>
      <w:marLeft w:val="0"/>
      <w:marRight w:val="0"/>
      <w:marTop w:val="0"/>
      <w:marBottom w:val="0"/>
      <w:divBdr>
        <w:top w:val="none" w:sz="0" w:space="0" w:color="auto"/>
        <w:left w:val="none" w:sz="0" w:space="0" w:color="auto"/>
        <w:bottom w:val="none" w:sz="0" w:space="0" w:color="auto"/>
        <w:right w:val="none" w:sz="0" w:space="0" w:color="auto"/>
      </w:divBdr>
    </w:div>
    <w:div w:id="891817775">
      <w:bodyDiv w:val="1"/>
      <w:marLeft w:val="0"/>
      <w:marRight w:val="0"/>
      <w:marTop w:val="0"/>
      <w:marBottom w:val="0"/>
      <w:divBdr>
        <w:top w:val="none" w:sz="0" w:space="0" w:color="auto"/>
        <w:left w:val="none" w:sz="0" w:space="0" w:color="auto"/>
        <w:bottom w:val="none" w:sz="0" w:space="0" w:color="auto"/>
        <w:right w:val="none" w:sz="0" w:space="0" w:color="auto"/>
      </w:divBdr>
    </w:div>
    <w:div w:id="892621380">
      <w:bodyDiv w:val="1"/>
      <w:marLeft w:val="0"/>
      <w:marRight w:val="0"/>
      <w:marTop w:val="0"/>
      <w:marBottom w:val="0"/>
      <w:divBdr>
        <w:top w:val="none" w:sz="0" w:space="0" w:color="auto"/>
        <w:left w:val="none" w:sz="0" w:space="0" w:color="auto"/>
        <w:bottom w:val="none" w:sz="0" w:space="0" w:color="auto"/>
        <w:right w:val="none" w:sz="0" w:space="0" w:color="auto"/>
      </w:divBdr>
    </w:div>
    <w:div w:id="894049335">
      <w:bodyDiv w:val="1"/>
      <w:marLeft w:val="0"/>
      <w:marRight w:val="0"/>
      <w:marTop w:val="0"/>
      <w:marBottom w:val="0"/>
      <w:divBdr>
        <w:top w:val="none" w:sz="0" w:space="0" w:color="auto"/>
        <w:left w:val="none" w:sz="0" w:space="0" w:color="auto"/>
        <w:bottom w:val="none" w:sz="0" w:space="0" w:color="auto"/>
        <w:right w:val="none" w:sz="0" w:space="0" w:color="auto"/>
      </w:divBdr>
    </w:div>
    <w:div w:id="894123095">
      <w:bodyDiv w:val="1"/>
      <w:marLeft w:val="0"/>
      <w:marRight w:val="0"/>
      <w:marTop w:val="0"/>
      <w:marBottom w:val="0"/>
      <w:divBdr>
        <w:top w:val="none" w:sz="0" w:space="0" w:color="auto"/>
        <w:left w:val="none" w:sz="0" w:space="0" w:color="auto"/>
        <w:bottom w:val="none" w:sz="0" w:space="0" w:color="auto"/>
        <w:right w:val="none" w:sz="0" w:space="0" w:color="auto"/>
      </w:divBdr>
    </w:div>
    <w:div w:id="894586832">
      <w:bodyDiv w:val="1"/>
      <w:marLeft w:val="0"/>
      <w:marRight w:val="0"/>
      <w:marTop w:val="0"/>
      <w:marBottom w:val="0"/>
      <w:divBdr>
        <w:top w:val="none" w:sz="0" w:space="0" w:color="auto"/>
        <w:left w:val="none" w:sz="0" w:space="0" w:color="auto"/>
        <w:bottom w:val="none" w:sz="0" w:space="0" w:color="auto"/>
        <w:right w:val="none" w:sz="0" w:space="0" w:color="auto"/>
      </w:divBdr>
    </w:div>
    <w:div w:id="894975703">
      <w:bodyDiv w:val="1"/>
      <w:marLeft w:val="0"/>
      <w:marRight w:val="0"/>
      <w:marTop w:val="0"/>
      <w:marBottom w:val="0"/>
      <w:divBdr>
        <w:top w:val="none" w:sz="0" w:space="0" w:color="auto"/>
        <w:left w:val="none" w:sz="0" w:space="0" w:color="auto"/>
        <w:bottom w:val="none" w:sz="0" w:space="0" w:color="auto"/>
        <w:right w:val="none" w:sz="0" w:space="0" w:color="auto"/>
      </w:divBdr>
    </w:div>
    <w:div w:id="895505134">
      <w:bodyDiv w:val="1"/>
      <w:marLeft w:val="0"/>
      <w:marRight w:val="0"/>
      <w:marTop w:val="0"/>
      <w:marBottom w:val="0"/>
      <w:divBdr>
        <w:top w:val="none" w:sz="0" w:space="0" w:color="auto"/>
        <w:left w:val="none" w:sz="0" w:space="0" w:color="auto"/>
        <w:bottom w:val="none" w:sz="0" w:space="0" w:color="auto"/>
        <w:right w:val="none" w:sz="0" w:space="0" w:color="auto"/>
      </w:divBdr>
    </w:div>
    <w:div w:id="899441285">
      <w:bodyDiv w:val="1"/>
      <w:marLeft w:val="0"/>
      <w:marRight w:val="0"/>
      <w:marTop w:val="0"/>
      <w:marBottom w:val="0"/>
      <w:divBdr>
        <w:top w:val="none" w:sz="0" w:space="0" w:color="auto"/>
        <w:left w:val="none" w:sz="0" w:space="0" w:color="auto"/>
        <w:bottom w:val="none" w:sz="0" w:space="0" w:color="auto"/>
        <w:right w:val="none" w:sz="0" w:space="0" w:color="auto"/>
      </w:divBdr>
    </w:div>
    <w:div w:id="904336012">
      <w:bodyDiv w:val="1"/>
      <w:marLeft w:val="0"/>
      <w:marRight w:val="0"/>
      <w:marTop w:val="0"/>
      <w:marBottom w:val="0"/>
      <w:divBdr>
        <w:top w:val="none" w:sz="0" w:space="0" w:color="auto"/>
        <w:left w:val="none" w:sz="0" w:space="0" w:color="auto"/>
        <w:bottom w:val="none" w:sz="0" w:space="0" w:color="auto"/>
        <w:right w:val="none" w:sz="0" w:space="0" w:color="auto"/>
      </w:divBdr>
    </w:div>
    <w:div w:id="912548871">
      <w:bodyDiv w:val="1"/>
      <w:marLeft w:val="0"/>
      <w:marRight w:val="0"/>
      <w:marTop w:val="0"/>
      <w:marBottom w:val="0"/>
      <w:divBdr>
        <w:top w:val="none" w:sz="0" w:space="0" w:color="auto"/>
        <w:left w:val="none" w:sz="0" w:space="0" w:color="auto"/>
        <w:bottom w:val="none" w:sz="0" w:space="0" w:color="auto"/>
        <w:right w:val="none" w:sz="0" w:space="0" w:color="auto"/>
      </w:divBdr>
    </w:div>
    <w:div w:id="913928497">
      <w:bodyDiv w:val="1"/>
      <w:marLeft w:val="0"/>
      <w:marRight w:val="0"/>
      <w:marTop w:val="0"/>
      <w:marBottom w:val="0"/>
      <w:divBdr>
        <w:top w:val="none" w:sz="0" w:space="0" w:color="auto"/>
        <w:left w:val="none" w:sz="0" w:space="0" w:color="auto"/>
        <w:bottom w:val="none" w:sz="0" w:space="0" w:color="auto"/>
        <w:right w:val="none" w:sz="0" w:space="0" w:color="auto"/>
      </w:divBdr>
    </w:div>
    <w:div w:id="914171708">
      <w:bodyDiv w:val="1"/>
      <w:marLeft w:val="0"/>
      <w:marRight w:val="0"/>
      <w:marTop w:val="0"/>
      <w:marBottom w:val="0"/>
      <w:divBdr>
        <w:top w:val="none" w:sz="0" w:space="0" w:color="auto"/>
        <w:left w:val="none" w:sz="0" w:space="0" w:color="auto"/>
        <w:bottom w:val="none" w:sz="0" w:space="0" w:color="auto"/>
        <w:right w:val="none" w:sz="0" w:space="0" w:color="auto"/>
      </w:divBdr>
    </w:div>
    <w:div w:id="914513321">
      <w:bodyDiv w:val="1"/>
      <w:marLeft w:val="0"/>
      <w:marRight w:val="0"/>
      <w:marTop w:val="0"/>
      <w:marBottom w:val="0"/>
      <w:divBdr>
        <w:top w:val="none" w:sz="0" w:space="0" w:color="auto"/>
        <w:left w:val="none" w:sz="0" w:space="0" w:color="auto"/>
        <w:bottom w:val="none" w:sz="0" w:space="0" w:color="auto"/>
        <w:right w:val="none" w:sz="0" w:space="0" w:color="auto"/>
      </w:divBdr>
    </w:div>
    <w:div w:id="919173119">
      <w:bodyDiv w:val="1"/>
      <w:marLeft w:val="0"/>
      <w:marRight w:val="0"/>
      <w:marTop w:val="0"/>
      <w:marBottom w:val="0"/>
      <w:divBdr>
        <w:top w:val="none" w:sz="0" w:space="0" w:color="auto"/>
        <w:left w:val="none" w:sz="0" w:space="0" w:color="auto"/>
        <w:bottom w:val="none" w:sz="0" w:space="0" w:color="auto"/>
        <w:right w:val="none" w:sz="0" w:space="0" w:color="auto"/>
      </w:divBdr>
    </w:div>
    <w:div w:id="919945889">
      <w:bodyDiv w:val="1"/>
      <w:marLeft w:val="0"/>
      <w:marRight w:val="0"/>
      <w:marTop w:val="0"/>
      <w:marBottom w:val="0"/>
      <w:divBdr>
        <w:top w:val="none" w:sz="0" w:space="0" w:color="auto"/>
        <w:left w:val="none" w:sz="0" w:space="0" w:color="auto"/>
        <w:bottom w:val="none" w:sz="0" w:space="0" w:color="auto"/>
        <w:right w:val="none" w:sz="0" w:space="0" w:color="auto"/>
      </w:divBdr>
    </w:div>
    <w:div w:id="922764986">
      <w:bodyDiv w:val="1"/>
      <w:marLeft w:val="0"/>
      <w:marRight w:val="0"/>
      <w:marTop w:val="0"/>
      <w:marBottom w:val="0"/>
      <w:divBdr>
        <w:top w:val="none" w:sz="0" w:space="0" w:color="auto"/>
        <w:left w:val="none" w:sz="0" w:space="0" w:color="auto"/>
        <w:bottom w:val="none" w:sz="0" w:space="0" w:color="auto"/>
        <w:right w:val="none" w:sz="0" w:space="0" w:color="auto"/>
      </w:divBdr>
    </w:div>
    <w:div w:id="930504789">
      <w:bodyDiv w:val="1"/>
      <w:marLeft w:val="0"/>
      <w:marRight w:val="0"/>
      <w:marTop w:val="0"/>
      <w:marBottom w:val="0"/>
      <w:divBdr>
        <w:top w:val="none" w:sz="0" w:space="0" w:color="auto"/>
        <w:left w:val="none" w:sz="0" w:space="0" w:color="auto"/>
        <w:bottom w:val="none" w:sz="0" w:space="0" w:color="auto"/>
        <w:right w:val="none" w:sz="0" w:space="0" w:color="auto"/>
      </w:divBdr>
    </w:div>
    <w:div w:id="931402036">
      <w:bodyDiv w:val="1"/>
      <w:marLeft w:val="0"/>
      <w:marRight w:val="0"/>
      <w:marTop w:val="0"/>
      <w:marBottom w:val="0"/>
      <w:divBdr>
        <w:top w:val="none" w:sz="0" w:space="0" w:color="auto"/>
        <w:left w:val="none" w:sz="0" w:space="0" w:color="auto"/>
        <w:bottom w:val="none" w:sz="0" w:space="0" w:color="auto"/>
        <w:right w:val="none" w:sz="0" w:space="0" w:color="auto"/>
      </w:divBdr>
    </w:div>
    <w:div w:id="931932261">
      <w:bodyDiv w:val="1"/>
      <w:marLeft w:val="0"/>
      <w:marRight w:val="0"/>
      <w:marTop w:val="0"/>
      <w:marBottom w:val="0"/>
      <w:divBdr>
        <w:top w:val="none" w:sz="0" w:space="0" w:color="auto"/>
        <w:left w:val="none" w:sz="0" w:space="0" w:color="auto"/>
        <w:bottom w:val="none" w:sz="0" w:space="0" w:color="auto"/>
        <w:right w:val="none" w:sz="0" w:space="0" w:color="auto"/>
      </w:divBdr>
    </w:div>
    <w:div w:id="932279384">
      <w:bodyDiv w:val="1"/>
      <w:marLeft w:val="0"/>
      <w:marRight w:val="0"/>
      <w:marTop w:val="0"/>
      <w:marBottom w:val="0"/>
      <w:divBdr>
        <w:top w:val="none" w:sz="0" w:space="0" w:color="auto"/>
        <w:left w:val="none" w:sz="0" w:space="0" w:color="auto"/>
        <w:bottom w:val="none" w:sz="0" w:space="0" w:color="auto"/>
        <w:right w:val="none" w:sz="0" w:space="0" w:color="auto"/>
      </w:divBdr>
    </w:div>
    <w:div w:id="935944105">
      <w:bodyDiv w:val="1"/>
      <w:marLeft w:val="0"/>
      <w:marRight w:val="0"/>
      <w:marTop w:val="0"/>
      <w:marBottom w:val="0"/>
      <w:divBdr>
        <w:top w:val="none" w:sz="0" w:space="0" w:color="auto"/>
        <w:left w:val="none" w:sz="0" w:space="0" w:color="auto"/>
        <w:bottom w:val="none" w:sz="0" w:space="0" w:color="auto"/>
        <w:right w:val="none" w:sz="0" w:space="0" w:color="auto"/>
      </w:divBdr>
    </w:div>
    <w:div w:id="938565517">
      <w:bodyDiv w:val="1"/>
      <w:marLeft w:val="0"/>
      <w:marRight w:val="0"/>
      <w:marTop w:val="0"/>
      <w:marBottom w:val="0"/>
      <w:divBdr>
        <w:top w:val="none" w:sz="0" w:space="0" w:color="auto"/>
        <w:left w:val="none" w:sz="0" w:space="0" w:color="auto"/>
        <w:bottom w:val="none" w:sz="0" w:space="0" w:color="auto"/>
        <w:right w:val="none" w:sz="0" w:space="0" w:color="auto"/>
      </w:divBdr>
    </w:div>
    <w:div w:id="941112562">
      <w:bodyDiv w:val="1"/>
      <w:marLeft w:val="0"/>
      <w:marRight w:val="0"/>
      <w:marTop w:val="0"/>
      <w:marBottom w:val="0"/>
      <w:divBdr>
        <w:top w:val="none" w:sz="0" w:space="0" w:color="auto"/>
        <w:left w:val="none" w:sz="0" w:space="0" w:color="auto"/>
        <w:bottom w:val="none" w:sz="0" w:space="0" w:color="auto"/>
        <w:right w:val="none" w:sz="0" w:space="0" w:color="auto"/>
      </w:divBdr>
    </w:div>
    <w:div w:id="941645606">
      <w:bodyDiv w:val="1"/>
      <w:marLeft w:val="0"/>
      <w:marRight w:val="0"/>
      <w:marTop w:val="0"/>
      <w:marBottom w:val="0"/>
      <w:divBdr>
        <w:top w:val="none" w:sz="0" w:space="0" w:color="auto"/>
        <w:left w:val="none" w:sz="0" w:space="0" w:color="auto"/>
        <w:bottom w:val="none" w:sz="0" w:space="0" w:color="auto"/>
        <w:right w:val="none" w:sz="0" w:space="0" w:color="auto"/>
      </w:divBdr>
    </w:div>
    <w:div w:id="946733688">
      <w:bodyDiv w:val="1"/>
      <w:marLeft w:val="0"/>
      <w:marRight w:val="0"/>
      <w:marTop w:val="0"/>
      <w:marBottom w:val="0"/>
      <w:divBdr>
        <w:top w:val="none" w:sz="0" w:space="0" w:color="auto"/>
        <w:left w:val="none" w:sz="0" w:space="0" w:color="auto"/>
        <w:bottom w:val="none" w:sz="0" w:space="0" w:color="auto"/>
        <w:right w:val="none" w:sz="0" w:space="0" w:color="auto"/>
      </w:divBdr>
    </w:div>
    <w:div w:id="947204516">
      <w:bodyDiv w:val="1"/>
      <w:marLeft w:val="0"/>
      <w:marRight w:val="0"/>
      <w:marTop w:val="0"/>
      <w:marBottom w:val="0"/>
      <w:divBdr>
        <w:top w:val="none" w:sz="0" w:space="0" w:color="auto"/>
        <w:left w:val="none" w:sz="0" w:space="0" w:color="auto"/>
        <w:bottom w:val="none" w:sz="0" w:space="0" w:color="auto"/>
        <w:right w:val="none" w:sz="0" w:space="0" w:color="auto"/>
      </w:divBdr>
    </w:div>
    <w:div w:id="947808500">
      <w:bodyDiv w:val="1"/>
      <w:marLeft w:val="0"/>
      <w:marRight w:val="0"/>
      <w:marTop w:val="0"/>
      <w:marBottom w:val="0"/>
      <w:divBdr>
        <w:top w:val="none" w:sz="0" w:space="0" w:color="auto"/>
        <w:left w:val="none" w:sz="0" w:space="0" w:color="auto"/>
        <w:bottom w:val="none" w:sz="0" w:space="0" w:color="auto"/>
        <w:right w:val="none" w:sz="0" w:space="0" w:color="auto"/>
      </w:divBdr>
    </w:div>
    <w:div w:id="950669449">
      <w:bodyDiv w:val="1"/>
      <w:marLeft w:val="0"/>
      <w:marRight w:val="0"/>
      <w:marTop w:val="0"/>
      <w:marBottom w:val="0"/>
      <w:divBdr>
        <w:top w:val="none" w:sz="0" w:space="0" w:color="auto"/>
        <w:left w:val="none" w:sz="0" w:space="0" w:color="auto"/>
        <w:bottom w:val="none" w:sz="0" w:space="0" w:color="auto"/>
        <w:right w:val="none" w:sz="0" w:space="0" w:color="auto"/>
      </w:divBdr>
    </w:div>
    <w:div w:id="952977212">
      <w:bodyDiv w:val="1"/>
      <w:marLeft w:val="0"/>
      <w:marRight w:val="0"/>
      <w:marTop w:val="0"/>
      <w:marBottom w:val="0"/>
      <w:divBdr>
        <w:top w:val="none" w:sz="0" w:space="0" w:color="auto"/>
        <w:left w:val="none" w:sz="0" w:space="0" w:color="auto"/>
        <w:bottom w:val="none" w:sz="0" w:space="0" w:color="auto"/>
        <w:right w:val="none" w:sz="0" w:space="0" w:color="auto"/>
      </w:divBdr>
    </w:div>
    <w:div w:id="954487523">
      <w:bodyDiv w:val="1"/>
      <w:marLeft w:val="0"/>
      <w:marRight w:val="0"/>
      <w:marTop w:val="0"/>
      <w:marBottom w:val="0"/>
      <w:divBdr>
        <w:top w:val="none" w:sz="0" w:space="0" w:color="auto"/>
        <w:left w:val="none" w:sz="0" w:space="0" w:color="auto"/>
        <w:bottom w:val="none" w:sz="0" w:space="0" w:color="auto"/>
        <w:right w:val="none" w:sz="0" w:space="0" w:color="auto"/>
      </w:divBdr>
    </w:div>
    <w:div w:id="961303952">
      <w:bodyDiv w:val="1"/>
      <w:marLeft w:val="0"/>
      <w:marRight w:val="0"/>
      <w:marTop w:val="0"/>
      <w:marBottom w:val="0"/>
      <w:divBdr>
        <w:top w:val="none" w:sz="0" w:space="0" w:color="auto"/>
        <w:left w:val="none" w:sz="0" w:space="0" w:color="auto"/>
        <w:bottom w:val="none" w:sz="0" w:space="0" w:color="auto"/>
        <w:right w:val="none" w:sz="0" w:space="0" w:color="auto"/>
      </w:divBdr>
    </w:div>
    <w:div w:id="969937794">
      <w:bodyDiv w:val="1"/>
      <w:marLeft w:val="0"/>
      <w:marRight w:val="0"/>
      <w:marTop w:val="0"/>
      <w:marBottom w:val="0"/>
      <w:divBdr>
        <w:top w:val="none" w:sz="0" w:space="0" w:color="auto"/>
        <w:left w:val="none" w:sz="0" w:space="0" w:color="auto"/>
        <w:bottom w:val="none" w:sz="0" w:space="0" w:color="auto"/>
        <w:right w:val="none" w:sz="0" w:space="0" w:color="auto"/>
      </w:divBdr>
    </w:div>
    <w:div w:id="970329803">
      <w:bodyDiv w:val="1"/>
      <w:marLeft w:val="0"/>
      <w:marRight w:val="0"/>
      <w:marTop w:val="0"/>
      <w:marBottom w:val="0"/>
      <w:divBdr>
        <w:top w:val="none" w:sz="0" w:space="0" w:color="auto"/>
        <w:left w:val="none" w:sz="0" w:space="0" w:color="auto"/>
        <w:bottom w:val="none" w:sz="0" w:space="0" w:color="auto"/>
        <w:right w:val="none" w:sz="0" w:space="0" w:color="auto"/>
      </w:divBdr>
    </w:div>
    <w:div w:id="972062064">
      <w:bodyDiv w:val="1"/>
      <w:marLeft w:val="0"/>
      <w:marRight w:val="0"/>
      <w:marTop w:val="0"/>
      <w:marBottom w:val="0"/>
      <w:divBdr>
        <w:top w:val="none" w:sz="0" w:space="0" w:color="auto"/>
        <w:left w:val="none" w:sz="0" w:space="0" w:color="auto"/>
        <w:bottom w:val="none" w:sz="0" w:space="0" w:color="auto"/>
        <w:right w:val="none" w:sz="0" w:space="0" w:color="auto"/>
      </w:divBdr>
    </w:div>
    <w:div w:id="973095366">
      <w:bodyDiv w:val="1"/>
      <w:marLeft w:val="0"/>
      <w:marRight w:val="0"/>
      <w:marTop w:val="0"/>
      <w:marBottom w:val="0"/>
      <w:divBdr>
        <w:top w:val="none" w:sz="0" w:space="0" w:color="auto"/>
        <w:left w:val="none" w:sz="0" w:space="0" w:color="auto"/>
        <w:bottom w:val="none" w:sz="0" w:space="0" w:color="auto"/>
        <w:right w:val="none" w:sz="0" w:space="0" w:color="auto"/>
      </w:divBdr>
    </w:div>
    <w:div w:id="980234263">
      <w:bodyDiv w:val="1"/>
      <w:marLeft w:val="0"/>
      <w:marRight w:val="0"/>
      <w:marTop w:val="0"/>
      <w:marBottom w:val="0"/>
      <w:divBdr>
        <w:top w:val="none" w:sz="0" w:space="0" w:color="auto"/>
        <w:left w:val="none" w:sz="0" w:space="0" w:color="auto"/>
        <w:bottom w:val="none" w:sz="0" w:space="0" w:color="auto"/>
        <w:right w:val="none" w:sz="0" w:space="0" w:color="auto"/>
      </w:divBdr>
    </w:div>
    <w:div w:id="980958551">
      <w:bodyDiv w:val="1"/>
      <w:marLeft w:val="0"/>
      <w:marRight w:val="0"/>
      <w:marTop w:val="0"/>
      <w:marBottom w:val="0"/>
      <w:divBdr>
        <w:top w:val="none" w:sz="0" w:space="0" w:color="auto"/>
        <w:left w:val="none" w:sz="0" w:space="0" w:color="auto"/>
        <w:bottom w:val="none" w:sz="0" w:space="0" w:color="auto"/>
        <w:right w:val="none" w:sz="0" w:space="0" w:color="auto"/>
      </w:divBdr>
    </w:div>
    <w:div w:id="980962447">
      <w:bodyDiv w:val="1"/>
      <w:marLeft w:val="0"/>
      <w:marRight w:val="0"/>
      <w:marTop w:val="0"/>
      <w:marBottom w:val="0"/>
      <w:divBdr>
        <w:top w:val="none" w:sz="0" w:space="0" w:color="auto"/>
        <w:left w:val="none" w:sz="0" w:space="0" w:color="auto"/>
        <w:bottom w:val="none" w:sz="0" w:space="0" w:color="auto"/>
        <w:right w:val="none" w:sz="0" w:space="0" w:color="auto"/>
      </w:divBdr>
    </w:div>
    <w:div w:id="983503977">
      <w:bodyDiv w:val="1"/>
      <w:marLeft w:val="0"/>
      <w:marRight w:val="0"/>
      <w:marTop w:val="0"/>
      <w:marBottom w:val="0"/>
      <w:divBdr>
        <w:top w:val="none" w:sz="0" w:space="0" w:color="auto"/>
        <w:left w:val="none" w:sz="0" w:space="0" w:color="auto"/>
        <w:bottom w:val="none" w:sz="0" w:space="0" w:color="auto"/>
        <w:right w:val="none" w:sz="0" w:space="0" w:color="auto"/>
      </w:divBdr>
    </w:div>
    <w:div w:id="985672091">
      <w:bodyDiv w:val="1"/>
      <w:marLeft w:val="0"/>
      <w:marRight w:val="0"/>
      <w:marTop w:val="0"/>
      <w:marBottom w:val="0"/>
      <w:divBdr>
        <w:top w:val="none" w:sz="0" w:space="0" w:color="auto"/>
        <w:left w:val="none" w:sz="0" w:space="0" w:color="auto"/>
        <w:bottom w:val="none" w:sz="0" w:space="0" w:color="auto"/>
        <w:right w:val="none" w:sz="0" w:space="0" w:color="auto"/>
      </w:divBdr>
    </w:div>
    <w:div w:id="988485717">
      <w:bodyDiv w:val="1"/>
      <w:marLeft w:val="0"/>
      <w:marRight w:val="0"/>
      <w:marTop w:val="0"/>
      <w:marBottom w:val="0"/>
      <w:divBdr>
        <w:top w:val="none" w:sz="0" w:space="0" w:color="auto"/>
        <w:left w:val="none" w:sz="0" w:space="0" w:color="auto"/>
        <w:bottom w:val="none" w:sz="0" w:space="0" w:color="auto"/>
        <w:right w:val="none" w:sz="0" w:space="0" w:color="auto"/>
      </w:divBdr>
    </w:div>
    <w:div w:id="989019242">
      <w:bodyDiv w:val="1"/>
      <w:marLeft w:val="0"/>
      <w:marRight w:val="0"/>
      <w:marTop w:val="0"/>
      <w:marBottom w:val="0"/>
      <w:divBdr>
        <w:top w:val="none" w:sz="0" w:space="0" w:color="auto"/>
        <w:left w:val="none" w:sz="0" w:space="0" w:color="auto"/>
        <w:bottom w:val="none" w:sz="0" w:space="0" w:color="auto"/>
        <w:right w:val="none" w:sz="0" w:space="0" w:color="auto"/>
      </w:divBdr>
    </w:div>
    <w:div w:id="990986024">
      <w:bodyDiv w:val="1"/>
      <w:marLeft w:val="0"/>
      <w:marRight w:val="0"/>
      <w:marTop w:val="0"/>
      <w:marBottom w:val="0"/>
      <w:divBdr>
        <w:top w:val="none" w:sz="0" w:space="0" w:color="auto"/>
        <w:left w:val="none" w:sz="0" w:space="0" w:color="auto"/>
        <w:bottom w:val="none" w:sz="0" w:space="0" w:color="auto"/>
        <w:right w:val="none" w:sz="0" w:space="0" w:color="auto"/>
      </w:divBdr>
    </w:div>
    <w:div w:id="993610834">
      <w:bodyDiv w:val="1"/>
      <w:marLeft w:val="0"/>
      <w:marRight w:val="0"/>
      <w:marTop w:val="0"/>
      <w:marBottom w:val="0"/>
      <w:divBdr>
        <w:top w:val="none" w:sz="0" w:space="0" w:color="auto"/>
        <w:left w:val="none" w:sz="0" w:space="0" w:color="auto"/>
        <w:bottom w:val="none" w:sz="0" w:space="0" w:color="auto"/>
        <w:right w:val="none" w:sz="0" w:space="0" w:color="auto"/>
      </w:divBdr>
    </w:div>
    <w:div w:id="993993815">
      <w:bodyDiv w:val="1"/>
      <w:marLeft w:val="0"/>
      <w:marRight w:val="0"/>
      <w:marTop w:val="0"/>
      <w:marBottom w:val="0"/>
      <w:divBdr>
        <w:top w:val="none" w:sz="0" w:space="0" w:color="auto"/>
        <w:left w:val="none" w:sz="0" w:space="0" w:color="auto"/>
        <w:bottom w:val="none" w:sz="0" w:space="0" w:color="auto"/>
        <w:right w:val="none" w:sz="0" w:space="0" w:color="auto"/>
      </w:divBdr>
    </w:div>
    <w:div w:id="994457752">
      <w:bodyDiv w:val="1"/>
      <w:marLeft w:val="0"/>
      <w:marRight w:val="0"/>
      <w:marTop w:val="0"/>
      <w:marBottom w:val="0"/>
      <w:divBdr>
        <w:top w:val="none" w:sz="0" w:space="0" w:color="auto"/>
        <w:left w:val="none" w:sz="0" w:space="0" w:color="auto"/>
        <w:bottom w:val="none" w:sz="0" w:space="0" w:color="auto"/>
        <w:right w:val="none" w:sz="0" w:space="0" w:color="auto"/>
      </w:divBdr>
    </w:div>
    <w:div w:id="995065591">
      <w:bodyDiv w:val="1"/>
      <w:marLeft w:val="0"/>
      <w:marRight w:val="0"/>
      <w:marTop w:val="0"/>
      <w:marBottom w:val="0"/>
      <w:divBdr>
        <w:top w:val="none" w:sz="0" w:space="0" w:color="auto"/>
        <w:left w:val="none" w:sz="0" w:space="0" w:color="auto"/>
        <w:bottom w:val="none" w:sz="0" w:space="0" w:color="auto"/>
        <w:right w:val="none" w:sz="0" w:space="0" w:color="auto"/>
      </w:divBdr>
    </w:div>
    <w:div w:id="997152188">
      <w:bodyDiv w:val="1"/>
      <w:marLeft w:val="0"/>
      <w:marRight w:val="0"/>
      <w:marTop w:val="0"/>
      <w:marBottom w:val="0"/>
      <w:divBdr>
        <w:top w:val="none" w:sz="0" w:space="0" w:color="auto"/>
        <w:left w:val="none" w:sz="0" w:space="0" w:color="auto"/>
        <w:bottom w:val="none" w:sz="0" w:space="0" w:color="auto"/>
        <w:right w:val="none" w:sz="0" w:space="0" w:color="auto"/>
      </w:divBdr>
    </w:div>
    <w:div w:id="998382919">
      <w:bodyDiv w:val="1"/>
      <w:marLeft w:val="0"/>
      <w:marRight w:val="0"/>
      <w:marTop w:val="0"/>
      <w:marBottom w:val="0"/>
      <w:divBdr>
        <w:top w:val="none" w:sz="0" w:space="0" w:color="auto"/>
        <w:left w:val="none" w:sz="0" w:space="0" w:color="auto"/>
        <w:bottom w:val="none" w:sz="0" w:space="0" w:color="auto"/>
        <w:right w:val="none" w:sz="0" w:space="0" w:color="auto"/>
      </w:divBdr>
    </w:div>
    <w:div w:id="1004211503">
      <w:bodyDiv w:val="1"/>
      <w:marLeft w:val="0"/>
      <w:marRight w:val="0"/>
      <w:marTop w:val="0"/>
      <w:marBottom w:val="0"/>
      <w:divBdr>
        <w:top w:val="none" w:sz="0" w:space="0" w:color="auto"/>
        <w:left w:val="none" w:sz="0" w:space="0" w:color="auto"/>
        <w:bottom w:val="none" w:sz="0" w:space="0" w:color="auto"/>
        <w:right w:val="none" w:sz="0" w:space="0" w:color="auto"/>
      </w:divBdr>
      <w:divsChild>
        <w:div w:id="1976712988">
          <w:marLeft w:val="0"/>
          <w:marRight w:val="0"/>
          <w:marTop w:val="0"/>
          <w:marBottom w:val="0"/>
          <w:divBdr>
            <w:top w:val="none" w:sz="0" w:space="0" w:color="auto"/>
            <w:left w:val="none" w:sz="0" w:space="0" w:color="auto"/>
            <w:bottom w:val="none" w:sz="0" w:space="0" w:color="auto"/>
            <w:right w:val="none" w:sz="0" w:space="0" w:color="auto"/>
          </w:divBdr>
          <w:divsChild>
            <w:div w:id="4030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6674">
      <w:bodyDiv w:val="1"/>
      <w:marLeft w:val="0"/>
      <w:marRight w:val="0"/>
      <w:marTop w:val="0"/>
      <w:marBottom w:val="0"/>
      <w:divBdr>
        <w:top w:val="none" w:sz="0" w:space="0" w:color="auto"/>
        <w:left w:val="none" w:sz="0" w:space="0" w:color="auto"/>
        <w:bottom w:val="none" w:sz="0" w:space="0" w:color="auto"/>
        <w:right w:val="none" w:sz="0" w:space="0" w:color="auto"/>
      </w:divBdr>
    </w:div>
    <w:div w:id="1008560009">
      <w:bodyDiv w:val="1"/>
      <w:marLeft w:val="0"/>
      <w:marRight w:val="0"/>
      <w:marTop w:val="0"/>
      <w:marBottom w:val="0"/>
      <w:divBdr>
        <w:top w:val="none" w:sz="0" w:space="0" w:color="auto"/>
        <w:left w:val="none" w:sz="0" w:space="0" w:color="auto"/>
        <w:bottom w:val="none" w:sz="0" w:space="0" w:color="auto"/>
        <w:right w:val="none" w:sz="0" w:space="0" w:color="auto"/>
      </w:divBdr>
    </w:div>
    <w:div w:id="1019769822">
      <w:bodyDiv w:val="1"/>
      <w:marLeft w:val="0"/>
      <w:marRight w:val="0"/>
      <w:marTop w:val="0"/>
      <w:marBottom w:val="0"/>
      <w:divBdr>
        <w:top w:val="none" w:sz="0" w:space="0" w:color="auto"/>
        <w:left w:val="none" w:sz="0" w:space="0" w:color="auto"/>
        <w:bottom w:val="none" w:sz="0" w:space="0" w:color="auto"/>
        <w:right w:val="none" w:sz="0" w:space="0" w:color="auto"/>
      </w:divBdr>
    </w:div>
    <w:div w:id="1024669103">
      <w:bodyDiv w:val="1"/>
      <w:marLeft w:val="0"/>
      <w:marRight w:val="0"/>
      <w:marTop w:val="0"/>
      <w:marBottom w:val="0"/>
      <w:divBdr>
        <w:top w:val="none" w:sz="0" w:space="0" w:color="auto"/>
        <w:left w:val="none" w:sz="0" w:space="0" w:color="auto"/>
        <w:bottom w:val="none" w:sz="0" w:space="0" w:color="auto"/>
        <w:right w:val="none" w:sz="0" w:space="0" w:color="auto"/>
      </w:divBdr>
    </w:div>
    <w:div w:id="1027027754">
      <w:bodyDiv w:val="1"/>
      <w:marLeft w:val="0"/>
      <w:marRight w:val="0"/>
      <w:marTop w:val="0"/>
      <w:marBottom w:val="0"/>
      <w:divBdr>
        <w:top w:val="none" w:sz="0" w:space="0" w:color="auto"/>
        <w:left w:val="none" w:sz="0" w:space="0" w:color="auto"/>
        <w:bottom w:val="none" w:sz="0" w:space="0" w:color="auto"/>
        <w:right w:val="none" w:sz="0" w:space="0" w:color="auto"/>
      </w:divBdr>
    </w:div>
    <w:div w:id="1027605474">
      <w:bodyDiv w:val="1"/>
      <w:marLeft w:val="0"/>
      <w:marRight w:val="0"/>
      <w:marTop w:val="0"/>
      <w:marBottom w:val="0"/>
      <w:divBdr>
        <w:top w:val="none" w:sz="0" w:space="0" w:color="auto"/>
        <w:left w:val="none" w:sz="0" w:space="0" w:color="auto"/>
        <w:bottom w:val="none" w:sz="0" w:space="0" w:color="auto"/>
        <w:right w:val="none" w:sz="0" w:space="0" w:color="auto"/>
      </w:divBdr>
    </w:div>
    <w:div w:id="1047796419">
      <w:bodyDiv w:val="1"/>
      <w:marLeft w:val="0"/>
      <w:marRight w:val="0"/>
      <w:marTop w:val="0"/>
      <w:marBottom w:val="0"/>
      <w:divBdr>
        <w:top w:val="none" w:sz="0" w:space="0" w:color="auto"/>
        <w:left w:val="none" w:sz="0" w:space="0" w:color="auto"/>
        <w:bottom w:val="none" w:sz="0" w:space="0" w:color="auto"/>
        <w:right w:val="none" w:sz="0" w:space="0" w:color="auto"/>
      </w:divBdr>
    </w:div>
    <w:div w:id="1052772494">
      <w:bodyDiv w:val="1"/>
      <w:marLeft w:val="0"/>
      <w:marRight w:val="0"/>
      <w:marTop w:val="0"/>
      <w:marBottom w:val="0"/>
      <w:divBdr>
        <w:top w:val="none" w:sz="0" w:space="0" w:color="auto"/>
        <w:left w:val="none" w:sz="0" w:space="0" w:color="auto"/>
        <w:bottom w:val="none" w:sz="0" w:space="0" w:color="auto"/>
        <w:right w:val="none" w:sz="0" w:space="0" w:color="auto"/>
      </w:divBdr>
    </w:div>
    <w:div w:id="1055393183">
      <w:bodyDiv w:val="1"/>
      <w:marLeft w:val="0"/>
      <w:marRight w:val="0"/>
      <w:marTop w:val="0"/>
      <w:marBottom w:val="0"/>
      <w:divBdr>
        <w:top w:val="none" w:sz="0" w:space="0" w:color="auto"/>
        <w:left w:val="none" w:sz="0" w:space="0" w:color="auto"/>
        <w:bottom w:val="none" w:sz="0" w:space="0" w:color="auto"/>
        <w:right w:val="none" w:sz="0" w:space="0" w:color="auto"/>
      </w:divBdr>
    </w:div>
    <w:div w:id="1056313836">
      <w:bodyDiv w:val="1"/>
      <w:marLeft w:val="0"/>
      <w:marRight w:val="0"/>
      <w:marTop w:val="0"/>
      <w:marBottom w:val="0"/>
      <w:divBdr>
        <w:top w:val="none" w:sz="0" w:space="0" w:color="auto"/>
        <w:left w:val="none" w:sz="0" w:space="0" w:color="auto"/>
        <w:bottom w:val="none" w:sz="0" w:space="0" w:color="auto"/>
        <w:right w:val="none" w:sz="0" w:space="0" w:color="auto"/>
      </w:divBdr>
    </w:div>
    <w:div w:id="1060832817">
      <w:bodyDiv w:val="1"/>
      <w:marLeft w:val="0"/>
      <w:marRight w:val="0"/>
      <w:marTop w:val="0"/>
      <w:marBottom w:val="0"/>
      <w:divBdr>
        <w:top w:val="none" w:sz="0" w:space="0" w:color="auto"/>
        <w:left w:val="none" w:sz="0" w:space="0" w:color="auto"/>
        <w:bottom w:val="none" w:sz="0" w:space="0" w:color="auto"/>
        <w:right w:val="none" w:sz="0" w:space="0" w:color="auto"/>
      </w:divBdr>
    </w:div>
    <w:div w:id="1061638693">
      <w:bodyDiv w:val="1"/>
      <w:marLeft w:val="0"/>
      <w:marRight w:val="0"/>
      <w:marTop w:val="0"/>
      <w:marBottom w:val="0"/>
      <w:divBdr>
        <w:top w:val="none" w:sz="0" w:space="0" w:color="auto"/>
        <w:left w:val="none" w:sz="0" w:space="0" w:color="auto"/>
        <w:bottom w:val="none" w:sz="0" w:space="0" w:color="auto"/>
        <w:right w:val="none" w:sz="0" w:space="0" w:color="auto"/>
      </w:divBdr>
    </w:div>
    <w:div w:id="1064068027">
      <w:bodyDiv w:val="1"/>
      <w:marLeft w:val="0"/>
      <w:marRight w:val="0"/>
      <w:marTop w:val="0"/>
      <w:marBottom w:val="0"/>
      <w:divBdr>
        <w:top w:val="none" w:sz="0" w:space="0" w:color="auto"/>
        <w:left w:val="none" w:sz="0" w:space="0" w:color="auto"/>
        <w:bottom w:val="none" w:sz="0" w:space="0" w:color="auto"/>
        <w:right w:val="none" w:sz="0" w:space="0" w:color="auto"/>
      </w:divBdr>
    </w:div>
    <w:div w:id="1065835350">
      <w:bodyDiv w:val="1"/>
      <w:marLeft w:val="0"/>
      <w:marRight w:val="0"/>
      <w:marTop w:val="0"/>
      <w:marBottom w:val="0"/>
      <w:divBdr>
        <w:top w:val="none" w:sz="0" w:space="0" w:color="auto"/>
        <w:left w:val="none" w:sz="0" w:space="0" w:color="auto"/>
        <w:bottom w:val="none" w:sz="0" w:space="0" w:color="auto"/>
        <w:right w:val="none" w:sz="0" w:space="0" w:color="auto"/>
      </w:divBdr>
    </w:div>
    <w:div w:id="1075589214">
      <w:bodyDiv w:val="1"/>
      <w:marLeft w:val="0"/>
      <w:marRight w:val="0"/>
      <w:marTop w:val="0"/>
      <w:marBottom w:val="0"/>
      <w:divBdr>
        <w:top w:val="none" w:sz="0" w:space="0" w:color="auto"/>
        <w:left w:val="none" w:sz="0" w:space="0" w:color="auto"/>
        <w:bottom w:val="none" w:sz="0" w:space="0" w:color="auto"/>
        <w:right w:val="none" w:sz="0" w:space="0" w:color="auto"/>
      </w:divBdr>
    </w:div>
    <w:div w:id="1076630871">
      <w:bodyDiv w:val="1"/>
      <w:marLeft w:val="0"/>
      <w:marRight w:val="0"/>
      <w:marTop w:val="0"/>
      <w:marBottom w:val="0"/>
      <w:divBdr>
        <w:top w:val="none" w:sz="0" w:space="0" w:color="auto"/>
        <w:left w:val="none" w:sz="0" w:space="0" w:color="auto"/>
        <w:bottom w:val="none" w:sz="0" w:space="0" w:color="auto"/>
        <w:right w:val="none" w:sz="0" w:space="0" w:color="auto"/>
      </w:divBdr>
    </w:div>
    <w:div w:id="1077674358">
      <w:bodyDiv w:val="1"/>
      <w:marLeft w:val="0"/>
      <w:marRight w:val="0"/>
      <w:marTop w:val="0"/>
      <w:marBottom w:val="0"/>
      <w:divBdr>
        <w:top w:val="none" w:sz="0" w:space="0" w:color="auto"/>
        <w:left w:val="none" w:sz="0" w:space="0" w:color="auto"/>
        <w:bottom w:val="none" w:sz="0" w:space="0" w:color="auto"/>
        <w:right w:val="none" w:sz="0" w:space="0" w:color="auto"/>
      </w:divBdr>
    </w:div>
    <w:div w:id="1080444515">
      <w:bodyDiv w:val="1"/>
      <w:marLeft w:val="0"/>
      <w:marRight w:val="0"/>
      <w:marTop w:val="0"/>
      <w:marBottom w:val="0"/>
      <w:divBdr>
        <w:top w:val="none" w:sz="0" w:space="0" w:color="auto"/>
        <w:left w:val="none" w:sz="0" w:space="0" w:color="auto"/>
        <w:bottom w:val="none" w:sz="0" w:space="0" w:color="auto"/>
        <w:right w:val="none" w:sz="0" w:space="0" w:color="auto"/>
      </w:divBdr>
    </w:div>
    <w:div w:id="1085105540">
      <w:bodyDiv w:val="1"/>
      <w:marLeft w:val="0"/>
      <w:marRight w:val="0"/>
      <w:marTop w:val="0"/>
      <w:marBottom w:val="0"/>
      <w:divBdr>
        <w:top w:val="none" w:sz="0" w:space="0" w:color="auto"/>
        <w:left w:val="none" w:sz="0" w:space="0" w:color="auto"/>
        <w:bottom w:val="none" w:sz="0" w:space="0" w:color="auto"/>
        <w:right w:val="none" w:sz="0" w:space="0" w:color="auto"/>
      </w:divBdr>
    </w:div>
    <w:div w:id="1085146574">
      <w:bodyDiv w:val="1"/>
      <w:marLeft w:val="0"/>
      <w:marRight w:val="0"/>
      <w:marTop w:val="0"/>
      <w:marBottom w:val="0"/>
      <w:divBdr>
        <w:top w:val="none" w:sz="0" w:space="0" w:color="auto"/>
        <w:left w:val="none" w:sz="0" w:space="0" w:color="auto"/>
        <w:bottom w:val="none" w:sz="0" w:space="0" w:color="auto"/>
        <w:right w:val="none" w:sz="0" w:space="0" w:color="auto"/>
      </w:divBdr>
    </w:div>
    <w:div w:id="1086074501">
      <w:bodyDiv w:val="1"/>
      <w:marLeft w:val="0"/>
      <w:marRight w:val="0"/>
      <w:marTop w:val="0"/>
      <w:marBottom w:val="0"/>
      <w:divBdr>
        <w:top w:val="none" w:sz="0" w:space="0" w:color="auto"/>
        <w:left w:val="none" w:sz="0" w:space="0" w:color="auto"/>
        <w:bottom w:val="none" w:sz="0" w:space="0" w:color="auto"/>
        <w:right w:val="none" w:sz="0" w:space="0" w:color="auto"/>
      </w:divBdr>
    </w:div>
    <w:div w:id="1091004903">
      <w:bodyDiv w:val="1"/>
      <w:marLeft w:val="0"/>
      <w:marRight w:val="0"/>
      <w:marTop w:val="0"/>
      <w:marBottom w:val="0"/>
      <w:divBdr>
        <w:top w:val="none" w:sz="0" w:space="0" w:color="auto"/>
        <w:left w:val="none" w:sz="0" w:space="0" w:color="auto"/>
        <w:bottom w:val="none" w:sz="0" w:space="0" w:color="auto"/>
        <w:right w:val="none" w:sz="0" w:space="0" w:color="auto"/>
      </w:divBdr>
    </w:div>
    <w:div w:id="1094786960">
      <w:bodyDiv w:val="1"/>
      <w:marLeft w:val="0"/>
      <w:marRight w:val="0"/>
      <w:marTop w:val="0"/>
      <w:marBottom w:val="0"/>
      <w:divBdr>
        <w:top w:val="none" w:sz="0" w:space="0" w:color="auto"/>
        <w:left w:val="none" w:sz="0" w:space="0" w:color="auto"/>
        <w:bottom w:val="none" w:sz="0" w:space="0" w:color="auto"/>
        <w:right w:val="none" w:sz="0" w:space="0" w:color="auto"/>
      </w:divBdr>
    </w:div>
    <w:div w:id="1095134642">
      <w:bodyDiv w:val="1"/>
      <w:marLeft w:val="0"/>
      <w:marRight w:val="0"/>
      <w:marTop w:val="0"/>
      <w:marBottom w:val="0"/>
      <w:divBdr>
        <w:top w:val="none" w:sz="0" w:space="0" w:color="auto"/>
        <w:left w:val="none" w:sz="0" w:space="0" w:color="auto"/>
        <w:bottom w:val="none" w:sz="0" w:space="0" w:color="auto"/>
        <w:right w:val="none" w:sz="0" w:space="0" w:color="auto"/>
      </w:divBdr>
    </w:div>
    <w:div w:id="1095596763">
      <w:bodyDiv w:val="1"/>
      <w:marLeft w:val="0"/>
      <w:marRight w:val="0"/>
      <w:marTop w:val="0"/>
      <w:marBottom w:val="0"/>
      <w:divBdr>
        <w:top w:val="none" w:sz="0" w:space="0" w:color="auto"/>
        <w:left w:val="none" w:sz="0" w:space="0" w:color="auto"/>
        <w:bottom w:val="none" w:sz="0" w:space="0" w:color="auto"/>
        <w:right w:val="none" w:sz="0" w:space="0" w:color="auto"/>
      </w:divBdr>
    </w:div>
    <w:div w:id="1095789671">
      <w:bodyDiv w:val="1"/>
      <w:marLeft w:val="0"/>
      <w:marRight w:val="0"/>
      <w:marTop w:val="0"/>
      <w:marBottom w:val="0"/>
      <w:divBdr>
        <w:top w:val="none" w:sz="0" w:space="0" w:color="auto"/>
        <w:left w:val="none" w:sz="0" w:space="0" w:color="auto"/>
        <w:bottom w:val="none" w:sz="0" w:space="0" w:color="auto"/>
        <w:right w:val="none" w:sz="0" w:space="0" w:color="auto"/>
      </w:divBdr>
    </w:div>
    <w:div w:id="1097138883">
      <w:bodyDiv w:val="1"/>
      <w:marLeft w:val="0"/>
      <w:marRight w:val="0"/>
      <w:marTop w:val="0"/>
      <w:marBottom w:val="0"/>
      <w:divBdr>
        <w:top w:val="none" w:sz="0" w:space="0" w:color="auto"/>
        <w:left w:val="none" w:sz="0" w:space="0" w:color="auto"/>
        <w:bottom w:val="none" w:sz="0" w:space="0" w:color="auto"/>
        <w:right w:val="none" w:sz="0" w:space="0" w:color="auto"/>
      </w:divBdr>
    </w:div>
    <w:div w:id="1097485201">
      <w:bodyDiv w:val="1"/>
      <w:marLeft w:val="0"/>
      <w:marRight w:val="0"/>
      <w:marTop w:val="0"/>
      <w:marBottom w:val="0"/>
      <w:divBdr>
        <w:top w:val="none" w:sz="0" w:space="0" w:color="auto"/>
        <w:left w:val="none" w:sz="0" w:space="0" w:color="auto"/>
        <w:bottom w:val="none" w:sz="0" w:space="0" w:color="auto"/>
        <w:right w:val="none" w:sz="0" w:space="0" w:color="auto"/>
      </w:divBdr>
    </w:div>
    <w:div w:id="1099328677">
      <w:bodyDiv w:val="1"/>
      <w:marLeft w:val="0"/>
      <w:marRight w:val="0"/>
      <w:marTop w:val="0"/>
      <w:marBottom w:val="0"/>
      <w:divBdr>
        <w:top w:val="none" w:sz="0" w:space="0" w:color="auto"/>
        <w:left w:val="none" w:sz="0" w:space="0" w:color="auto"/>
        <w:bottom w:val="none" w:sz="0" w:space="0" w:color="auto"/>
        <w:right w:val="none" w:sz="0" w:space="0" w:color="auto"/>
      </w:divBdr>
    </w:div>
    <w:div w:id="1100759414">
      <w:bodyDiv w:val="1"/>
      <w:marLeft w:val="0"/>
      <w:marRight w:val="0"/>
      <w:marTop w:val="0"/>
      <w:marBottom w:val="0"/>
      <w:divBdr>
        <w:top w:val="none" w:sz="0" w:space="0" w:color="auto"/>
        <w:left w:val="none" w:sz="0" w:space="0" w:color="auto"/>
        <w:bottom w:val="none" w:sz="0" w:space="0" w:color="auto"/>
        <w:right w:val="none" w:sz="0" w:space="0" w:color="auto"/>
      </w:divBdr>
    </w:div>
    <w:div w:id="1101489491">
      <w:bodyDiv w:val="1"/>
      <w:marLeft w:val="0"/>
      <w:marRight w:val="0"/>
      <w:marTop w:val="0"/>
      <w:marBottom w:val="0"/>
      <w:divBdr>
        <w:top w:val="none" w:sz="0" w:space="0" w:color="auto"/>
        <w:left w:val="none" w:sz="0" w:space="0" w:color="auto"/>
        <w:bottom w:val="none" w:sz="0" w:space="0" w:color="auto"/>
        <w:right w:val="none" w:sz="0" w:space="0" w:color="auto"/>
      </w:divBdr>
    </w:div>
    <w:div w:id="1107045637">
      <w:bodyDiv w:val="1"/>
      <w:marLeft w:val="0"/>
      <w:marRight w:val="0"/>
      <w:marTop w:val="0"/>
      <w:marBottom w:val="0"/>
      <w:divBdr>
        <w:top w:val="none" w:sz="0" w:space="0" w:color="auto"/>
        <w:left w:val="none" w:sz="0" w:space="0" w:color="auto"/>
        <w:bottom w:val="none" w:sz="0" w:space="0" w:color="auto"/>
        <w:right w:val="none" w:sz="0" w:space="0" w:color="auto"/>
      </w:divBdr>
    </w:div>
    <w:div w:id="1110012001">
      <w:bodyDiv w:val="1"/>
      <w:marLeft w:val="0"/>
      <w:marRight w:val="0"/>
      <w:marTop w:val="0"/>
      <w:marBottom w:val="0"/>
      <w:divBdr>
        <w:top w:val="none" w:sz="0" w:space="0" w:color="auto"/>
        <w:left w:val="none" w:sz="0" w:space="0" w:color="auto"/>
        <w:bottom w:val="none" w:sz="0" w:space="0" w:color="auto"/>
        <w:right w:val="none" w:sz="0" w:space="0" w:color="auto"/>
      </w:divBdr>
    </w:div>
    <w:div w:id="1113985193">
      <w:bodyDiv w:val="1"/>
      <w:marLeft w:val="0"/>
      <w:marRight w:val="0"/>
      <w:marTop w:val="0"/>
      <w:marBottom w:val="0"/>
      <w:divBdr>
        <w:top w:val="none" w:sz="0" w:space="0" w:color="auto"/>
        <w:left w:val="none" w:sz="0" w:space="0" w:color="auto"/>
        <w:bottom w:val="none" w:sz="0" w:space="0" w:color="auto"/>
        <w:right w:val="none" w:sz="0" w:space="0" w:color="auto"/>
      </w:divBdr>
    </w:div>
    <w:div w:id="1115447129">
      <w:bodyDiv w:val="1"/>
      <w:marLeft w:val="0"/>
      <w:marRight w:val="0"/>
      <w:marTop w:val="0"/>
      <w:marBottom w:val="0"/>
      <w:divBdr>
        <w:top w:val="none" w:sz="0" w:space="0" w:color="auto"/>
        <w:left w:val="none" w:sz="0" w:space="0" w:color="auto"/>
        <w:bottom w:val="none" w:sz="0" w:space="0" w:color="auto"/>
        <w:right w:val="none" w:sz="0" w:space="0" w:color="auto"/>
      </w:divBdr>
    </w:div>
    <w:div w:id="1117525714">
      <w:bodyDiv w:val="1"/>
      <w:marLeft w:val="0"/>
      <w:marRight w:val="0"/>
      <w:marTop w:val="0"/>
      <w:marBottom w:val="0"/>
      <w:divBdr>
        <w:top w:val="none" w:sz="0" w:space="0" w:color="auto"/>
        <w:left w:val="none" w:sz="0" w:space="0" w:color="auto"/>
        <w:bottom w:val="none" w:sz="0" w:space="0" w:color="auto"/>
        <w:right w:val="none" w:sz="0" w:space="0" w:color="auto"/>
      </w:divBdr>
    </w:div>
    <w:div w:id="1120032828">
      <w:bodyDiv w:val="1"/>
      <w:marLeft w:val="0"/>
      <w:marRight w:val="0"/>
      <w:marTop w:val="0"/>
      <w:marBottom w:val="0"/>
      <w:divBdr>
        <w:top w:val="none" w:sz="0" w:space="0" w:color="auto"/>
        <w:left w:val="none" w:sz="0" w:space="0" w:color="auto"/>
        <w:bottom w:val="none" w:sz="0" w:space="0" w:color="auto"/>
        <w:right w:val="none" w:sz="0" w:space="0" w:color="auto"/>
      </w:divBdr>
    </w:div>
    <w:div w:id="1120949686">
      <w:bodyDiv w:val="1"/>
      <w:marLeft w:val="0"/>
      <w:marRight w:val="0"/>
      <w:marTop w:val="0"/>
      <w:marBottom w:val="0"/>
      <w:divBdr>
        <w:top w:val="none" w:sz="0" w:space="0" w:color="auto"/>
        <w:left w:val="none" w:sz="0" w:space="0" w:color="auto"/>
        <w:bottom w:val="none" w:sz="0" w:space="0" w:color="auto"/>
        <w:right w:val="none" w:sz="0" w:space="0" w:color="auto"/>
      </w:divBdr>
    </w:div>
    <w:div w:id="1121269735">
      <w:bodyDiv w:val="1"/>
      <w:marLeft w:val="0"/>
      <w:marRight w:val="0"/>
      <w:marTop w:val="0"/>
      <w:marBottom w:val="0"/>
      <w:divBdr>
        <w:top w:val="none" w:sz="0" w:space="0" w:color="auto"/>
        <w:left w:val="none" w:sz="0" w:space="0" w:color="auto"/>
        <w:bottom w:val="none" w:sz="0" w:space="0" w:color="auto"/>
        <w:right w:val="none" w:sz="0" w:space="0" w:color="auto"/>
      </w:divBdr>
    </w:div>
    <w:div w:id="1122268183">
      <w:bodyDiv w:val="1"/>
      <w:marLeft w:val="0"/>
      <w:marRight w:val="0"/>
      <w:marTop w:val="0"/>
      <w:marBottom w:val="0"/>
      <w:divBdr>
        <w:top w:val="none" w:sz="0" w:space="0" w:color="auto"/>
        <w:left w:val="none" w:sz="0" w:space="0" w:color="auto"/>
        <w:bottom w:val="none" w:sz="0" w:space="0" w:color="auto"/>
        <w:right w:val="none" w:sz="0" w:space="0" w:color="auto"/>
      </w:divBdr>
    </w:div>
    <w:div w:id="1126508891">
      <w:bodyDiv w:val="1"/>
      <w:marLeft w:val="0"/>
      <w:marRight w:val="0"/>
      <w:marTop w:val="0"/>
      <w:marBottom w:val="0"/>
      <w:divBdr>
        <w:top w:val="none" w:sz="0" w:space="0" w:color="auto"/>
        <w:left w:val="none" w:sz="0" w:space="0" w:color="auto"/>
        <w:bottom w:val="none" w:sz="0" w:space="0" w:color="auto"/>
        <w:right w:val="none" w:sz="0" w:space="0" w:color="auto"/>
      </w:divBdr>
    </w:div>
    <w:div w:id="1127817352">
      <w:bodyDiv w:val="1"/>
      <w:marLeft w:val="0"/>
      <w:marRight w:val="0"/>
      <w:marTop w:val="0"/>
      <w:marBottom w:val="0"/>
      <w:divBdr>
        <w:top w:val="none" w:sz="0" w:space="0" w:color="auto"/>
        <w:left w:val="none" w:sz="0" w:space="0" w:color="auto"/>
        <w:bottom w:val="none" w:sz="0" w:space="0" w:color="auto"/>
        <w:right w:val="none" w:sz="0" w:space="0" w:color="auto"/>
      </w:divBdr>
    </w:div>
    <w:div w:id="1128665148">
      <w:bodyDiv w:val="1"/>
      <w:marLeft w:val="0"/>
      <w:marRight w:val="0"/>
      <w:marTop w:val="0"/>
      <w:marBottom w:val="0"/>
      <w:divBdr>
        <w:top w:val="none" w:sz="0" w:space="0" w:color="auto"/>
        <w:left w:val="none" w:sz="0" w:space="0" w:color="auto"/>
        <w:bottom w:val="none" w:sz="0" w:space="0" w:color="auto"/>
        <w:right w:val="none" w:sz="0" w:space="0" w:color="auto"/>
      </w:divBdr>
    </w:div>
    <w:div w:id="1129276205">
      <w:bodyDiv w:val="1"/>
      <w:marLeft w:val="0"/>
      <w:marRight w:val="0"/>
      <w:marTop w:val="0"/>
      <w:marBottom w:val="0"/>
      <w:divBdr>
        <w:top w:val="none" w:sz="0" w:space="0" w:color="auto"/>
        <w:left w:val="none" w:sz="0" w:space="0" w:color="auto"/>
        <w:bottom w:val="none" w:sz="0" w:space="0" w:color="auto"/>
        <w:right w:val="none" w:sz="0" w:space="0" w:color="auto"/>
      </w:divBdr>
    </w:div>
    <w:div w:id="1131291734">
      <w:bodyDiv w:val="1"/>
      <w:marLeft w:val="0"/>
      <w:marRight w:val="0"/>
      <w:marTop w:val="0"/>
      <w:marBottom w:val="0"/>
      <w:divBdr>
        <w:top w:val="none" w:sz="0" w:space="0" w:color="auto"/>
        <w:left w:val="none" w:sz="0" w:space="0" w:color="auto"/>
        <w:bottom w:val="none" w:sz="0" w:space="0" w:color="auto"/>
        <w:right w:val="none" w:sz="0" w:space="0" w:color="auto"/>
      </w:divBdr>
    </w:div>
    <w:div w:id="1132360843">
      <w:bodyDiv w:val="1"/>
      <w:marLeft w:val="0"/>
      <w:marRight w:val="0"/>
      <w:marTop w:val="0"/>
      <w:marBottom w:val="0"/>
      <w:divBdr>
        <w:top w:val="none" w:sz="0" w:space="0" w:color="auto"/>
        <w:left w:val="none" w:sz="0" w:space="0" w:color="auto"/>
        <w:bottom w:val="none" w:sz="0" w:space="0" w:color="auto"/>
        <w:right w:val="none" w:sz="0" w:space="0" w:color="auto"/>
      </w:divBdr>
    </w:div>
    <w:div w:id="1133209187">
      <w:bodyDiv w:val="1"/>
      <w:marLeft w:val="0"/>
      <w:marRight w:val="0"/>
      <w:marTop w:val="0"/>
      <w:marBottom w:val="0"/>
      <w:divBdr>
        <w:top w:val="none" w:sz="0" w:space="0" w:color="auto"/>
        <w:left w:val="none" w:sz="0" w:space="0" w:color="auto"/>
        <w:bottom w:val="none" w:sz="0" w:space="0" w:color="auto"/>
        <w:right w:val="none" w:sz="0" w:space="0" w:color="auto"/>
      </w:divBdr>
    </w:div>
    <w:div w:id="1133517568">
      <w:bodyDiv w:val="1"/>
      <w:marLeft w:val="0"/>
      <w:marRight w:val="0"/>
      <w:marTop w:val="0"/>
      <w:marBottom w:val="0"/>
      <w:divBdr>
        <w:top w:val="none" w:sz="0" w:space="0" w:color="auto"/>
        <w:left w:val="none" w:sz="0" w:space="0" w:color="auto"/>
        <w:bottom w:val="none" w:sz="0" w:space="0" w:color="auto"/>
        <w:right w:val="none" w:sz="0" w:space="0" w:color="auto"/>
      </w:divBdr>
    </w:div>
    <w:div w:id="1139149098">
      <w:bodyDiv w:val="1"/>
      <w:marLeft w:val="0"/>
      <w:marRight w:val="0"/>
      <w:marTop w:val="0"/>
      <w:marBottom w:val="0"/>
      <w:divBdr>
        <w:top w:val="none" w:sz="0" w:space="0" w:color="auto"/>
        <w:left w:val="none" w:sz="0" w:space="0" w:color="auto"/>
        <w:bottom w:val="none" w:sz="0" w:space="0" w:color="auto"/>
        <w:right w:val="none" w:sz="0" w:space="0" w:color="auto"/>
      </w:divBdr>
    </w:div>
    <w:div w:id="1140659718">
      <w:bodyDiv w:val="1"/>
      <w:marLeft w:val="0"/>
      <w:marRight w:val="0"/>
      <w:marTop w:val="0"/>
      <w:marBottom w:val="0"/>
      <w:divBdr>
        <w:top w:val="none" w:sz="0" w:space="0" w:color="auto"/>
        <w:left w:val="none" w:sz="0" w:space="0" w:color="auto"/>
        <w:bottom w:val="none" w:sz="0" w:space="0" w:color="auto"/>
        <w:right w:val="none" w:sz="0" w:space="0" w:color="auto"/>
      </w:divBdr>
    </w:div>
    <w:div w:id="1143504436">
      <w:bodyDiv w:val="1"/>
      <w:marLeft w:val="0"/>
      <w:marRight w:val="0"/>
      <w:marTop w:val="0"/>
      <w:marBottom w:val="0"/>
      <w:divBdr>
        <w:top w:val="none" w:sz="0" w:space="0" w:color="auto"/>
        <w:left w:val="none" w:sz="0" w:space="0" w:color="auto"/>
        <w:bottom w:val="none" w:sz="0" w:space="0" w:color="auto"/>
        <w:right w:val="none" w:sz="0" w:space="0" w:color="auto"/>
      </w:divBdr>
    </w:div>
    <w:div w:id="1148859562">
      <w:bodyDiv w:val="1"/>
      <w:marLeft w:val="0"/>
      <w:marRight w:val="0"/>
      <w:marTop w:val="0"/>
      <w:marBottom w:val="0"/>
      <w:divBdr>
        <w:top w:val="none" w:sz="0" w:space="0" w:color="auto"/>
        <w:left w:val="none" w:sz="0" w:space="0" w:color="auto"/>
        <w:bottom w:val="none" w:sz="0" w:space="0" w:color="auto"/>
        <w:right w:val="none" w:sz="0" w:space="0" w:color="auto"/>
      </w:divBdr>
    </w:div>
    <w:div w:id="1151482288">
      <w:bodyDiv w:val="1"/>
      <w:marLeft w:val="0"/>
      <w:marRight w:val="0"/>
      <w:marTop w:val="0"/>
      <w:marBottom w:val="0"/>
      <w:divBdr>
        <w:top w:val="none" w:sz="0" w:space="0" w:color="auto"/>
        <w:left w:val="none" w:sz="0" w:space="0" w:color="auto"/>
        <w:bottom w:val="none" w:sz="0" w:space="0" w:color="auto"/>
        <w:right w:val="none" w:sz="0" w:space="0" w:color="auto"/>
      </w:divBdr>
    </w:div>
    <w:div w:id="1152137347">
      <w:bodyDiv w:val="1"/>
      <w:marLeft w:val="0"/>
      <w:marRight w:val="0"/>
      <w:marTop w:val="0"/>
      <w:marBottom w:val="0"/>
      <w:divBdr>
        <w:top w:val="none" w:sz="0" w:space="0" w:color="auto"/>
        <w:left w:val="none" w:sz="0" w:space="0" w:color="auto"/>
        <w:bottom w:val="none" w:sz="0" w:space="0" w:color="auto"/>
        <w:right w:val="none" w:sz="0" w:space="0" w:color="auto"/>
      </w:divBdr>
    </w:div>
    <w:div w:id="1155300510">
      <w:bodyDiv w:val="1"/>
      <w:marLeft w:val="0"/>
      <w:marRight w:val="0"/>
      <w:marTop w:val="0"/>
      <w:marBottom w:val="0"/>
      <w:divBdr>
        <w:top w:val="none" w:sz="0" w:space="0" w:color="auto"/>
        <w:left w:val="none" w:sz="0" w:space="0" w:color="auto"/>
        <w:bottom w:val="none" w:sz="0" w:space="0" w:color="auto"/>
        <w:right w:val="none" w:sz="0" w:space="0" w:color="auto"/>
      </w:divBdr>
    </w:div>
    <w:div w:id="1161460710">
      <w:bodyDiv w:val="1"/>
      <w:marLeft w:val="0"/>
      <w:marRight w:val="0"/>
      <w:marTop w:val="0"/>
      <w:marBottom w:val="0"/>
      <w:divBdr>
        <w:top w:val="none" w:sz="0" w:space="0" w:color="auto"/>
        <w:left w:val="none" w:sz="0" w:space="0" w:color="auto"/>
        <w:bottom w:val="none" w:sz="0" w:space="0" w:color="auto"/>
        <w:right w:val="none" w:sz="0" w:space="0" w:color="auto"/>
      </w:divBdr>
    </w:div>
    <w:div w:id="1162164929">
      <w:bodyDiv w:val="1"/>
      <w:marLeft w:val="0"/>
      <w:marRight w:val="0"/>
      <w:marTop w:val="0"/>
      <w:marBottom w:val="0"/>
      <w:divBdr>
        <w:top w:val="none" w:sz="0" w:space="0" w:color="auto"/>
        <w:left w:val="none" w:sz="0" w:space="0" w:color="auto"/>
        <w:bottom w:val="none" w:sz="0" w:space="0" w:color="auto"/>
        <w:right w:val="none" w:sz="0" w:space="0" w:color="auto"/>
      </w:divBdr>
    </w:div>
    <w:div w:id="1162433340">
      <w:bodyDiv w:val="1"/>
      <w:marLeft w:val="0"/>
      <w:marRight w:val="0"/>
      <w:marTop w:val="0"/>
      <w:marBottom w:val="0"/>
      <w:divBdr>
        <w:top w:val="none" w:sz="0" w:space="0" w:color="auto"/>
        <w:left w:val="none" w:sz="0" w:space="0" w:color="auto"/>
        <w:bottom w:val="none" w:sz="0" w:space="0" w:color="auto"/>
        <w:right w:val="none" w:sz="0" w:space="0" w:color="auto"/>
      </w:divBdr>
    </w:div>
    <w:div w:id="1163205331">
      <w:bodyDiv w:val="1"/>
      <w:marLeft w:val="0"/>
      <w:marRight w:val="0"/>
      <w:marTop w:val="0"/>
      <w:marBottom w:val="0"/>
      <w:divBdr>
        <w:top w:val="none" w:sz="0" w:space="0" w:color="auto"/>
        <w:left w:val="none" w:sz="0" w:space="0" w:color="auto"/>
        <w:bottom w:val="none" w:sz="0" w:space="0" w:color="auto"/>
        <w:right w:val="none" w:sz="0" w:space="0" w:color="auto"/>
      </w:divBdr>
    </w:div>
    <w:div w:id="1163623500">
      <w:bodyDiv w:val="1"/>
      <w:marLeft w:val="0"/>
      <w:marRight w:val="0"/>
      <w:marTop w:val="0"/>
      <w:marBottom w:val="0"/>
      <w:divBdr>
        <w:top w:val="none" w:sz="0" w:space="0" w:color="auto"/>
        <w:left w:val="none" w:sz="0" w:space="0" w:color="auto"/>
        <w:bottom w:val="none" w:sz="0" w:space="0" w:color="auto"/>
        <w:right w:val="none" w:sz="0" w:space="0" w:color="auto"/>
      </w:divBdr>
    </w:div>
    <w:div w:id="1164012999">
      <w:bodyDiv w:val="1"/>
      <w:marLeft w:val="0"/>
      <w:marRight w:val="0"/>
      <w:marTop w:val="0"/>
      <w:marBottom w:val="0"/>
      <w:divBdr>
        <w:top w:val="none" w:sz="0" w:space="0" w:color="auto"/>
        <w:left w:val="none" w:sz="0" w:space="0" w:color="auto"/>
        <w:bottom w:val="none" w:sz="0" w:space="0" w:color="auto"/>
        <w:right w:val="none" w:sz="0" w:space="0" w:color="auto"/>
      </w:divBdr>
    </w:div>
    <w:div w:id="1167945212">
      <w:bodyDiv w:val="1"/>
      <w:marLeft w:val="0"/>
      <w:marRight w:val="0"/>
      <w:marTop w:val="0"/>
      <w:marBottom w:val="0"/>
      <w:divBdr>
        <w:top w:val="none" w:sz="0" w:space="0" w:color="auto"/>
        <w:left w:val="none" w:sz="0" w:space="0" w:color="auto"/>
        <w:bottom w:val="none" w:sz="0" w:space="0" w:color="auto"/>
        <w:right w:val="none" w:sz="0" w:space="0" w:color="auto"/>
      </w:divBdr>
    </w:div>
    <w:div w:id="1168986660">
      <w:bodyDiv w:val="1"/>
      <w:marLeft w:val="0"/>
      <w:marRight w:val="0"/>
      <w:marTop w:val="0"/>
      <w:marBottom w:val="0"/>
      <w:divBdr>
        <w:top w:val="none" w:sz="0" w:space="0" w:color="auto"/>
        <w:left w:val="none" w:sz="0" w:space="0" w:color="auto"/>
        <w:bottom w:val="none" w:sz="0" w:space="0" w:color="auto"/>
        <w:right w:val="none" w:sz="0" w:space="0" w:color="auto"/>
      </w:divBdr>
    </w:div>
    <w:div w:id="1169442699">
      <w:bodyDiv w:val="1"/>
      <w:marLeft w:val="0"/>
      <w:marRight w:val="0"/>
      <w:marTop w:val="0"/>
      <w:marBottom w:val="0"/>
      <w:divBdr>
        <w:top w:val="none" w:sz="0" w:space="0" w:color="auto"/>
        <w:left w:val="none" w:sz="0" w:space="0" w:color="auto"/>
        <w:bottom w:val="none" w:sz="0" w:space="0" w:color="auto"/>
        <w:right w:val="none" w:sz="0" w:space="0" w:color="auto"/>
      </w:divBdr>
    </w:div>
    <w:div w:id="1177958012">
      <w:bodyDiv w:val="1"/>
      <w:marLeft w:val="0"/>
      <w:marRight w:val="0"/>
      <w:marTop w:val="0"/>
      <w:marBottom w:val="0"/>
      <w:divBdr>
        <w:top w:val="none" w:sz="0" w:space="0" w:color="auto"/>
        <w:left w:val="none" w:sz="0" w:space="0" w:color="auto"/>
        <w:bottom w:val="none" w:sz="0" w:space="0" w:color="auto"/>
        <w:right w:val="none" w:sz="0" w:space="0" w:color="auto"/>
      </w:divBdr>
    </w:div>
    <w:div w:id="1181428652">
      <w:bodyDiv w:val="1"/>
      <w:marLeft w:val="0"/>
      <w:marRight w:val="0"/>
      <w:marTop w:val="0"/>
      <w:marBottom w:val="0"/>
      <w:divBdr>
        <w:top w:val="none" w:sz="0" w:space="0" w:color="auto"/>
        <w:left w:val="none" w:sz="0" w:space="0" w:color="auto"/>
        <w:bottom w:val="none" w:sz="0" w:space="0" w:color="auto"/>
        <w:right w:val="none" w:sz="0" w:space="0" w:color="auto"/>
      </w:divBdr>
    </w:div>
    <w:div w:id="1181626110">
      <w:bodyDiv w:val="1"/>
      <w:marLeft w:val="0"/>
      <w:marRight w:val="0"/>
      <w:marTop w:val="0"/>
      <w:marBottom w:val="0"/>
      <w:divBdr>
        <w:top w:val="none" w:sz="0" w:space="0" w:color="auto"/>
        <w:left w:val="none" w:sz="0" w:space="0" w:color="auto"/>
        <w:bottom w:val="none" w:sz="0" w:space="0" w:color="auto"/>
        <w:right w:val="none" w:sz="0" w:space="0" w:color="auto"/>
      </w:divBdr>
    </w:div>
    <w:div w:id="1185286250">
      <w:bodyDiv w:val="1"/>
      <w:marLeft w:val="0"/>
      <w:marRight w:val="0"/>
      <w:marTop w:val="0"/>
      <w:marBottom w:val="0"/>
      <w:divBdr>
        <w:top w:val="none" w:sz="0" w:space="0" w:color="auto"/>
        <w:left w:val="none" w:sz="0" w:space="0" w:color="auto"/>
        <w:bottom w:val="none" w:sz="0" w:space="0" w:color="auto"/>
        <w:right w:val="none" w:sz="0" w:space="0" w:color="auto"/>
      </w:divBdr>
    </w:div>
    <w:div w:id="1185751466">
      <w:bodyDiv w:val="1"/>
      <w:marLeft w:val="0"/>
      <w:marRight w:val="0"/>
      <w:marTop w:val="0"/>
      <w:marBottom w:val="0"/>
      <w:divBdr>
        <w:top w:val="none" w:sz="0" w:space="0" w:color="auto"/>
        <w:left w:val="none" w:sz="0" w:space="0" w:color="auto"/>
        <w:bottom w:val="none" w:sz="0" w:space="0" w:color="auto"/>
        <w:right w:val="none" w:sz="0" w:space="0" w:color="auto"/>
      </w:divBdr>
    </w:div>
    <w:div w:id="1190676869">
      <w:bodyDiv w:val="1"/>
      <w:marLeft w:val="0"/>
      <w:marRight w:val="0"/>
      <w:marTop w:val="0"/>
      <w:marBottom w:val="0"/>
      <w:divBdr>
        <w:top w:val="none" w:sz="0" w:space="0" w:color="auto"/>
        <w:left w:val="none" w:sz="0" w:space="0" w:color="auto"/>
        <w:bottom w:val="none" w:sz="0" w:space="0" w:color="auto"/>
        <w:right w:val="none" w:sz="0" w:space="0" w:color="auto"/>
      </w:divBdr>
    </w:div>
    <w:div w:id="1191993854">
      <w:bodyDiv w:val="1"/>
      <w:marLeft w:val="0"/>
      <w:marRight w:val="0"/>
      <w:marTop w:val="0"/>
      <w:marBottom w:val="0"/>
      <w:divBdr>
        <w:top w:val="none" w:sz="0" w:space="0" w:color="auto"/>
        <w:left w:val="none" w:sz="0" w:space="0" w:color="auto"/>
        <w:bottom w:val="none" w:sz="0" w:space="0" w:color="auto"/>
        <w:right w:val="none" w:sz="0" w:space="0" w:color="auto"/>
      </w:divBdr>
    </w:div>
    <w:div w:id="1192766920">
      <w:bodyDiv w:val="1"/>
      <w:marLeft w:val="0"/>
      <w:marRight w:val="0"/>
      <w:marTop w:val="0"/>
      <w:marBottom w:val="0"/>
      <w:divBdr>
        <w:top w:val="none" w:sz="0" w:space="0" w:color="auto"/>
        <w:left w:val="none" w:sz="0" w:space="0" w:color="auto"/>
        <w:bottom w:val="none" w:sz="0" w:space="0" w:color="auto"/>
        <w:right w:val="none" w:sz="0" w:space="0" w:color="auto"/>
      </w:divBdr>
    </w:div>
    <w:div w:id="1200047071">
      <w:bodyDiv w:val="1"/>
      <w:marLeft w:val="0"/>
      <w:marRight w:val="0"/>
      <w:marTop w:val="0"/>
      <w:marBottom w:val="0"/>
      <w:divBdr>
        <w:top w:val="none" w:sz="0" w:space="0" w:color="auto"/>
        <w:left w:val="none" w:sz="0" w:space="0" w:color="auto"/>
        <w:bottom w:val="none" w:sz="0" w:space="0" w:color="auto"/>
        <w:right w:val="none" w:sz="0" w:space="0" w:color="auto"/>
      </w:divBdr>
    </w:div>
    <w:div w:id="1201093469">
      <w:bodyDiv w:val="1"/>
      <w:marLeft w:val="0"/>
      <w:marRight w:val="0"/>
      <w:marTop w:val="0"/>
      <w:marBottom w:val="0"/>
      <w:divBdr>
        <w:top w:val="none" w:sz="0" w:space="0" w:color="auto"/>
        <w:left w:val="none" w:sz="0" w:space="0" w:color="auto"/>
        <w:bottom w:val="none" w:sz="0" w:space="0" w:color="auto"/>
        <w:right w:val="none" w:sz="0" w:space="0" w:color="auto"/>
      </w:divBdr>
    </w:div>
    <w:div w:id="1202547646">
      <w:bodyDiv w:val="1"/>
      <w:marLeft w:val="0"/>
      <w:marRight w:val="0"/>
      <w:marTop w:val="0"/>
      <w:marBottom w:val="0"/>
      <w:divBdr>
        <w:top w:val="none" w:sz="0" w:space="0" w:color="auto"/>
        <w:left w:val="none" w:sz="0" w:space="0" w:color="auto"/>
        <w:bottom w:val="none" w:sz="0" w:space="0" w:color="auto"/>
        <w:right w:val="none" w:sz="0" w:space="0" w:color="auto"/>
      </w:divBdr>
    </w:div>
    <w:div w:id="1204249030">
      <w:bodyDiv w:val="1"/>
      <w:marLeft w:val="0"/>
      <w:marRight w:val="0"/>
      <w:marTop w:val="0"/>
      <w:marBottom w:val="0"/>
      <w:divBdr>
        <w:top w:val="none" w:sz="0" w:space="0" w:color="auto"/>
        <w:left w:val="none" w:sz="0" w:space="0" w:color="auto"/>
        <w:bottom w:val="none" w:sz="0" w:space="0" w:color="auto"/>
        <w:right w:val="none" w:sz="0" w:space="0" w:color="auto"/>
      </w:divBdr>
    </w:div>
    <w:div w:id="1204630739">
      <w:bodyDiv w:val="1"/>
      <w:marLeft w:val="0"/>
      <w:marRight w:val="0"/>
      <w:marTop w:val="0"/>
      <w:marBottom w:val="0"/>
      <w:divBdr>
        <w:top w:val="none" w:sz="0" w:space="0" w:color="auto"/>
        <w:left w:val="none" w:sz="0" w:space="0" w:color="auto"/>
        <w:bottom w:val="none" w:sz="0" w:space="0" w:color="auto"/>
        <w:right w:val="none" w:sz="0" w:space="0" w:color="auto"/>
      </w:divBdr>
    </w:div>
    <w:div w:id="1204950746">
      <w:bodyDiv w:val="1"/>
      <w:marLeft w:val="0"/>
      <w:marRight w:val="0"/>
      <w:marTop w:val="0"/>
      <w:marBottom w:val="0"/>
      <w:divBdr>
        <w:top w:val="none" w:sz="0" w:space="0" w:color="auto"/>
        <w:left w:val="none" w:sz="0" w:space="0" w:color="auto"/>
        <w:bottom w:val="none" w:sz="0" w:space="0" w:color="auto"/>
        <w:right w:val="none" w:sz="0" w:space="0" w:color="auto"/>
      </w:divBdr>
    </w:div>
    <w:div w:id="1208301576">
      <w:bodyDiv w:val="1"/>
      <w:marLeft w:val="0"/>
      <w:marRight w:val="0"/>
      <w:marTop w:val="0"/>
      <w:marBottom w:val="0"/>
      <w:divBdr>
        <w:top w:val="none" w:sz="0" w:space="0" w:color="auto"/>
        <w:left w:val="none" w:sz="0" w:space="0" w:color="auto"/>
        <w:bottom w:val="none" w:sz="0" w:space="0" w:color="auto"/>
        <w:right w:val="none" w:sz="0" w:space="0" w:color="auto"/>
      </w:divBdr>
    </w:div>
    <w:div w:id="1209807065">
      <w:bodyDiv w:val="1"/>
      <w:marLeft w:val="0"/>
      <w:marRight w:val="0"/>
      <w:marTop w:val="0"/>
      <w:marBottom w:val="0"/>
      <w:divBdr>
        <w:top w:val="none" w:sz="0" w:space="0" w:color="auto"/>
        <w:left w:val="none" w:sz="0" w:space="0" w:color="auto"/>
        <w:bottom w:val="none" w:sz="0" w:space="0" w:color="auto"/>
        <w:right w:val="none" w:sz="0" w:space="0" w:color="auto"/>
      </w:divBdr>
    </w:div>
    <w:div w:id="1213467394">
      <w:bodyDiv w:val="1"/>
      <w:marLeft w:val="0"/>
      <w:marRight w:val="0"/>
      <w:marTop w:val="0"/>
      <w:marBottom w:val="0"/>
      <w:divBdr>
        <w:top w:val="none" w:sz="0" w:space="0" w:color="auto"/>
        <w:left w:val="none" w:sz="0" w:space="0" w:color="auto"/>
        <w:bottom w:val="none" w:sz="0" w:space="0" w:color="auto"/>
        <w:right w:val="none" w:sz="0" w:space="0" w:color="auto"/>
      </w:divBdr>
    </w:div>
    <w:div w:id="1216894358">
      <w:bodyDiv w:val="1"/>
      <w:marLeft w:val="0"/>
      <w:marRight w:val="0"/>
      <w:marTop w:val="0"/>
      <w:marBottom w:val="0"/>
      <w:divBdr>
        <w:top w:val="none" w:sz="0" w:space="0" w:color="auto"/>
        <w:left w:val="none" w:sz="0" w:space="0" w:color="auto"/>
        <w:bottom w:val="none" w:sz="0" w:space="0" w:color="auto"/>
        <w:right w:val="none" w:sz="0" w:space="0" w:color="auto"/>
      </w:divBdr>
    </w:div>
    <w:div w:id="1218736378">
      <w:bodyDiv w:val="1"/>
      <w:marLeft w:val="0"/>
      <w:marRight w:val="0"/>
      <w:marTop w:val="0"/>
      <w:marBottom w:val="0"/>
      <w:divBdr>
        <w:top w:val="none" w:sz="0" w:space="0" w:color="auto"/>
        <w:left w:val="none" w:sz="0" w:space="0" w:color="auto"/>
        <w:bottom w:val="none" w:sz="0" w:space="0" w:color="auto"/>
        <w:right w:val="none" w:sz="0" w:space="0" w:color="auto"/>
      </w:divBdr>
    </w:div>
    <w:div w:id="1219316881">
      <w:bodyDiv w:val="1"/>
      <w:marLeft w:val="0"/>
      <w:marRight w:val="0"/>
      <w:marTop w:val="0"/>
      <w:marBottom w:val="0"/>
      <w:divBdr>
        <w:top w:val="none" w:sz="0" w:space="0" w:color="auto"/>
        <w:left w:val="none" w:sz="0" w:space="0" w:color="auto"/>
        <w:bottom w:val="none" w:sz="0" w:space="0" w:color="auto"/>
        <w:right w:val="none" w:sz="0" w:space="0" w:color="auto"/>
      </w:divBdr>
    </w:div>
    <w:div w:id="1219517177">
      <w:bodyDiv w:val="1"/>
      <w:marLeft w:val="0"/>
      <w:marRight w:val="0"/>
      <w:marTop w:val="0"/>
      <w:marBottom w:val="0"/>
      <w:divBdr>
        <w:top w:val="none" w:sz="0" w:space="0" w:color="auto"/>
        <w:left w:val="none" w:sz="0" w:space="0" w:color="auto"/>
        <w:bottom w:val="none" w:sz="0" w:space="0" w:color="auto"/>
        <w:right w:val="none" w:sz="0" w:space="0" w:color="auto"/>
      </w:divBdr>
    </w:div>
    <w:div w:id="1222867413">
      <w:bodyDiv w:val="1"/>
      <w:marLeft w:val="0"/>
      <w:marRight w:val="0"/>
      <w:marTop w:val="0"/>
      <w:marBottom w:val="0"/>
      <w:divBdr>
        <w:top w:val="none" w:sz="0" w:space="0" w:color="auto"/>
        <w:left w:val="none" w:sz="0" w:space="0" w:color="auto"/>
        <w:bottom w:val="none" w:sz="0" w:space="0" w:color="auto"/>
        <w:right w:val="none" w:sz="0" w:space="0" w:color="auto"/>
      </w:divBdr>
    </w:div>
    <w:div w:id="1225525479">
      <w:bodyDiv w:val="1"/>
      <w:marLeft w:val="0"/>
      <w:marRight w:val="0"/>
      <w:marTop w:val="0"/>
      <w:marBottom w:val="0"/>
      <w:divBdr>
        <w:top w:val="none" w:sz="0" w:space="0" w:color="auto"/>
        <w:left w:val="none" w:sz="0" w:space="0" w:color="auto"/>
        <w:bottom w:val="none" w:sz="0" w:space="0" w:color="auto"/>
        <w:right w:val="none" w:sz="0" w:space="0" w:color="auto"/>
      </w:divBdr>
    </w:div>
    <w:div w:id="1228877723">
      <w:bodyDiv w:val="1"/>
      <w:marLeft w:val="0"/>
      <w:marRight w:val="0"/>
      <w:marTop w:val="0"/>
      <w:marBottom w:val="0"/>
      <w:divBdr>
        <w:top w:val="none" w:sz="0" w:space="0" w:color="auto"/>
        <w:left w:val="none" w:sz="0" w:space="0" w:color="auto"/>
        <w:bottom w:val="none" w:sz="0" w:space="0" w:color="auto"/>
        <w:right w:val="none" w:sz="0" w:space="0" w:color="auto"/>
      </w:divBdr>
    </w:div>
    <w:div w:id="1229877072">
      <w:bodyDiv w:val="1"/>
      <w:marLeft w:val="0"/>
      <w:marRight w:val="0"/>
      <w:marTop w:val="0"/>
      <w:marBottom w:val="0"/>
      <w:divBdr>
        <w:top w:val="none" w:sz="0" w:space="0" w:color="auto"/>
        <w:left w:val="none" w:sz="0" w:space="0" w:color="auto"/>
        <w:bottom w:val="none" w:sz="0" w:space="0" w:color="auto"/>
        <w:right w:val="none" w:sz="0" w:space="0" w:color="auto"/>
      </w:divBdr>
    </w:div>
    <w:div w:id="1231773107">
      <w:bodyDiv w:val="1"/>
      <w:marLeft w:val="0"/>
      <w:marRight w:val="0"/>
      <w:marTop w:val="0"/>
      <w:marBottom w:val="0"/>
      <w:divBdr>
        <w:top w:val="none" w:sz="0" w:space="0" w:color="auto"/>
        <w:left w:val="none" w:sz="0" w:space="0" w:color="auto"/>
        <w:bottom w:val="none" w:sz="0" w:space="0" w:color="auto"/>
        <w:right w:val="none" w:sz="0" w:space="0" w:color="auto"/>
      </w:divBdr>
    </w:div>
    <w:div w:id="1238712789">
      <w:bodyDiv w:val="1"/>
      <w:marLeft w:val="0"/>
      <w:marRight w:val="0"/>
      <w:marTop w:val="0"/>
      <w:marBottom w:val="0"/>
      <w:divBdr>
        <w:top w:val="none" w:sz="0" w:space="0" w:color="auto"/>
        <w:left w:val="none" w:sz="0" w:space="0" w:color="auto"/>
        <w:bottom w:val="none" w:sz="0" w:space="0" w:color="auto"/>
        <w:right w:val="none" w:sz="0" w:space="0" w:color="auto"/>
      </w:divBdr>
    </w:div>
    <w:div w:id="1241519130">
      <w:bodyDiv w:val="1"/>
      <w:marLeft w:val="0"/>
      <w:marRight w:val="0"/>
      <w:marTop w:val="0"/>
      <w:marBottom w:val="0"/>
      <w:divBdr>
        <w:top w:val="none" w:sz="0" w:space="0" w:color="auto"/>
        <w:left w:val="none" w:sz="0" w:space="0" w:color="auto"/>
        <w:bottom w:val="none" w:sz="0" w:space="0" w:color="auto"/>
        <w:right w:val="none" w:sz="0" w:space="0" w:color="auto"/>
      </w:divBdr>
    </w:div>
    <w:div w:id="1242373975">
      <w:bodyDiv w:val="1"/>
      <w:marLeft w:val="0"/>
      <w:marRight w:val="0"/>
      <w:marTop w:val="0"/>
      <w:marBottom w:val="0"/>
      <w:divBdr>
        <w:top w:val="none" w:sz="0" w:space="0" w:color="auto"/>
        <w:left w:val="none" w:sz="0" w:space="0" w:color="auto"/>
        <w:bottom w:val="none" w:sz="0" w:space="0" w:color="auto"/>
        <w:right w:val="none" w:sz="0" w:space="0" w:color="auto"/>
      </w:divBdr>
    </w:div>
    <w:div w:id="1242521606">
      <w:bodyDiv w:val="1"/>
      <w:marLeft w:val="0"/>
      <w:marRight w:val="0"/>
      <w:marTop w:val="0"/>
      <w:marBottom w:val="0"/>
      <w:divBdr>
        <w:top w:val="none" w:sz="0" w:space="0" w:color="auto"/>
        <w:left w:val="none" w:sz="0" w:space="0" w:color="auto"/>
        <w:bottom w:val="none" w:sz="0" w:space="0" w:color="auto"/>
        <w:right w:val="none" w:sz="0" w:space="0" w:color="auto"/>
      </w:divBdr>
    </w:div>
    <w:div w:id="1243754371">
      <w:bodyDiv w:val="1"/>
      <w:marLeft w:val="0"/>
      <w:marRight w:val="0"/>
      <w:marTop w:val="0"/>
      <w:marBottom w:val="0"/>
      <w:divBdr>
        <w:top w:val="none" w:sz="0" w:space="0" w:color="auto"/>
        <w:left w:val="none" w:sz="0" w:space="0" w:color="auto"/>
        <w:bottom w:val="none" w:sz="0" w:space="0" w:color="auto"/>
        <w:right w:val="none" w:sz="0" w:space="0" w:color="auto"/>
      </w:divBdr>
    </w:div>
    <w:div w:id="1246838264">
      <w:bodyDiv w:val="1"/>
      <w:marLeft w:val="0"/>
      <w:marRight w:val="0"/>
      <w:marTop w:val="0"/>
      <w:marBottom w:val="0"/>
      <w:divBdr>
        <w:top w:val="none" w:sz="0" w:space="0" w:color="auto"/>
        <w:left w:val="none" w:sz="0" w:space="0" w:color="auto"/>
        <w:bottom w:val="none" w:sz="0" w:space="0" w:color="auto"/>
        <w:right w:val="none" w:sz="0" w:space="0" w:color="auto"/>
      </w:divBdr>
    </w:div>
    <w:div w:id="1257177915">
      <w:bodyDiv w:val="1"/>
      <w:marLeft w:val="0"/>
      <w:marRight w:val="0"/>
      <w:marTop w:val="0"/>
      <w:marBottom w:val="0"/>
      <w:divBdr>
        <w:top w:val="none" w:sz="0" w:space="0" w:color="auto"/>
        <w:left w:val="none" w:sz="0" w:space="0" w:color="auto"/>
        <w:bottom w:val="none" w:sz="0" w:space="0" w:color="auto"/>
        <w:right w:val="none" w:sz="0" w:space="0" w:color="auto"/>
      </w:divBdr>
    </w:div>
    <w:div w:id="1259943116">
      <w:bodyDiv w:val="1"/>
      <w:marLeft w:val="0"/>
      <w:marRight w:val="0"/>
      <w:marTop w:val="0"/>
      <w:marBottom w:val="0"/>
      <w:divBdr>
        <w:top w:val="none" w:sz="0" w:space="0" w:color="auto"/>
        <w:left w:val="none" w:sz="0" w:space="0" w:color="auto"/>
        <w:bottom w:val="none" w:sz="0" w:space="0" w:color="auto"/>
        <w:right w:val="none" w:sz="0" w:space="0" w:color="auto"/>
      </w:divBdr>
    </w:div>
    <w:div w:id="1260718145">
      <w:bodyDiv w:val="1"/>
      <w:marLeft w:val="0"/>
      <w:marRight w:val="0"/>
      <w:marTop w:val="0"/>
      <w:marBottom w:val="0"/>
      <w:divBdr>
        <w:top w:val="none" w:sz="0" w:space="0" w:color="auto"/>
        <w:left w:val="none" w:sz="0" w:space="0" w:color="auto"/>
        <w:bottom w:val="none" w:sz="0" w:space="0" w:color="auto"/>
        <w:right w:val="none" w:sz="0" w:space="0" w:color="auto"/>
      </w:divBdr>
    </w:div>
    <w:div w:id="1260797428">
      <w:bodyDiv w:val="1"/>
      <w:marLeft w:val="0"/>
      <w:marRight w:val="0"/>
      <w:marTop w:val="0"/>
      <w:marBottom w:val="0"/>
      <w:divBdr>
        <w:top w:val="none" w:sz="0" w:space="0" w:color="auto"/>
        <w:left w:val="none" w:sz="0" w:space="0" w:color="auto"/>
        <w:bottom w:val="none" w:sz="0" w:space="0" w:color="auto"/>
        <w:right w:val="none" w:sz="0" w:space="0" w:color="auto"/>
      </w:divBdr>
    </w:div>
    <w:div w:id="1266235198">
      <w:bodyDiv w:val="1"/>
      <w:marLeft w:val="0"/>
      <w:marRight w:val="0"/>
      <w:marTop w:val="0"/>
      <w:marBottom w:val="0"/>
      <w:divBdr>
        <w:top w:val="none" w:sz="0" w:space="0" w:color="auto"/>
        <w:left w:val="none" w:sz="0" w:space="0" w:color="auto"/>
        <w:bottom w:val="none" w:sz="0" w:space="0" w:color="auto"/>
        <w:right w:val="none" w:sz="0" w:space="0" w:color="auto"/>
      </w:divBdr>
    </w:div>
    <w:div w:id="1266843384">
      <w:bodyDiv w:val="1"/>
      <w:marLeft w:val="0"/>
      <w:marRight w:val="0"/>
      <w:marTop w:val="0"/>
      <w:marBottom w:val="0"/>
      <w:divBdr>
        <w:top w:val="none" w:sz="0" w:space="0" w:color="auto"/>
        <w:left w:val="none" w:sz="0" w:space="0" w:color="auto"/>
        <w:bottom w:val="none" w:sz="0" w:space="0" w:color="auto"/>
        <w:right w:val="none" w:sz="0" w:space="0" w:color="auto"/>
      </w:divBdr>
    </w:div>
    <w:div w:id="1270547941">
      <w:bodyDiv w:val="1"/>
      <w:marLeft w:val="0"/>
      <w:marRight w:val="0"/>
      <w:marTop w:val="0"/>
      <w:marBottom w:val="0"/>
      <w:divBdr>
        <w:top w:val="none" w:sz="0" w:space="0" w:color="auto"/>
        <w:left w:val="none" w:sz="0" w:space="0" w:color="auto"/>
        <w:bottom w:val="none" w:sz="0" w:space="0" w:color="auto"/>
        <w:right w:val="none" w:sz="0" w:space="0" w:color="auto"/>
      </w:divBdr>
    </w:div>
    <w:div w:id="1271666666">
      <w:bodyDiv w:val="1"/>
      <w:marLeft w:val="0"/>
      <w:marRight w:val="0"/>
      <w:marTop w:val="0"/>
      <w:marBottom w:val="0"/>
      <w:divBdr>
        <w:top w:val="none" w:sz="0" w:space="0" w:color="auto"/>
        <w:left w:val="none" w:sz="0" w:space="0" w:color="auto"/>
        <w:bottom w:val="none" w:sz="0" w:space="0" w:color="auto"/>
        <w:right w:val="none" w:sz="0" w:space="0" w:color="auto"/>
      </w:divBdr>
    </w:div>
    <w:div w:id="1272467994">
      <w:bodyDiv w:val="1"/>
      <w:marLeft w:val="0"/>
      <w:marRight w:val="0"/>
      <w:marTop w:val="0"/>
      <w:marBottom w:val="0"/>
      <w:divBdr>
        <w:top w:val="none" w:sz="0" w:space="0" w:color="auto"/>
        <w:left w:val="none" w:sz="0" w:space="0" w:color="auto"/>
        <w:bottom w:val="none" w:sz="0" w:space="0" w:color="auto"/>
        <w:right w:val="none" w:sz="0" w:space="0" w:color="auto"/>
      </w:divBdr>
    </w:div>
    <w:div w:id="1273510700">
      <w:bodyDiv w:val="1"/>
      <w:marLeft w:val="0"/>
      <w:marRight w:val="0"/>
      <w:marTop w:val="0"/>
      <w:marBottom w:val="0"/>
      <w:divBdr>
        <w:top w:val="none" w:sz="0" w:space="0" w:color="auto"/>
        <w:left w:val="none" w:sz="0" w:space="0" w:color="auto"/>
        <w:bottom w:val="none" w:sz="0" w:space="0" w:color="auto"/>
        <w:right w:val="none" w:sz="0" w:space="0" w:color="auto"/>
      </w:divBdr>
    </w:div>
    <w:div w:id="1273589709">
      <w:bodyDiv w:val="1"/>
      <w:marLeft w:val="0"/>
      <w:marRight w:val="0"/>
      <w:marTop w:val="0"/>
      <w:marBottom w:val="0"/>
      <w:divBdr>
        <w:top w:val="none" w:sz="0" w:space="0" w:color="auto"/>
        <w:left w:val="none" w:sz="0" w:space="0" w:color="auto"/>
        <w:bottom w:val="none" w:sz="0" w:space="0" w:color="auto"/>
        <w:right w:val="none" w:sz="0" w:space="0" w:color="auto"/>
      </w:divBdr>
    </w:div>
    <w:div w:id="1276257366">
      <w:bodyDiv w:val="1"/>
      <w:marLeft w:val="0"/>
      <w:marRight w:val="0"/>
      <w:marTop w:val="0"/>
      <w:marBottom w:val="0"/>
      <w:divBdr>
        <w:top w:val="none" w:sz="0" w:space="0" w:color="auto"/>
        <w:left w:val="none" w:sz="0" w:space="0" w:color="auto"/>
        <w:bottom w:val="none" w:sz="0" w:space="0" w:color="auto"/>
        <w:right w:val="none" w:sz="0" w:space="0" w:color="auto"/>
      </w:divBdr>
    </w:div>
    <w:div w:id="1277180133">
      <w:bodyDiv w:val="1"/>
      <w:marLeft w:val="0"/>
      <w:marRight w:val="0"/>
      <w:marTop w:val="0"/>
      <w:marBottom w:val="0"/>
      <w:divBdr>
        <w:top w:val="none" w:sz="0" w:space="0" w:color="auto"/>
        <w:left w:val="none" w:sz="0" w:space="0" w:color="auto"/>
        <w:bottom w:val="none" w:sz="0" w:space="0" w:color="auto"/>
        <w:right w:val="none" w:sz="0" w:space="0" w:color="auto"/>
      </w:divBdr>
    </w:div>
    <w:div w:id="1279222403">
      <w:bodyDiv w:val="1"/>
      <w:marLeft w:val="0"/>
      <w:marRight w:val="0"/>
      <w:marTop w:val="0"/>
      <w:marBottom w:val="0"/>
      <w:divBdr>
        <w:top w:val="none" w:sz="0" w:space="0" w:color="auto"/>
        <w:left w:val="none" w:sz="0" w:space="0" w:color="auto"/>
        <w:bottom w:val="none" w:sz="0" w:space="0" w:color="auto"/>
        <w:right w:val="none" w:sz="0" w:space="0" w:color="auto"/>
      </w:divBdr>
    </w:div>
    <w:div w:id="1279608281">
      <w:bodyDiv w:val="1"/>
      <w:marLeft w:val="0"/>
      <w:marRight w:val="0"/>
      <w:marTop w:val="0"/>
      <w:marBottom w:val="0"/>
      <w:divBdr>
        <w:top w:val="none" w:sz="0" w:space="0" w:color="auto"/>
        <w:left w:val="none" w:sz="0" w:space="0" w:color="auto"/>
        <w:bottom w:val="none" w:sz="0" w:space="0" w:color="auto"/>
        <w:right w:val="none" w:sz="0" w:space="0" w:color="auto"/>
      </w:divBdr>
    </w:div>
    <w:div w:id="1281498980">
      <w:bodyDiv w:val="1"/>
      <w:marLeft w:val="0"/>
      <w:marRight w:val="0"/>
      <w:marTop w:val="0"/>
      <w:marBottom w:val="0"/>
      <w:divBdr>
        <w:top w:val="none" w:sz="0" w:space="0" w:color="auto"/>
        <w:left w:val="none" w:sz="0" w:space="0" w:color="auto"/>
        <w:bottom w:val="none" w:sz="0" w:space="0" w:color="auto"/>
        <w:right w:val="none" w:sz="0" w:space="0" w:color="auto"/>
      </w:divBdr>
    </w:div>
    <w:div w:id="1283880011">
      <w:bodyDiv w:val="1"/>
      <w:marLeft w:val="0"/>
      <w:marRight w:val="0"/>
      <w:marTop w:val="0"/>
      <w:marBottom w:val="0"/>
      <w:divBdr>
        <w:top w:val="none" w:sz="0" w:space="0" w:color="auto"/>
        <w:left w:val="none" w:sz="0" w:space="0" w:color="auto"/>
        <w:bottom w:val="none" w:sz="0" w:space="0" w:color="auto"/>
        <w:right w:val="none" w:sz="0" w:space="0" w:color="auto"/>
      </w:divBdr>
    </w:div>
    <w:div w:id="1286154873">
      <w:bodyDiv w:val="1"/>
      <w:marLeft w:val="0"/>
      <w:marRight w:val="0"/>
      <w:marTop w:val="0"/>
      <w:marBottom w:val="0"/>
      <w:divBdr>
        <w:top w:val="none" w:sz="0" w:space="0" w:color="auto"/>
        <w:left w:val="none" w:sz="0" w:space="0" w:color="auto"/>
        <w:bottom w:val="none" w:sz="0" w:space="0" w:color="auto"/>
        <w:right w:val="none" w:sz="0" w:space="0" w:color="auto"/>
      </w:divBdr>
    </w:div>
    <w:div w:id="1287546707">
      <w:bodyDiv w:val="1"/>
      <w:marLeft w:val="0"/>
      <w:marRight w:val="0"/>
      <w:marTop w:val="0"/>
      <w:marBottom w:val="0"/>
      <w:divBdr>
        <w:top w:val="none" w:sz="0" w:space="0" w:color="auto"/>
        <w:left w:val="none" w:sz="0" w:space="0" w:color="auto"/>
        <w:bottom w:val="none" w:sz="0" w:space="0" w:color="auto"/>
        <w:right w:val="none" w:sz="0" w:space="0" w:color="auto"/>
      </w:divBdr>
    </w:div>
    <w:div w:id="1288659496">
      <w:bodyDiv w:val="1"/>
      <w:marLeft w:val="0"/>
      <w:marRight w:val="0"/>
      <w:marTop w:val="0"/>
      <w:marBottom w:val="0"/>
      <w:divBdr>
        <w:top w:val="none" w:sz="0" w:space="0" w:color="auto"/>
        <w:left w:val="none" w:sz="0" w:space="0" w:color="auto"/>
        <w:bottom w:val="none" w:sz="0" w:space="0" w:color="auto"/>
        <w:right w:val="none" w:sz="0" w:space="0" w:color="auto"/>
      </w:divBdr>
    </w:div>
    <w:div w:id="1292513292">
      <w:bodyDiv w:val="1"/>
      <w:marLeft w:val="0"/>
      <w:marRight w:val="0"/>
      <w:marTop w:val="0"/>
      <w:marBottom w:val="0"/>
      <w:divBdr>
        <w:top w:val="none" w:sz="0" w:space="0" w:color="auto"/>
        <w:left w:val="none" w:sz="0" w:space="0" w:color="auto"/>
        <w:bottom w:val="none" w:sz="0" w:space="0" w:color="auto"/>
        <w:right w:val="none" w:sz="0" w:space="0" w:color="auto"/>
      </w:divBdr>
    </w:div>
    <w:div w:id="1297640508">
      <w:bodyDiv w:val="1"/>
      <w:marLeft w:val="0"/>
      <w:marRight w:val="0"/>
      <w:marTop w:val="0"/>
      <w:marBottom w:val="0"/>
      <w:divBdr>
        <w:top w:val="none" w:sz="0" w:space="0" w:color="auto"/>
        <w:left w:val="none" w:sz="0" w:space="0" w:color="auto"/>
        <w:bottom w:val="none" w:sz="0" w:space="0" w:color="auto"/>
        <w:right w:val="none" w:sz="0" w:space="0" w:color="auto"/>
      </w:divBdr>
    </w:div>
    <w:div w:id="1301418064">
      <w:bodyDiv w:val="1"/>
      <w:marLeft w:val="0"/>
      <w:marRight w:val="0"/>
      <w:marTop w:val="0"/>
      <w:marBottom w:val="0"/>
      <w:divBdr>
        <w:top w:val="none" w:sz="0" w:space="0" w:color="auto"/>
        <w:left w:val="none" w:sz="0" w:space="0" w:color="auto"/>
        <w:bottom w:val="none" w:sz="0" w:space="0" w:color="auto"/>
        <w:right w:val="none" w:sz="0" w:space="0" w:color="auto"/>
      </w:divBdr>
    </w:div>
    <w:div w:id="1302617834">
      <w:bodyDiv w:val="1"/>
      <w:marLeft w:val="0"/>
      <w:marRight w:val="0"/>
      <w:marTop w:val="0"/>
      <w:marBottom w:val="0"/>
      <w:divBdr>
        <w:top w:val="none" w:sz="0" w:space="0" w:color="auto"/>
        <w:left w:val="none" w:sz="0" w:space="0" w:color="auto"/>
        <w:bottom w:val="none" w:sz="0" w:space="0" w:color="auto"/>
        <w:right w:val="none" w:sz="0" w:space="0" w:color="auto"/>
      </w:divBdr>
    </w:div>
    <w:div w:id="1303850008">
      <w:bodyDiv w:val="1"/>
      <w:marLeft w:val="0"/>
      <w:marRight w:val="0"/>
      <w:marTop w:val="0"/>
      <w:marBottom w:val="0"/>
      <w:divBdr>
        <w:top w:val="none" w:sz="0" w:space="0" w:color="auto"/>
        <w:left w:val="none" w:sz="0" w:space="0" w:color="auto"/>
        <w:bottom w:val="none" w:sz="0" w:space="0" w:color="auto"/>
        <w:right w:val="none" w:sz="0" w:space="0" w:color="auto"/>
      </w:divBdr>
    </w:div>
    <w:div w:id="1304232763">
      <w:bodyDiv w:val="1"/>
      <w:marLeft w:val="0"/>
      <w:marRight w:val="0"/>
      <w:marTop w:val="0"/>
      <w:marBottom w:val="0"/>
      <w:divBdr>
        <w:top w:val="none" w:sz="0" w:space="0" w:color="auto"/>
        <w:left w:val="none" w:sz="0" w:space="0" w:color="auto"/>
        <w:bottom w:val="none" w:sz="0" w:space="0" w:color="auto"/>
        <w:right w:val="none" w:sz="0" w:space="0" w:color="auto"/>
      </w:divBdr>
    </w:div>
    <w:div w:id="1304385196">
      <w:bodyDiv w:val="1"/>
      <w:marLeft w:val="0"/>
      <w:marRight w:val="0"/>
      <w:marTop w:val="0"/>
      <w:marBottom w:val="0"/>
      <w:divBdr>
        <w:top w:val="none" w:sz="0" w:space="0" w:color="auto"/>
        <w:left w:val="none" w:sz="0" w:space="0" w:color="auto"/>
        <w:bottom w:val="none" w:sz="0" w:space="0" w:color="auto"/>
        <w:right w:val="none" w:sz="0" w:space="0" w:color="auto"/>
      </w:divBdr>
    </w:div>
    <w:div w:id="1304845048">
      <w:bodyDiv w:val="1"/>
      <w:marLeft w:val="0"/>
      <w:marRight w:val="0"/>
      <w:marTop w:val="0"/>
      <w:marBottom w:val="0"/>
      <w:divBdr>
        <w:top w:val="none" w:sz="0" w:space="0" w:color="auto"/>
        <w:left w:val="none" w:sz="0" w:space="0" w:color="auto"/>
        <w:bottom w:val="none" w:sz="0" w:space="0" w:color="auto"/>
        <w:right w:val="none" w:sz="0" w:space="0" w:color="auto"/>
      </w:divBdr>
    </w:div>
    <w:div w:id="1316253240">
      <w:bodyDiv w:val="1"/>
      <w:marLeft w:val="0"/>
      <w:marRight w:val="0"/>
      <w:marTop w:val="0"/>
      <w:marBottom w:val="0"/>
      <w:divBdr>
        <w:top w:val="none" w:sz="0" w:space="0" w:color="auto"/>
        <w:left w:val="none" w:sz="0" w:space="0" w:color="auto"/>
        <w:bottom w:val="none" w:sz="0" w:space="0" w:color="auto"/>
        <w:right w:val="none" w:sz="0" w:space="0" w:color="auto"/>
      </w:divBdr>
    </w:div>
    <w:div w:id="1317804981">
      <w:bodyDiv w:val="1"/>
      <w:marLeft w:val="0"/>
      <w:marRight w:val="0"/>
      <w:marTop w:val="0"/>
      <w:marBottom w:val="0"/>
      <w:divBdr>
        <w:top w:val="none" w:sz="0" w:space="0" w:color="auto"/>
        <w:left w:val="none" w:sz="0" w:space="0" w:color="auto"/>
        <w:bottom w:val="none" w:sz="0" w:space="0" w:color="auto"/>
        <w:right w:val="none" w:sz="0" w:space="0" w:color="auto"/>
      </w:divBdr>
    </w:div>
    <w:div w:id="1330668529">
      <w:bodyDiv w:val="1"/>
      <w:marLeft w:val="0"/>
      <w:marRight w:val="0"/>
      <w:marTop w:val="0"/>
      <w:marBottom w:val="0"/>
      <w:divBdr>
        <w:top w:val="none" w:sz="0" w:space="0" w:color="auto"/>
        <w:left w:val="none" w:sz="0" w:space="0" w:color="auto"/>
        <w:bottom w:val="none" w:sz="0" w:space="0" w:color="auto"/>
        <w:right w:val="none" w:sz="0" w:space="0" w:color="auto"/>
      </w:divBdr>
    </w:div>
    <w:div w:id="1331256432">
      <w:bodyDiv w:val="1"/>
      <w:marLeft w:val="0"/>
      <w:marRight w:val="0"/>
      <w:marTop w:val="0"/>
      <w:marBottom w:val="0"/>
      <w:divBdr>
        <w:top w:val="none" w:sz="0" w:space="0" w:color="auto"/>
        <w:left w:val="none" w:sz="0" w:space="0" w:color="auto"/>
        <w:bottom w:val="none" w:sz="0" w:space="0" w:color="auto"/>
        <w:right w:val="none" w:sz="0" w:space="0" w:color="auto"/>
      </w:divBdr>
    </w:div>
    <w:div w:id="1332565371">
      <w:bodyDiv w:val="1"/>
      <w:marLeft w:val="0"/>
      <w:marRight w:val="0"/>
      <w:marTop w:val="0"/>
      <w:marBottom w:val="0"/>
      <w:divBdr>
        <w:top w:val="none" w:sz="0" w:space="0" w:color="auto"/>
        <w:left w:val="none" w:sz="0" w:space="0" w:color="auto"/>
        <w:bottom w:val="none" w:sz="0" w:space="0" w:color="auto"/>
        <w:right w:val="none" w:sz="0" w:space="0" w:color="auto"/>
      </w:divBdr>
    </w:div>
    <w:div w:id="1336221841">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343049722">
      <w:bodyDiv w:val="1"/>
      <w:marLeft w:val="0"/>
      <w:marRight w:val="0"/>
      <w:marTop w:val="0"/>
      <w:marBottom w:val="0"/>
      <w:divBdr>
        <w:top w:val="none" w:sz="0" w:space="0" w:color="auto"/>
        <w:left w:val="none" w:sz="0" w:space="0" w:color="auto"/>
        <w:bottom w:val="none" w:sz="0" w:space="0" w:color="auto"/>
        <w:right w:val="none" w:sz="0" w:space="0" w:color="auto"/>
      </w:divBdr>
    </w:div>
    <w:div w:id="1345716274">
      <w:bodyDiv w:val="1"/>
      <w:marLeft w:val="0"/>
      <w:marRight w:val="0"/>
      <w:marTop w:val="0"/>
      <w:marBottom w:val="0"/>
      <w:divBdr>
        <w:top w:val="none" w:sz="0" w:space="0" w:color="auto"/>
        <w:left w:val="none" w:sz="0" w:space="0" w:color="auto"/>
        <w:bottom w:val="none" w:sz="0" w:space="0" w:color="auto"/>
        <w:right w:val="none" w:sz="0" w:space="0" w:color="auto"/>
      </w:divBdr>
    </w:div>
    <w:div w:id="1345936371">
      <w:bodyDiv w:val="1"/>
      <w:marLeft w:val="0"/>
      <w:marRight w:val="0"/>
      <w:marTop w:val="0"/>
      <w:marBottom w:val="0"/>
      <w:divBdr>
        <w:top w:val="none" w:sz="0" w:space="0" w:color="auto"/>
        <w:left w:val="none" w:sz="0" w:space="0" w:color="auto"/>
        <w:bottom w:val="none" w:sz="0" w:space="0" w:color="auto"/>
        <w:right w:val="none" w:sz="0" w:space="0" w:color="auto"/>
      </w:divBdr>
    </w:div>
    <w:div w:id="1346326848">
      <w:bodyDiv w:val="1"/>
      <w:marLeft w:val="0"/>
      <w:marRight w:val="0"/>
      <w:marTop w:val="0"/>
      <w:marBottom w:val="0"/>
      <w:divBdr>
        <w:top w:val="none" w:sz="0" w:space="0" w:color="auto"/>
        <w:left w:val="none" w:sz="0" w:space="0" w:color="auto"/>
        <w:bottom w:val="none" w:sz="0" w:space="0" w:color="auto"/>
        <w:right w:val="none" w:sz="0" w:space="0" w:color="auto"/>
      </w:divBdr>
    </w:div>
    <w:div w:id="1348605945">
      <w:bodyDiv w:val="1"/>
      <w:marLeft w:val="0"/>
      <w:marRight w:val="0"/>
      <w:marTop w:val="0"/>
      <w:marBottom w:val="0"/>
      <w:divBdr>
        <w:top w:val="none" w:sz="0" w:space="0" w:color="auto"/>
        <w:left w:val="none" w:sz="0" w:space="0" w:color="auto"/>
        <w:bottom w:val="none" w:sz="0" w:space="0" w:color="auto"/>
        <w:right w:val="none" w:sz="0" w:space="0" w:color="auto"/>
      </w:divBdr>
    </w:div>
    <w:div w:id="1348945580">
      <w:bodyDiv w:val="1"/>
      <w:marLeft w:val="0"/>
      <w:marRight w:val="0"/>
      <w:marTop w:val="0"/>
      <w:marBottom w:val="0"/>
      <w:divBdr>
        <w:top w:val="none" w:sz="0" w:space="0" w:color="auto"/>
        <w:left w:val="none" w:sz="0" w:space="0" w:color="auto"/>
        <w:bottom w:val="none" w:sz="0" w:space="0" w:color="auto"/>
        <w:right w:val="none" w:sz="0" w:space="0" w:color="auto"/>
      </w:divBdr>
    </w:div>
    <w:div w:id="1348948378">
      <w:bodyDiv w:val="1"/>
      <w:marLeft w:val="0"/>
      <w:marRight w:val="0"/>
      <w:marTop w:val="0"/>
      <w:marBottom w:val="0"/>
      <w:divBdr>
        <w:top w:val="none" w:sz="0" w:space="0" w:color="auto"/>
        <w:left w:val="none" w:sz="0" w:space="0" w:color="auto"/>
        <w:bottom w:val="none" w:sz="0" w:space="0" w:color="auto"/>
        <w:right w:val="none" w:sz="0" w:space="0" w:color="auto"/>
      </w:divBdr>
    </w:div>
    <w:div w:id="1353261841">
      <w:bodyDiv w:val="1"/>
      <w:marLeft w:val="0"/>
      <w:marRight w:val="0"/>
      <w:marTop w:val="0"/>
      <w:marBottom w:val="0"/>
      <w:divBdr>
        <w:top w:val="none" w:sz="0" w:space="0" w:color="auto"/>
        <w:left w:val="none" w:sz="0" w:space="0" w:color="auto"/>
        <w:bottom w:val="none" w:sz="0" w:space="0" w:color="auto"/>
        <w:right w:val="none" w:sz="0" w:space="0" w:color="auto"/>
      </w:divBdr>
    </w:div>
    <w:div w:id="1360426148">
      <w:bodyDiv w:val="1"/>
      <w:marLeft w:val="0"/>
      <w:marRight w:val="0"/>
      <w:marTop w:val="0"/>
      <w:marBottom w:val="0"/>
      <w:divBdr>
        <w:top w:val="none" w:sz="0" w:space="0" w:color="auto"/>
        <w:left w:val="none" w:sz="0" w:space="0" w:color="auto"/>
        <w:bottom w:val="none" w:sz="0" w:space="0" w:color="auto"/>
        <w:right w:val="none" w:sz="0" w:space="0" w:color="auto"/>
      </w:divBdr>
    </w:div>
    <w:div w:id="1360855767">
      <w:bodyDiv w:val="1"/>
      <w:marLeft w:val="0"/>
      <w:marRight w:val="0"/>
      <w:marTop w:val="0"/>
      <w:marBottom w:val="0"/>
      <w:divBdr>
        <w:top w:val="none" w:sz="0" w:space="0" w:color="auto"/>
        <w:left w:val="none" w:sz="0" w:space="0" w:color="auto"/>
        <w:bottom w:val="none" w:sz="0" w:space="0" w:color="auto"/>
        <w:right w:val="none" w:sz="0" w:space="0" w:color="auto"/>
      </w:divBdr>
    </w:div>
    <w:div w:id="1362710109">
      <w:bodyDiv w:val="1"/>
      <w:marLeft w:val="0"/>
      <w:marRight w:val="0"/>
      <w:marTop w:val="0"/>
      <w:marBottom w:val="0"/>
      <w:divBdr>
        <w:top w:val="none" w:sz="0" w:space="0" w:color="auto"/>
        <w:left w:val="none" w:sz="0" w:space="0" w:color="auto"/>
        <w:bottom w:val="none" w:sz="0" w:space="0" w:color="auto"/>
        <w:right w:val="none" w:sz="0" w:space="0" w:color="auto"/>
      </w:divBdr>
    </w:div>
    <w:div w:id="1364987212">
      <w:bodyDiv w:val="1"/>
      <w:marLeft w:val="0"/>
      <w:marRight w:val="0"/>
      <w:marTop w:val="0"/>
      <w:marBottom w:val="0"/>
      <w:divBdr>
        <w:top w:val="none" w:sz="0" w:space="0" w:color="auto"/>
        <w:left w:val="none" w:sz="0" w:space="0" w:color="auto"/>
        <w:bottom w:val="none" w:sz="0" w:space="0" w:color="auto"/>
        <w:right w:val="none" w:sz="0" w:space="0" w:color="auto"/>
      </w:divBdr>
    </w:div>
    <w:div w:id="1365249191">
      <w:bodyDiv w:val="1"/>
      <w:marLeft w:val="0"/>
      <w:marRight w:val="0"/>
      <w:marTop w:val="0"/>
      <w:marBottom w:val="0"/>
      <w:divBdr>
        <w:top w:val="none" w:sz="0" w:space="0" w:color="auto"/>
        <w:left w:val="none" w:sz="0" w:space="0" w:color="auto"/>
        <w:bottom w:val="none" w:sz="0" w:space="0" w:color="auto"/>
        <w:right w:val="none" w:sz="0" w:space="0" w:color="auto"/>
      </w:divBdr>
    </w:div>
    <w:div w:id="1365249441">
      <w:bodyDiv w:val="1"/>
      <w:marLeft w:val="0"/>
      <w:marRight w:val="0"/>
      <w:marTop w:val="0"/>
      <w:marBottom w:val="0"/>
      <w:divBdr>
        <w:top w:val="none" w:sz="0" w:space="0" w:color="auto"/>
        <w:left w:val="none" w:sz="0" w:space="0" w:color="auto"/>
        <w:bottom w:val="none" w:sz="0" w:space="0" w:color="auto"/>
        <w:right w:val="none" w:sz="0" w:space="0" w:color="auto"/>
      </w:divBdr>
    </w:div>
    <w:div w:id="1367833932">
      <w:bodyDiv w:val="1"/>
      <w:marLeft w:val="0"/>
      <w:marRight w:val="0"/>
      <w:marTop w:val="0"/>
      <w:marBottom w:val="0"/>
      <w:divBdr>
        <w:top w:val="none" w:sz="0" w:space="0" w:color="auto"/>
        <w:left w:val="none" w:sz="0" w:space="0" w:color="auto"/>
        <w:bottom w:val="none" w:sz="0" w:space="0" w:color="auto"/>
        <w:right w:val="none" w:sz="0" w:space="0" w:color="auto"/>
      </w:divBdr>
    </w:div>
    <w:div w:id="1368720198">
      <w:bodyDiv w:val="1"/>
      <w:marLeft w:val="0"/>
      <w:marRight w:val="0"/>
      <w:marTop w:val="0"/>
      <w:marBottom w:val="0"/>
      <w:divBdr>
        <w:top w:val="none" w:sz="0" w:space="0" w:color="auto"/>
        <w:left w:val="none" w:sz="0" w:space="0" w:color="auto"/>
        <w:bottom w:val="none" w:sz="0" w:space="0" w:color="auto"/>
        <w:right w:val="none" w:sz="0" w:space="0" w:color="auto"/>
      </w:divBdr>
    </w:div>
    <w:div w:id="1371800609">
      <w:bodyDiv w:val="1"/>
      <w:marLeft w:val="0"/>
      <w:marRight w:val="0"/>
      <w:marTop w:val="0"/>
      <w:marBottom w:val="0"/>
      <w:divBdr>
        <w:top w:val="none" w:sz="0" w:space="0" w:color="auto"/>
        <w:left w:val="none" w:sz="0" w:space="0" w:color="auto"/>
        <w:bottom w:val="none" w:sz="0" w:space="0" w:color="auto"/>
        <w:right w:val="none" w:sz="0" w:space="0" w:color="auto"/>
      </w:divBdr>
    </w:div>
    <w:div w:id="1372071416">
      <w:bodyDiv w:val="1"/>
      <w:marLeft w:val="0"/>
      <w:marRight w:val="0"/>
      <w:marTop w:val="0"/>
      <w:marBottom w:val="0"/>
      <w:divBdr>
        <w:top w:val="none" w:sz="0" w:space="0" w:color="auto"/>
        <w:left w:val="none" w:sz="0" w:space="0" w:color="auto"/>
        <w:bottom w:val="none" w:sz="0" w:space="0" w:color="auto"/>
        <w:right w:val="none" w:sz="0" w:space="0" w:color="auto"/>
      </w:divBdr>
    </w:div>
    <w:div w:id="1380319268">
      <w:bodyDiv w:val="1"/>
      <w:marLeft w:val="0"/>
      <w:marRight w:val="0"/>
      <w:marTop w:val="0"/>
      <w:marBottom w:val="0"/>
      <w:divBdr>
        <w:top w:val="none" w:sz="0" w:space="0" w:color="auto"/>
        <w:left w:val="none" w:sz="0" w:space="0" w:color="auto"/>
        <w:bottom w:val="none" w:sz="0" w:space="0" w:color="auto"/>
        <w:right w:val="none" w:sz="0" w:space="0" w:color="auto"/>
      </w:divBdr>
    </w:div>
    <w:div w:id="1380863386">
      <w:bodyDiv w:val="1"/>
      <w:marLeft w:val="0"/>
      <w:marRight w:val="0"/>
      <w:marTop w:val="0"/>
      <w:marBottom w:val="0"/>
      <w:divBdr>
        <w:top w:val="none" w:sz="0" w:space="0" w:color="auto"/>
        <w:left w:val="none" w:sz="0" w:space="0" w:color="auto"/>
        <w:bottom w:val="none" w:sz="0" w:space="0" w:color="auto"/>
        <w:right w:val="none" w:sz="0" w:space="0" w:color="auto"/>
      </w:divBdr>
    </w:div>
    <w:div w:id="1383948088">
      <w:bodyDiv w:val="1"/>
      <w:marLeft w:val="0"/>
      <w:marRight w:val="0"/>
      <w:marTop w:val="0"/>
      <w:marBottom w:val="0"/>
      <w:divBdr>
        <w:top w:val="none" w:sz="0" w:space="0" w:color="auto"/>
        <w:left w:val="none" w:sz="0" w:space="0" w:color="auto"/>
        <w:bottom w:val="none" w:sz="0" w:space="0" w:color="auto"/>
        <w:right w:val="none" w:sz="0" w:space="0" w:color="auto"/>
      </w:divBdr>
    </w:div>
    <w:div w:id="1386562301">
      <w:bodyDiv w:val="1"/>
      <w:marLeft w:val="0"/>
      <w:marRight w:val="0"/>
      <w:marTop w:val="0"/>
      <w:marBottom w:val="0"/>
      <w:divBdr>
        <w:top w:val="none" w:sz="0" w:space="0" w:color="auto"/>
        <w:left w:val="none" w:sz="0" w:space="0" w:color="auto"/>
        <w:bottom w:val="none" w:sz="0" w:space="0" w:color="auto"/>
        <w:right w:val="none" w:sz="0" w:space="0" w:color="auto"/>
      </w:divBdr>
    </w:div>
    <w:div w:id="1389109688">
      <w:bodyDiv w:val="1"/>
      <w:marLeft w:val="0"/>
      <w:marRight w:val="0"/>
      <w:marTop w:val="0"/>
      <w:marBottom w:val="0"/>
      <w:divBdr>
        <w:top w:val="none" w:sz="0" w:space="0" w:color="auto"/>
        <w:left w:val="none" w:sz="0" w:space="0" w:color="auto"/>
        <w:bottom w:val="none" w:sz="0" w:space="0" w:color="auto"/>
        <w:right w:val="none" w:sz="0" w:space="0" w:color="auto"/>
      </w:divBdr>
    </w:div>
    <w:div w:id="1389718965">
      <w:bodyDiv w:val="1"/>
      <w:marLeft w:val="0"/>
      <w:marRight w:val="0"/>
      <w:marTop w:val="0"/>
      <w:marBottom w:val="0"/>
      <w:divBdr>
        <w:top w:val="none" w:sz="0" w:space="0" w:color="auto"/>
        <w:left w:val="none" w:sz="0" w:space="0" w:color="auto"/>
        <w:bottom w:val="none" w:sz="0" w:space="0" w:color="auto"/>
        <w:right w:val="none" w:sz="0" w:space="0" w:color="auto"/>
      </w:divBdr>
    </w:div>
    <w:div w:id="1393504685">
      <w:bodyDiv w:val="1"/>
      <w:marLeft w:val="0"/>
      <w:marRight w:val="0"/>
      <w:marTop w:val="0"/>
      <w:marBottom w:val="0"/>
      <w:divBdr>
        <w:top w:val="none" w:sz="0" w:space="0" w:color="auto"/>
        <w:left w:val="none" w:sz="0" w:space="0" w:color="auto"/>
        <w:bottom w:val="none" w:sz="0" w:space="0" w:color="auto"/>
        <w:right w:val="none" w:sz="0" w:space="0" w:color="auto"/>
      </w:divBdr>
    </w:div>
    <w:div w:id="1395202856">
      <w:bodyDiv w:val="1"/>
      <w:marLeft w:val="0"/>
      <w:marRight w:val="0"/>
      <w:marTop w:val="0"/>
      <w:marBottom w:val="0"/>
      <w:divBdr>
        <w:top w:val="none" w:sz="0" w:space="0" w:color="auto"/>
        <w:left w:val="none" w:sz="0" w:space="0" w:color="auto"/>
        <w:bottom w:val="none" w:sz="0" w:space="0" w:color="auto"/>
        <w:right w:val="none" w:sz="0" w:space="0" w:color="auto"/>
      </w:divBdr>
    </w:div>
    <w:div w:id="1395808557">
      <w:bodyDiv w:val="1"/>
      <w:marLeft w:val="0"/>
      <w:marRight w:val="0"/>
      <w:marTop w:val="0"/>
      <w:marBottom w:val="0"/>
      <w:divBdr>
        <w:top w:val="none" w:sz="0" w:space="0" w:color="auto"/>
        <w:left w:val="none" w:sz="0" w:space="0" w:color="auto"/>
        <w:bottom w:val="none" w:sz="0" w:space="0" w:color="auto"/>
        <w:right w:val="none" w:sz="0" w:space="0" w:color="auto"/>
      </w:divBdr>
    </w:div>
    <w:div w:id="1396781235">
      <w:bodyDiv w:val="1"/>
      <w:marLeft w:val="0"/>
      <w:marRight w:val="0"/>
      <w:marTop w:val="0"/>
      <w:marBottom w:val="0"/>
      <w:divBdr>
        <w:top w:val="none" w:sz="0" w:space="0" w:color="auto"/>
        <w:left w:val="none" w:sz="0" w:space="0" w:color="auto"/>
        <w:bottom w:val="none" w:sz="0" w:space="0" w:color="auto"/>
        <w:right w:val="none" w:sz="0" w:space="0" w:color="auto"/>
      </w:divBdr>
    </w:div>
    <w:div w:id="1402365448">
      <w:bodyDiv w:val="1"/>
      <w:marLeft w:val="0"/>
      <w:marRight w:val="0"/>
      <w:marTop w:val="0"/>
      <w:marBottom w:val="0"/>
      <w:divBdr>
        <w:top w:val="none" w:sz="0" w:space="0" w:color="auto"/>
        <w:left w:val="none" w:sz="0" w:space="0" w:color="auto"/>
        <w:bottom w:val="none" w:sz="0" w:space="0" w:color="auto"/>
        <w:right w:val="none" w:sz="0" w:space="0" w:color="auto"/>
      </w:divBdr>
    </w:div>
    <w:div w:id="1403484546">
      <w:bodyDiv w:val="1"/>
      <w:marLeft w:val="0"/>
      <w:marRight w:val="0"/>
      <w:marTop w:val="0"/>
      <w:marBottom w:val="0"/>
      <w:divBdr>
        <w:top w:val="none" w:sz="0" w:space="0" w:color="auto"/>
        <w:left w:val="none" w:sz="0" w:space="0" w:color="auto"/>
        <w:bottom w:val="none" w:sz="0" w:space="0" w:color="auto"/>
        <w:right w:val="none" w:sz="0" w:space="0" w:color="auto"/>
      </w:divBdr>
    </w:div>
    <w:div w:id="1403989250">
      <w:bodyDiv w:val="1"/>
      <w:marLeft w:val="0"/>
      <w:marRight w:val="0"/>
      <w:marTop w:val="0"/>
      <w:marBottom w:val="0"/>
      <w:divBdr>
        <w:top w:val="none" w:sz="0" w:space="0" w:color="auto"/>
        <w:left w:val="none" w:sz="0" w:space="0" w:color="auto"/>
        <w:bottom w:val="none" w:sz="0" w:space="0" w:color="auto"/>
        <w:right w:val="none" w:sz="0" w:space="0" w:color="auto"/>
      </w:divBdr>
    </w:div>
    <w:div w:id="1406031280">
      <w:bodyDiv w:val="1"/>
      <w:marLeft w:val="0"/>
      <w:marRight w:val="0"/>
      <w:marTop w:val="0"/>
      <w:marBottom w:val="0"/>
      <w:divBdr>
        <w:top w:val="none" w:sz="0" w:space="0" w:color="auto"/>
        <w:left w:val="none" w:sz="0" w:space="0" w:color="auto"/>
        <w:bottom w:val="none" w:sz="0" w:space="0" w:color="auto"/>
        <w:right w:val="none" w:sz="0" w:space="0" w:color="auto"/>
      </w:divBdr>
    </w:div>
    <w:div w:id="1409689352">
      <w:bodyDiv w:val="1"/>
      <w:marLeft w:val="0"/>
      <w:marRight w:val="0"/>
      <w:marTop w:val="0"/>
      <w:marBottom w:val="0"/>
      <w:divBdr>
        <w:top w:val="none" w:sz="0" w:space="0" w:color="auto"/>
        <w:left w:val="none" w:sz="0" w:space="0" w:color="auto"/>
        <w:bottom w:val="none" w:sz="0" w:space="0" w:color="auto"/>
        <w:right w:val="none" w:sz="0" w:space="0" w:color="auto"/>
      </w:divBdr>
    </w:div>
    <w:div w:id="1415512229">
      <w:bodyDiv w:val="1"/>
      <w:marLeft w:val="0"/>
      <w:marRight w:val="0"/>
      <w:marTop w:val="0"/>
      <w:marBottom w:val="0"/>
      <w:divBdr>
        <w:top w:val="none" w:sz="0" w:space="0" w:color="auto"/>
        <w:left w:val="none" w:sz="0" w:space="0" w:color="auto"/>
        <w:bottom w:val="none" w:sz="0" w:space="0" w:color="auto"/>
        <w:right w:val="none" w:sz="0" w:space="0" w:color="auto"/>
      </w:divBdr>
    </w:div>
    <w:div w:id="1421221556">
      <w:bodyDiv w:val="1"/>
      <w:marLeft w:val="0"/>
      <w:marRight w:val="0"/>
      <w:marTop w:val="0"/>
      <w:marBottom w:val="0"/>
      <w:divBdr>
        <w:top w:val="none" w:sz="0" w:space="0" w:color="auto"/>
        <w:left w:val="none" w:sz="0" w:space="0" w:color="auto"/>
        <w:bottom w:val="none" w:sz="0" w:space="0" w:color="auto"/>
        <w:right w:val="none" w:sz="0" w:space="0" w:color="auto"/>
      </w:divBdr>
    </w:div>
    <w:div w:id="1422293081">
      <w:bodyDiv w:val="1"/>
      <w:marLeft w:val="0"/>
      <w:marRight w:val="0"/>
      <w:marTop w:val="0"/>
      <w:marBottom w:val="0"/>
      <w:divBdr>
        <w:top w:val="none" w:sz="0" w:space="0" w:color="auto"/>
        <w:left w:val="none" w:sz="0" w:space="0" w:color="auto"/>
        <w:bottom w:val="none" w:sz="0" w:space="0" w:color="auto"/>
        <w:right w:val="none" w:sz="0" w:space="0" w:color="auto"/>
      </w:divBdr>
    </w:div>
    <w:div w:id="1422794221">
      <w:bodyDiv w:val="1"/>
      <w:marLeft w:val="0"/>
      <w:marRight w:val="0"/>
      <w:marTop w:val="0"/>
      <w:marBottom w:val="0"/>
      <w:divBdr>
        <w:top w:val="none" w:sz="0" w:space="0" w:color="auto"/>
        <w:left w:val="none" w:sz="0" w:space="0" w:color="auto"/>
        <w:bottom w:val="none" w:sz="0" w:space="0" w:color="auto"/>
        <w:right w:val="none" w:sz="0" w:space="0" w:color="auto"/>
      </w:divBdr>
    </w:div>
    <w:div w:id="1423911477">
      <w:bodyDiv w:val="1"/>
      <w:marLeft w:val="0"/>
      <w:marRight w:val="0"/>
      <w:marTop w:val="0"/>
      <w:marBottom w:val="0"/>
      <w:divBdr>
        <w:top w:val="none" w:sz="0" w:space="0" w:color="auto"/>
        <w:left w:val="none" w:sz="0" w:space="0" w:color="auto"/>
        <w:bottom w:val="none" w:sz="0" w:space="0" w:color="auto"/>
        <w:right w:val="none" w:sz="0" w:space="0" w:color="auto"/>
      </w:divBdr>
    </w:div>
    <w:div w:id="1427726790">
      <w:bodyDiv w:val="1"/>
      <w:marLeft w:val="0"/>
      <w:marRight w:val="0"/>
      <w:marTop w:val="0"/>
      <w:marBottom w:val="0"/>
      <w:divBdr>
        <w:top w:val="none" w:sz="0" w:space="0" w:color="auto"/>
        <w:left w:val="none" w:sz="0" w:space="0" w:color="auto"/>
        <w:bottom w:val="none" w:sz="0" w:space="0" w:color="auto"/>
        <w:right w:val="none" w:sz="0" w:space="0" w:color="auto"/>
      </w:divBdr>
    </w:div>
    <w:div w:id="1428186759">
      <w:bodyDiv w:val="1"/>
      <w:marLeft w:val="0"/>
      <w:marRight w:val="0"/>
      <w:marTop w:val="0"/>
      <w:marBottom w:val="0"/>
      <w:divBdr>
        <w:top w:val="none" w:sz="0" w:space="0" w:color="auto"/>
        <w:left w:val="none" w:sz="0" w:space="0" w:color="auto"/>
        <w:bottom w:val="none" w:sz="0" w:space="0" w:color="auto"/>
        <w:right w:val="none" w:sz="0" w:space="0" w:color="auto"/>
      </w:divBdr>
    </w:div>
    <w:div w:id="1433209690">
      <w:bodyDiv w:val="1"/>
      <w:marLeft w:val="0"/>
      <w:marRight w:val="0"/>
      <w:marTop w:val="0"/>
      <w:marBottom w:val="0"/>
      <w:divBdr>
        <w:top w:val="none" w:sz="0" w:space="0" w:color="auto"/>
        <w:left w:val="none" w:sz="0" w:space="0" w:color="auto"/>
        <w:bottom w:val="none" w:sz="0" w:space="0" w:color="auto"/>
        <w:right w:val="none" w:sz="0" w:space="0" w:color="auto"/>
      </w:divBdr>
    </w:div>
    <w:div w:id="1435856653">
      <w:bodyDiv w:val="1"/>
      <w:marLeft w:val="0"/>
      <w:marRight w:val="0"/>
      <w:marTop w:val="0"/>
      <w:marBottom w:val="0"/>
      <w:divBdr>
        <w:top w:val="none" w:sz="0" w:space="0" w:color="auto"/>
        <w:left w:val="none" w:sz="0" w:space="0" w:color="auto"/>
        <w:bottom w:val="none" w:sz="0" w:space="0" w:color="auto"/>
        <w:right w:val="none" w:sz="0" w:space="0" w:color="auto"/>
      </w:divBdr>
    </w:div>
    <w:div w:id="1435904400">
      <w:bodyDiv w:val="1"/>
      <w:marLeft w:val="0"/>
      <w:marRight w:val="0"/>
      <w:marTop w:val="0"/>
      <w:marBottom w:val="0"/>
      <w:divBdr>
        <w:top w:val="none" w:sz="0" w:space="0" w:color="auto"/>
        <w:left w:val="none" w:sz="0" w:space="0" w:color="auto"/>
        <w:bottom w:val="none" w:sz="0" w:space="0" w:color="auto"/>
        <w:right w:val="none" w:sz="0" w:space="0" w:color="auto"/>
      </w:divBdr>
    </w:div>
    <w:div w:id="1437287641">
      <w:bodyDiv w:val="1"/>
      <w:marLeft w:val="0"/>
      <w:marRight w:val="0"/>
      <w:marTop w:val="0"/>
      <w:marBottom w:val="0"/>
      <w:divBdr>
        <w:top w:val="none" w:sz="0" w:space="0" w:color="auto"/>
        <w:left w:val="none" w:sz="0" w:space="0" w:color="auto"/>
        <w:bottom w:val="none" w:sz="0" w:space="0" w:color="auto"/>
        <w:right w:val="none" w:sz="0" w:space="0" w:color="auto"/>
      </w:divBdr>
    </w:div>
    <w:div w:id="1438673457">
      <w:bodyDiv w:val="1"/>
      <w:marLeft w:val="0"/>
      <w:marRight w:val="0"/>
      <w:marTop w:val="0"/>
      <w:marBottom w:val="0"/>
      <w:divBdr>
        <w:top w:val="none" w:sz="0" w:space="0" w:color="auto"/>
        <w:left w:val="none" w:sz="0" w:space="0" w:color="auto"/>
        <w:bottom w:val="none" w:sz="0" w:space="0" w:color="auto"/>
        <w:right w:val="none" w:sz="0" w:space="0" w:color="auto"/>
      </w:divBdr>
    </w:div>
    <w:div w:id="1438988990">
      <w:bodyDiv w:val="1"/>
      <w:marLeft w:val="0"/>
      <w:marRight w:val="0"/>
      <w:marTop w:val="0"/>
      <w:marBottom w:val="0"/>
      <w:divBdr>
        <w:top w:val="none" w:sz="0" w:space="0" w:color="auto"/>
        <w:left w:val="none" w:sz="0" w:space="0" w:color="auto"/>
        <w:bottom w:val="none" w:sz="0" w:space="0" w:color="auto"/>
        <w:right w:val="none" w:sz="0" w:space="0" w:color="auto"/>
      </w:divBdr>
    </w:div>
    <w:div w:id="1442341727">
      <w:bodyDiv w:val="1"/>
      <w:marLeft w:val="0"/>
      <w:marRight w:val="0"/>
      <w:marTop w:val="0"/>
      <w:marBottom w:val="0"/>
      <w:divBdr>
        <w:top w:val="none" w:sz="0" w:space="0" w:color="auto"/>
        <w:left w:val="none" w:sz="0" w:space="0" w:color="auto"/>
        <w:bottom w:val="none" w:sz="0" w:space="0" w:color="auto"/>
        <w:right w:val="none" w:sz="0" w:space="0" w:color="auto"/>
      </w:divBdr>
    </w:div>
    <w:div w:id="1444763063">
      <w:bodyDiv w:val="1"/>
      <w:marLeft w:val="0"/>
      <w:marRight w:val="0"/>
      <w:marTop w:val="0"/>
      <w:marBottom w:val="0"/>
      <w:divBdr>
        <w:top w:val="none" w:sz="0" w:space="0" w:color="auto"/>
        <w:left w:val="none" w:sz="0" w:space="0" w:color="auto"/>
        <w:bottom w:val="none" w:sz="0" w:space="0" w:color="auto"/>
        <w:right w:val="none" w:sz="0" w:space="0" w:color="auto"/>
      </w:divBdr>
    </w:div>
    <w:div w:id="1446735959">
      <w:bodyDiv w:val="1"/>
      <w:marLeft w:val="0"/>
      <w:marRight w:val="0"/>
      <w:marTop w:val="0"/>
      <w:marBottom w:val="0"/>
      <w:divBdr>
        <w:top w:val="none" w:sz="0" w:space="0" w:color="auto"/>
        <w:left w:val="none" w:sz="0" w:space="0" w:color="auto"/>
        <w:bottom w:val="none" w:sz="0" w:space="0" w:color="auto"/>
        <w:right w:val="none" w:sz="0" w:space="0" w:color="auto"/>
      </w:divBdr>
    </w:div>
    <w:div w:id="1447390282">
      <w:bodyDiv w:val="1"/>
      <w:marLeft w:val="0"/>
      <w:marRight w:val="0"/>
      <w:marTop w:val="0"/>
      <w:marBottom w:val="0"/>
      <w:divBdr>
        <w:top w:val="none" w:sz="0" w:space="0" w:color="auto"/>
        <w:left w:val="none" w:sz="0" w:space="0" w:color="auto"/>
        <w:bottom w:val="none" w:sz="0" w:space="0" w:color="auto"/>
        <w:right w:val="none" w:sz="0" w:space="0" w:color="auto"/>
      </w:divBdr>
    </w:div>
    <w:div w:id="1455176273">
      <w:bodyDiv w:val="1"/>
      <w:marLeft w:val="0"/>
      <w:marRight w:val="0"/>
      <w:marTop w:val="0"/>
      <w:marBottom w:val="0"/>
      <w:divBdr>
        <w:top w:val="none" w:sz="0" w:space="0" w:color="auto"/>
        <w:left w:val="none" w:sz="0" w:space="0" w:color="auto"/>
        <w:bottom w:val="none" w:sz="0" w:space="0" w:color="auto"/>
        <w:right w:val="none" w:sz="0" w:space="0" w:color="auto"/>
      </w:divBdr>
    </w:div>
    <w:div w:id="1464498937">
      <w:bodyDiv w:val="1"/>
      <w:marLeft w:val="0"/>
      <w:marRight w:val="0"/>
      <w:marTop w:val="0"/>
      <w:marBottom w:val="0"/>
      <w:divBdr>
        <w:top w:val="none" w:sz="0" w:space="0" w:color="auto"/>
        <w:left w:val="none" w:sz="0" w:space="0" w:color="auto"/>
        <w:bottom w:val="none" w:sz="0" w:space="0" w:color="auto"/>
        <w:right w:val="none" w:sz="0" w:space="0" w:color="auto"/>
      </w:divBdr>
    </w:div>
    <w:div w:id="1468007737">
      <w:bodyDiv w:val="1"/>
      <w:marLeft w:val="0"/>
      <w:marRight w:val="0"/>
      <w:marTop w:val="0"/>
      <w:marBottom w:val="0"/>
      <w:divBdr>
        <w:top w:val="none" w:sz="0" w:space="0" w:color="auto"/>
        <w:left w:val="none" w:sz="0" w:space="0" w:color="auto"/>
        <w:bottom w:val="none" w:sz="0" w:space="0" w:color="auto"/>
        <w:right w:val="none" w:sz="0" w:space="0" w:color="auto"/>
      </w:divBdr>
    </w:div>
    <w:div w:id="1469056302">
      <w:bodyDiv w:val="1"/>
      <w:marLeft w:val="0"/>
      <w:marRight w:val="0"/>
      <w:marTop w:val="0"/>
      <w:marBottom w:val="0"/>
      <w:divBdr>
        <w:top w:val="none" w:sz="0" w:space="0" w:color="auto"/>
        <w:left w:val="none" w:sz="0" w:space="0" w:color="auto"/>
        <w:bottom w:val="none" w:sz="0" w:space="0" w:color="auto"/>
        <w:right w:val="none" w:sz="0" w:space="0" w:color="auto"/>
      </w:divBdr>
    </w:div>
    <w:div w:id="1472215658">
      <w:bodyDiv w:val="1"/>
      <w:marLeft w:val="0"/>
      <w:marRight w:val="0"/>
      <w:marTop w:val="0"/>
      <w:marBottom w:val="0"/>
      <w:divBdr>
        <w:top w:val="none" w:sz="0" w:space="0" w:color="auto"/>
        <w:left w:val="none" w:sz="0" w:space="0" w:color="auto"/>
        <w:bottom w:val="none" w:sz="0" w:space="0" w:color="auto"/>
        <w:right w:val="none" w:sz="0" w:space="0" w:color="auto"/>
      </w:divBdr>
    </w:div>
    <w:div w:id="1475023599">
      <w:bodyDiv w:val="1"/>
      <w:marLeft w:val="0"/>
      <w:marRight w:val="0"/>
      <w:marTop w:val="0"/>
      <w:marBottom w:val="0"/>
      <w:divBdr>
        <w:top w:val="none" w:sz="0" w:space="0" w:color="auto"/>
        <w:left w:val="none" w:sz="0" w:space="0" w:color="auto"/>
        <w:bottom w:val="none" w:sz="0" w:space="0" w:color="auto"/>
        <w:right w:val="none" w:sz="0" w:space="0" w:color="auto"/>
      </w:divBdr>
    </w:div>
    <w:div w:id="1475174814">
      <w:bodyDiv w:val="1"/>
      <w:marLeft w:val="0"/>
      <w:marRight w:val="0"/>
      <w:marTop w:val="0"/>
      <w:marBottom w:val="0"/>
      <w:divBdr>
        <w:top w:val="none" w:sz="0" w:space="0" w:color="auto"/>
        <w:left w:val="none" w:sz="0" w:space="0" w:color="auto"/>
        <w:bottom w:val="none" w:sz="0" w:space="0" w:color="auto"/>
        <w:right w:val="none" w:sz="0" w:space="0" w:color="auto"/>
      </w:divBdr>
    </w:div>
    <w:div w:id="1479226329">
      <w:bodyDiv w:val="1"/>
      <w:marLeft w:val="0"/>
      <w:marRight w:val="0"/>
      <w:marTop w:val="0"/>
      <w:marBottom w:val="0"/>
      <w:divBdr>
        <w:top w:val="none" w:sz="0" w:space="0" w:color="auto"/>
        <w:left w:val="none" w:sz="0" w:space="0" w:color="auto"/>
        <w:bottom w:val="none" w:sz="0" w:space="0" w:color="auto"/>
        <w:right w:val="none" w:sz="0" w:space="0" w:color="auto"/>
      </w:divBdr>
    </w:div>
    <w:div w:id="1490055184">
      <w:bodyDiv w:val="1"/>
      <w:marLeft w:val="0"/>
      <w:marRight w:val="0"/>
      <w:marTop w:val="0"/>
      <w:marBottom w:val="0"/>
      <w:divBdr>
        <w:top w:val="none" w:sz="0" w:space="0" w:color="auto"/>
        <w:left w:val="none" w:sz="0" w:space="0" w:color="auto"/>
        <w:bottom w:val="none" w:sz="0" w:space="0" w:color="auto"/>
        <w:right w:val="none" w:sz="0" w:space="0" w:color="auto"/>
      </w:divBdr>
    </w:div>
    <w:div w:id="1491558703">
      <w:bodyDiv w:val="1"/>
      <w:marLeft w:val="0"/>
      <w:marRight w:val="0"/>
      <w:marTop w:val="0"/>
      <w:marBottom w:val="0"/>
      <w:divBdr>
        <w:top w:val="none" w:sz="0" w:space="0" w:color="auto"/>
        <w:left w:val="none" w:sz="0" w:space="0" w:color="auto"/>
        <w:bottom w:val="none" w:sz="0" w:space="0" w:color="auto"/>
        <w:right w:val="none" w:sz="0" w:space="0" w:color="auto"/>
      </w:divBdr>
    </w:div>
    <w:div w:id="1492716840">
      <w:bodyDiv w:val="1"/>
      <w:marLeft w:val="0"/>
      <w:marRight w:val="0"/>
      <w:marTop w:val="0"/>
      <w:marBottom w:val="0"/>
      <w:divBdr>
        <w:top w:val="none" w:sz="0" w:space="0" w:color="auto"/>
        <w:left w:val="none" w:sz="0" w:space="0" w:color="auto"/>
        <w:bottom w:val="none" w:sz="0" w:space="0" w:color="auto"/>
        <w:right w:val="none" w:sz="0" w:space="0" w:color="auto"/>
      </w:divBdr>
    </w:div>
    <w:div w:id="1498963540">
      <w:bodyDiv w:val="1"/>
      <w:marLeft w:val="0"/>
      <w:marRight w:val="0"/>
      <w:marTop w:val="0"/>
      <w:marBottom w:val="0"/>
      <w:divBdr>
        <w:top w:val="none" w:sz="0" w:space="0" w:color="auto"/>
        <w:left w:val="none" w:sz="0" w:space="0" w:color="auto"/>
        <w:bottom w:val="none" w:sz="0" w:space="0" w:color="auto"/>
        <w:right w:val="none" w:sz="0" w:space="0" w:color="auto"/>
      </w:divBdr>
    </w:div>
    <w:div w:id="1499685657">
      <w:bodyDiv w:val="1"/>
      <w:marLeft w:val="0"/>
      <w:marRight w:val="0"/>
      <w:marTop w:val="0"/>
      <w:marBottom w:val="0"/>
      <w:divBdr>
        <w:top w:val="none" w:sz="0" w:space="0" w:color="auto"/>
        <w:left w:val="none" w:sz="0" w:space="0" w:color="auto"/>
        <w:bottom w:val="none" w:sz="0" w:space="0" w:color="auto"/>
        <w:right w:val="none" w:sz="0" w:space="0" w:color="auto"/>
      </w:divBdr>
    </w:div>
    <w:div w:id="1507937237">
      <w:bodyDiv w:val="1"/>
      <w:marLeft w:val="0"/>
      <w:marRight w:val="0"/>
      <w:marTop w:val="0"/>
      <w:marBottom w:val="0"/>
      <w:divBdr>
        <w:top w:val="none" w:sz="0" w:space="0" w:color="auto"/>
        <w:left w:val="none" w:sz="0" w:space="0" w:color="auto"/>
        <w:bottom w:val="none" w:sz="0" w:space="0" w:color="auto"/>
        <w:right w:val="none" w:sz="0" w:space="0" w:color="auto"/>
      </w:divBdr>
    </w:div>
    <w:div w:id="1508399099">
      <w:bodyDiv w:val="1"/>
      <w:marLeft w:val="0"/>
      <w:marRight w:val="0"/>
      <w:marTop w:val="0"/>
      <w:marBottom w:val="0"/>
      <w:divBdr>
        <w:top w:val="none" w:sz="0" w:space="0" w:color="auto"/>
        <w:left w:val="none" w:sz="0" w:space="0" w:color="auto"/>
        <w:bottom w:val="none" w:sz="0" w:space="0" w:color="auto"/>
        <w:right w:val="none" w:sz="0" w:space="0" w:color="auto"/>
      </w:divBdr>
    </w:div>
    <w:div w:id="1508597964">
      <w:bodyDiv w:val="1"/>
      <w:marLeft w:val="0"/>
      <w:marRight w:val="0"/>
      <w:marTop w:val="0"/>
      <w:marBottom w:val="0"/>
      <w:divBdr>
        <w:top w:val="none" w:sz="0" w:space="0" w:color="auto"/>
        <w:left w:val="none" w:sz="0" w:space="0" w:color="auto"/>
        <w:bottom w:val="none" w:sz="0" w:space="0" w:color="auto"/>
        <w:right w:val="none" w:sz="0" w:space="0" w:color="auto"/>
      </w:divBdr>
    </w:div>
    <w:div w:id="1509171597">
      <w:bodyDiv w:val="1"/>
      <w:marLeft w:val="0"/>
      <w:marRight w:val="0"/>
      <w:marTop w:val="0"/>
      <w:marBottom w:val="0"/>
      <w:divBdr>
        <w:top w:val="none" w:sz="0" w:space="0" w:color="auto"/>
        <w:left w:val="none" w:sz="0" w:space="0" w:color="auto"/>
        <w:bottom w:val="none" w:sz="0" w:space="0" w:color="auto"/>
        <w:right w:val="none" w:sz="0" w:space="0" w:color="auto"/>
      </w:divBdr>
    </w:div>
    <w:div w:id="1514958289">
      <w:bodyDiv w:val="1"/>
      <w:marLeft w:val="0"/>
      <w:marRight w:val="0"/>
      <w:marTop w:val="0"/>
      <w:marBottom w:val="0"/>
      <w:divBdr>
        <w:top w:val="none" w:sz="0" w:space="0" w:color="auto"/>
        <w:left w:val="none" w:sz="0" w:space="0" w:color="auto"/>
        <w:bottom w:val="none" w:sz="0" w:space="0" w:color="auto"/>
        <w:right w:val="none" w:sz="0" w:space="0" w:color="auto"/>
      </w:divBdr>
    </w:div>
    <w:div w:id="1515415622">
      <w:bodyDiv w:val="1"/>
      <w:marLeft w:val="0"/>
      <w:marRight w:val="0"/>
      <w:marTop w:val="0"/>
      <w:marBottom w:val="0"/>
      <w:divBdr>
        <w:top w:val="none" w:sz="0" w:space="0" w:color="auto"/>
        <w:left w:val="none" w:sz="0" w:space="0" w:color="auto"/>
        <w:bottom w:val="none" w:sz="0" w:space="0" w:color="auto"/>
        <w:right w:val="none" w:sz="0" w:space="0" w:color="auto"/>
      </w:divBdr>
    </w:div>
    <w:div w:id="1516573384">
      <w:bodyDiv w:val="1"/>
      <w:marLeft w:val="0"/>
      <w:marRight w:val="0"/>
      <w:marTop w:val="0"/>
      <w:marBottom w:val="0"/>
      <w:divBdr>
        <w:top w:val="none" w:sz="0" w:space="0" w:color="auto"/>
        <w:left w:val="none" w:sz="0" w:space="0" w:color="auto"/>
        <w:bottom w:val="none" w:sz="0" w:space="0" w:color="auto"/>
        <w:right w:val="none" w:sz="0" w:space="0" w:color="auto"/>
      </w:divBdr>
    </w:div>
    <w:div w:id="1528064085">
      <w:bodyDiv w:val="1"/>
      <w:marLeft w:val="0"/>
      <w:marRight w:val="0"/>
      <w:marTop w:val="0"/>
      <w:marBottom w:val="0"/>
      <w:divBdr>
        <w:top w:val="none" w:sz="0" w:space="0" w:color="auto"/>
        <w:left w:val="none" w:sz="0" w:space="0" w:color="auto"/>
        <w:bottom w:val="none" w:sz="0" w:space="0" w:color="auto"/>
        <w:right w:val="none" w:sz="0" w:space="0" w:color="auto"/>
      </w:divBdr>
    </w:div>
    <w:div w:id="1529829705">
      <w:bodyDiv w:val="1"/>
      <w:marLeft w:val="0"/>
      <w:marRight w:val="0"/>
      <w:marTop w:val="0"/>
      <w:marBottom w:val="0"/>
      <w:divBdr>
        <w:top w:val="none" w:sz="0" w:space="0" w:color="auto"/>
        <w:left w:val="none" w:sz="0" w:space="0" w:color="auto"/>
        <w:bottom w:val="none" w:sz="0" w:space="0" w:color="auto"/>
        <w:right w:val="none" w:sz="0" w:space="0" w:color="auto"/>
      </w:divBdr>
    </w:div>
    <w:div w:id="1531722765">
      <w:bodyDiv w:val="1"/>
      <w:marLeft w:val="0"/>
      <w:marRight w:val="0"/>
      <w:marTop w:val="0"/>
      <w:marBottom w:val="0"/>
      <w:divBdr>
        <w:top w:val="none" w:sz="0" w:space="0" w:color="auto"/>
        <w:left w:val="none" w:sz="0" w:space="0" w:color="auto"/>
        <w:bottom w:val="none" w:sz="0" w:space="0" w:color="auto"/>
        <w:right w:val="none" w:sz="0" w:space="0" w:color="auto"/>
      </w:divBdr>
    </w:div>
    <w:div w:id="1534804588">
      <w:bodyDiv w:val="1"/>
      <w:marLeft w:val="0"/>
      <w:marRight w:val="0"/>
      <w:marTop w:val="0"/>
      <w:marBottom w:val="0"/>
      <w:divBdr>
        <w:top w:val="none" w:sz="0" w:space="0" w:color="auto"/>
        <w:left w:val="none" w:sz="0" w:space="0" w:color="auto"/>
        <w:bottom w:val="none" w:sz="0" w:space="0" w:color="auto"/>
        <w:right w:val="none" w:sz="0" w:space="0" w:color="auto"/>
      </w:divBdr>
    </w:div>
    <w:div w:id="1535191148">
      <w:bodyDiv w:val="1"/>
      <w:marLeft w:val="0"/>
      <w:marRight w:val="0"/>
      <w:marTop w:val="0"/>
      <w:marBottom w:val="0"/>
      <w:divBdr>
        <w:top w:val="none" w:sz="0" w:space="0" w:color="auto"/>
        <w:left w:val="none" w:sz="0" w:space="0" w:color="auto"/>
        <w:bottom w:val="none" w:sz="0" w:space="0" w:color="auto"/>
        <w:right w:val="none" w:sz="0" w:space="0" w:color="auto"/>
      </w:divBdr>
    </w:div>
    <w:div w:id="1535852543">
      <w:bodyDiv w:val="1"/>
      <w:marLeft w:val="0"/>
      <w:marRight w:val="0"/>
      <w:marTop w:val="0"/>
      <w:marBottom w:val="0"/>
      <w:divBdr>
        <w:top w:val="none" w:sz="0" w:space="0" w:color="auto"/>
        <w:left w:val="none" w:sz="0" w:space="0" w:color="auto"/>
        <w:bottom w:val="none" w:sz="0" w:space="0" w:color="auto"/>
        <w:right w:val="none" w:sz="0" w:space="0" w:color="auto"/>
      </w:divBdr>
    </w:div>
    <w:div w:id="1536044919">
      <w:bodyDiv w:val="1"/>
      <w:marLeft w:val="0"/>
      <w:marRight w:val="0"/>
      <w:marTop w:val="0"/>
      <w:marBottom w:val="0"/>
      <w:divBdr>
        <w:top w:val="none" w:sz="0" w:space="0" w:color="auto"/>
        <w:left w:val="none" w:sz="0" w:space="0" w:color="auto"/>
        <w:bottom w:val="none" w:sz="0" w:space="0" w:color="auto"/>
        <w:right w:val="none" w:sz="0" w:space="0" w:color="auto"/>
      </w:divBdr>
    </w:div>
    <w:div w:id="1537230664">
      <w:bodyDiv w:val="1"/>
      <w:marLeft w:val="0"/>
      <w:marRight w:val="0"/>
      <w:marTop w:val="0"/>
      <w:marBottom w:val="0"/>
      <w:divBdr>
        <w:top w:val="none" w:sz="0" w:space="0" w:color="auto"/>
        <w:left w:val="none" w:sz="0" w:space="0" w:color="auto"/>
        <w:bottom w:val="none" w:sz="0" w:space="0" w:color="auto"/>
        <w:right w:val="none" w:sz="0" w:space="0" w:color="auto"/>
      </w:divBdr>
    </w:div>
    <w:div w:id="1537233324">
      <w:bodyDiv w:val="1"/>
      <w:marLeft w:val="0"/>
      <w:marRight w:val="0"/>
      <w:marTop w:val="0"/>
      <w:marBottom w:val="0"/>
      <w:divBdr>
        <w:top w:val="none" w:sz="0" w:space="0" w:color="auto"/>
        <w:left w:val="none" w:sz="0" w:space="0" w:color="auto"/>
        <w:bottom w:val="none" w:sz="0" w:space="0" w:color="auto"/>
        <w:right w:val="none" w:sz="0" w:space="0" w:color="auto"/>
      </w:divBdr>
    </w:div>
    <w:div w:id="1537622138">
      <w:bodyDiv w:val="1"/>
      <w:marLeft w:val="0"/>
      <w:marRight w:val="0"/>
      <w:marTop w:val="0"/>
      <w:marBottom w:val="0"/>
      <w:divBdr>
        <w:top w:val="none" w:sz="0" w:space="0" w:color="auto"/>
        <w:left w:val="none" w:sz="0" w:space="0" w:color="auto"/>
        <w:bottom w:val="none" w:sz="0" w:space="0" w:color="auto"/>
        <w:right w:val="none" w:sz="0" w:space="0" w:color="auto"/>
      </w:divBdr>
    </w:div>
    <w:div w:id="1541745283">
      <w:bodyDiv w:val="1"/>
      <w:marLeft w:val="0"/>
      <w:marRight w:val="0"/>
      <w:marTop w:val="0"/>
      <w:marBottom w:val="0"/>
      <w:divBdr>
        <w:top w:val="none" w:sz="0" w:space="0" w:color="auto"/>
        <w:left w:val="none" w:sz="0" w:space="0" w:color="auto"/>
        <w:bottom w:val="none" w:sz="0" w:space="0" w:color="auto"/>
        <w:right w:val="none" w:sz="0" w:space="0" w:color="auto"/>
      </w:divBdr>
    </w:div>
    <w:div w:id="1542131933">
      <w:bodyDiv w:val="1"/>
      <w:marLeft w:val="0"/>
      <w:marRight w:val="0"/>
      <w:marTop w:val="0"/>
      <w:marBottom w:val="0"/>
      <w:divBdr>
        <w:top w:val="none" w:sz="0" w:space="0" w:color="auto"/>
        <w:left w:val="none" w:sz="0" w:space="0" w:color="auto"/>
        <w:bottom w:val="none" w:sz="0" w:space="0" w:color="auto"/>
        <w:right w:val="none" w:sz="0" w:space="0" w:color="auto"/>
      </w:divBdr>
    </w:div>
    <w:div w:id="1542865562">
      <w:bodyDiv w:val="1"/>
      <w:marLeft w:val="0"/>
      <w:marRight w:val="0"/>
      <w:marTop w:val="0"/>
      <w:marBottom w:val="0"/>
      <w:divBdr>
        <w:top w:val="none" w:sz="0" w:space="0" w:color="auto"/>
        <w:left w:val="none" w:sz="0" w:space="0" w:color="auto"/>
        <w:bottom w:val="none" w:sz="0" w:space="0" w:color="auto"/>
        <w:right w:val="none" w:sz="0" w:space="0" w:color="auto"/>
      </w:divBdr>
    </w:div>
    <w:div w:id="1547066824">
      <w:bodyDiv w:val="1"/>
      <w:marLeft w:val="0"/>
      <w:marRight w:val="0"/>
      <w:marTop w:val="0"/>
      <w:marBottom w:val="0"/>
      <w:divBdr>
        <w:top w:val="none" w:sz="0" w:space="0" w:color="auto"/>
        <w:left w:val="none" w:sz="0" w:space="0" w:color="auto"/>
        <w:bottom w:val="none" w:sz="0" w:space="0" w:color="auto"/>
        <w:right w:val="none" w:sz="0" w:space="0" w:color="auto"/>
      </w:divBdr>
    </w:div>
    <w:div w:id="1550651055">
      <w:bodyDiv w:val="1"/>
      <w:marLeft w:val="0"/>
      <w:marRight w:val="0"/>
      <w:marTop w:val="0"/>
      <w:marBottom w:val="0"/>
      <w:divBdr>
        <w:top w:val="none" w:sz="0" w:space="0" w:color="auto"/>
        <w:left w:val="none" w:sz="0" w:space="0" w:color="auto"/>
        <w:bottom w:val="none" w:sz="0" w:space="0" w:color="auto"/>
        <w:right w:val="none" w:sz="0" w:space="0" w:color="auto"/>
      </w:divBdr>
    </w:div>
    <w:div w:id="1551769175">
      <w:bodyDiv w:val="1"/>
      <w:marLeft w:val="0"/>
      <w:marRight w:val="0"/>
      <w:marTop w:val="0"/>
      <w:marBottom w:val="0"/>
      <w:divBdr>
        <w:top w:val="none" w:sz="0" w:space="0" w:color="auto"/>
        <w:left w:val="none" w:sz="0" w:space="0" w:color="auto"/>
        <w:bottom w:val="none" w:sz="0" w:space="0" w:color="auto"/>
        <w:right w:val="none" w:sz="0" w:space="0" w:color="auto"/>
      </w:divBdr>
    </w:div>
    <w:div w:id="1551770313">
      <w:bodyDiv w:val="1"/>
      <w:marLeft w:val="0"/>
      <w:marRight w:val="0"/>
      <w:marTop w:val="0"/>
      <w:marBottom w:val="0"/>
      <w:divBdr>
        <w:top w:val="none" w:sz="0" w:space="0" w:color="auto"/>
        <w:left w:val="none" w:sz="0" w:space="0" w:color="auto"/>
        <w:bottom w:val="none" w:sz="0" w:space="0" w:color="auto"/>
        <w:right w:val="none" w:sz="0" w:space="0" w:color="auto"/>
      </w:divBdr>
    </w:div>
    <w:div w:id="1555000307">
      <w:bodyDiv w:val="1"/>
      <w:marLeft w:val="0"/>
      <w:marRight w:val="0"/>
      <w:marTop w:val="0"/>
      <w:marBottom w:val="0"/>
      <w:divBdr>
        <w:top w:val="none" w:sz="0" w:space="0" w:color="auto"/>
        <w:left w:val="none" w:sz="0" w:space="0" w:color="auto"/>
        <w:bottom w:val="none" w:sz="0" w:space="0" w:color="auto"/>
        <w:right w:val="none" w:sz="0" w:space="0" w:color="auto"/>
      </w:divBdr>
    </w:div>
    <w:div w:id="1558321171">
      <w:bodyDiv w:val="1"/>
      <w:marLeft w:val="0"/>
      <w:marRight w:val="0"/>
      <w:marTop w:val="0"/>
      <w:marBottom w:val="0"/>
      <w:divBdr>
        <w:top w:val="none" w:sz="0" w:space="0" w:color="auto"/>
        <w:left w:val="none" w:sz="0" w:space="0" w:color="auto"/>
        <w:bottom w:val="none" w:sz="0" w:space="0" w:color="auto"/>
        <w:right w:val="none" w:sz="0" w:space="0" w:color="auto"/>
      </w:divBdr>
    </w:div>
    <w:div w:id="1558711107">
      <w:bodyDiv w:val="1"/>
      <w:marLeft w:val="0"/>
      <w:marRight w:val="0"/>
      <w:marTop w:val="0"/>
      <w:marBottom w:val="0"/>
      <w:divBdr>
        <w:top w:val="none" w:sz="0" w:space="0" w:color="auto"/>
        <w:left w:val="none" w:sz="0" w:space="0" w:color="auto"/>
        <w:bottom w:val="none" w:sz="0" w:space="0" w:color="auto"/>
        <w:right w:val="none" w:sz="0" w:space="0" w:color="auto"/>
      </w:divBdr>
    </w:div>
    <w:div w:id="1561986339">
      <w:bodyDiv w:val="1"/>
      <w:marLeft w:val="0"/>
      <w:marRight w:val="0"/>
      <w:marTop w:val="0"/>
      <w:marBottom w:val="0"/>
      <w:divBdr>
        <w:top w:val="none" w:sz="0" w:space="0" w:color="auto"/>
        <w:left w:val="none" w:sz="0" w:space="0" w:color="auto"/>
        <w:bottom w:val="none" w:sz="0" w:space="0" w:color="auto"/>
        <w:right w:val="none" w:sz="0" w:space="0" w:color="auto"/>
      </w:divBdr>
    </w:div>
    <w:div w:id="1569729974">
      <w:bodyDiv w:val="1"/>
      <w:marLeft w:val="0"/>
      <w:marRight w:val="0"/>
      <w:marTop w:val="0"/>
      <w:marBottom w:val="0"/>
      <w:divBdr>
        <w:top w:val="none" w:sz="0" w:space="0" w:color="auto"/>
        <w:left w:val="none" w:sz="0" w:space="0" w:color="auto"/>
        <w:bottom w:val="none" w:sz="0" w:space="0" w:color="auto"/>
        <w:right w:val="none" w:sz="0" w:space="0" w:color="auto"/>
      </w:divBdr>
    </w:div>
    <w:div w:id="1570925518">
      <w:bodyDiv w:val="1"/>
      <w:marLeft w:val="0"/>
      <w:marRight w:val="0"/>
      <w:marTop w:val="0"/>
      <w:marBottom w:val="0"/>
      <w:divBdr>
        <w:top w:val="none" w:sz="0" w:space="0" w:color="auto"/>
        <w:left w:val="none" w:sz="0" w:space="0" w:color="auto"/>
        <w:bottom w:val="none" w:sz="0" w:space="0" w:color="auto"/>
        <w:right w:val="none" w:sz="0" w:space="0" w:color="auto"/>
      </w:divBdr>
    </w:div>
    <w:div w:id="1572957368">
      <w:bodyDiv w:val="1"/>
      <w:marLeft w:val="0"/>
      <w:marRight w:val="0"/>
      <w:marTop w:val="0"/>
      <w:marBottom w:val="0"/>
      <w:divBdr>
        <w:top w:val="none" w:sz="0" w:space="0" w:color="auto"/>
        <w:left w:val="none" w:sz="0" w:space="0" w:color="auto"/>
        <w:bottom w:val="none" w:sz="0" w:space="0" w:color="auto"/>
        <w:right w:val="none" w:sz="0" w:space="0" w:color="auto"/>
      </w:divBdr>
    </w:div>
    <w:div w:id="1574125785">
      <w:bodyDiv w:val="1"/>
      <w:marLeft w:val="0"/>
      <w:marRight w:val="0"/>
      <w:marTop w:val="0"/>
      <w:marBottom w:val="0"/>
      <w:divBdr>
        <w:top w:val="none" w:sz="0" w:space="0" w:color="auto"/>
        <w:left w:val="none" w:sz="0" w:space="0" w:color="auto"/>
        <w:bottom w:val="none" w:sz="0" w:space="0" w:color="auto"/>
        <w:right w:val="none" w:sz="0" w:space="0" w:color="auto"/>
      </w:divBdr>
    </w:div>
    <w:div w:id="1578394314">
      <w:bodyDiv w:val="1"/>
      <w:marLeft w:val="0"/>
      <w:marRight w:val="0"/>
      <w:marTop w:val="0"/>
      <w:marBottom w:val="0"/>
      <w:divBdr>
        <w:top w:val="none" w:sz="0" w:space="0" w:color="auto"/>
        <w:left w:val="none" w:sz="0" w:space="0" w:color="auto"/>
        <w:bottom w:val="none" w:sz="0" w:space="0" w:color="auto"/>
        <w:right w:val="none" w:sz="0" w:space="0" w:color="auto"/>
      </w:divBdr>
    </w:div>
    <w:div w:id="1580947909">
      <w:bodyDiv w:val="1"/>
      <w:marLeft w:val="0"/>
      <w:marRight w:val="0"/>
      <w:marTop w:val="0"/>
      <w:marBottom w:val="0"/>
      <w:divBdr>
        <w:top w:val="none" w:sz="0" w:space="0" w:color="auto"/>
        <w:left w:val="none" w:sz="0" w:space="0" w:color="auto"/>
        <w:bottom w:val="none" w:sz="0" w:space="0" w:color="auto"/>
        <w:right w:val="none" w:sz="0" w:space="0" w:color="auto"/>
      </w:divBdr>
    </w:div>
    <w:div w:id="1585185828">
      <w:bodyDiv w:val="1"/>
      <w:marLeft w:val="0"/>
      <w:marRight w:val="0"/>
      <w:marTop w:val="0"/>
      <w:marBottom w:val="0"/>
      <w:divBdr>
        <w:top w:val="none" w:sz="0" w:space="0" w:color="auto"/>
        <w:left w:val="none" w:sz="0" w:space="0" w:color="auto"/>
        <w:bottom w:val="none" w:sz="0" w:space="0" w:color="auto"/>
        <w:right w:val="none" w:sz="0" w:space="0" w:color="auto"/>
      </w:divBdr>
    </w:div>
    <w:div w:id="1588148238">
      <w:bodyDiv w:val="1"/>
      <w:marLeft w:val="0"/>
      <w:marRight w:val="0"/>
      <w:marTop w:val="0"/>
      <w:marBottom w:val="0"/>
      <w:divBdr>
        <w:top w:val="none" w:sz="0" w:space="0" w:color="auto"/>
        <w:left w:val="none" w:sz="0" w:space="0" w:color="auto"/>
        <w:bottom w:val="none" w:sz="0" w:space="0" w:color="auto"/>
        <w:right w:val="none" w:sz="0" w:space="0" w:color="auto"/>
      </w:divBdr>
    </w:div>
    <w:div w:id="1589582884">
      <w:bodyDiv w:val="1"/>
      <w:marLeft w:val="0"/>
      <w:marRight w:val="0"/>
      <w:marTop w:val="0"/>
      <w:marBottom w:val="0"/>
      <w:divBdr>
        <w:top w:val="none" w:sz="0" w:space="0" w:color="auto"/>
        <w:left w:val="none" w:sz="0" w:space="0" w:color="auto"/>
        <w:bottom w:val="none" w:sz="0" w:space="0" w:color="auto"/>
        <w:right w:val="none" w:sz="0" w:space="0" w:color="auto"/>
      </w:divBdr>
    </w:div>
    <w:div w:id="1590431856">
      <w:bodyDiv w:val="1"/>
      <w:marLeft w:val="0"/>
      <w:marRight w:val="0"/>
      <w:marTop w:val="0"/>
      <w:marBottom w:val="0"/>
      <w:divBdr>
        <w:top w:val="none" w:sz="0" w:space="0" w:color="auto"/>
        <w:left w:val="none" w:sz="0" w:space="0" w:color="auto"/>
        <w:bottom w:val="none" w:sz="0" w:space="0" w:color="auto"/>
        <w:right w:val="none" w:sz="0" w:space="0" w:color="auto"/>
      </w:divBdr>
    </w:div>
    <w:div w:id="1595552058">
      <w:bodyDiv w:val="1"/>
      <w:marLeft w:val="0"/>
      <w:marRight w:val="0"/>
      <w:marTop w:val="0"/>
      <w:marBottom w:val="0"/>
      <w:divBdr>
        <w:top w:val="none" w:sz="0" w:space="0" w:color="auto"/>
        <w:left w:val="none" w:sz="0" w:space="0" w:color="auto"/>
        <w:bottom w:val="none" w:sz="0" w:space="0" w:color="auto"/>
        <w:right w:val="none" w:sz="0" w:space="0" w:color="auto"/>
      </w:divBdr>
    </w:div>
    <w:div w:id="1595940879">
      <w:bodyDiv w:val="1"/>
      <w:marLeft w:val="0"/>
      <w:marRight w:val="0"/>
      <w:marTop w:val="0"/>
      <w:marBottom w:val="0"/>
      <w:divBdr>
        <w:top w:val="none" w:sz="0" w:space="0" w:color="auto"/>
        <w:left w:val="none" w:sz="0" w:space="0" w:color="auto"/>
        <w:bottom w:val="none" w:sz="0" w:space="0" w:color="auto"/>
        <w:right w:val="none" w:sz="0" w:space="0" w:color="auto"/>
      </w:divBdr>
    </w:div>
    <w:div w:id="1598515681">
      <w:bodyDiv w:val="1"/>
      <w:marLeft w:val="0"/>
      <w:marRight w:val="0"/>
      <w:marTop w:val="0"/>
      <w:marBottom w:val="0"/>
      <w:divBdr>
        <w:top w:val="none" w:sz="0" w:space="0" w:color="auto"/>
        <w:left w:val="none" w:sz="0" w:space="0" w:color="auto"/>
        <w:bottom w:val="none" w:sz="0" w:space="0" w:color="auto"/>
        <w:right w:val="none" w:sz="0" w:space="0" w:color="auto"/>
      </w:divBdr>
    </w:div>
    <w:div w:id="1599290536">
      <w:bodyDiv w:val="1"/>
      <w:marLeft w:val="0"/>
      <w:marRight w:val="0"/>
      <w:marTop w:val="0"/>
      <w:marBottom w:val="0"/>
      <w:divBdr>
        <w:top w:val="none" w:sz="0" w:space="0" w:color="auto"/>
        <w:left w:val="none" w:sz="0" w:space="0" w:color="auto"/>
        <w:bottom w:val="none" w:sz="0" w:space="0" w:color="auto"/>
        <w:right w:val="none" w:sz="0" w:space="0" w:color="auto"/>
      </w:divBdr>
    </w:div>
    <w:div w:id="1605769865">
      <w:bodyDiv w:val="1"/>
      <w:marLeft w:val="0"/>
      <w:marRight w:val="0"/>
      <w:marTop w:val="0"/>
      <w:marBottom w:val="0"/>
      <w:divBdr>
        <w:top w:val="none" w:sz="0" w:space="0" w:color="auto"/>
        <w:left w:val="none" w:sz="0" w:space="0" w:color="auto"/>
        <w:bottom w:val="none" w:sz="0" w:space="0" w:color="auto"/>
        <w:right w:val="none" w:sz="0" w:space="0" w:color="auto"/>
      </w:divBdr>
    </w:div>
    <w:div w:id="1607618213">
      <w:bodyDiv w:val="1"/>
      <w:marLeft w:val="0"/>
      <w:marRight w:val="0"/>
      <w:marTop w:val="0"/>
      <w:marBottom w:val="0"/>
      <w:divBdr>
        <w:top w:val="none" w:sz="0" w:space="0" w:color="auto"/>
        <w:left w:val="none" w:sz="0" w:space="0" w:color="auto"/>
        <w:bottom w:val="none" w:sz="0" w:space="0" w:color="auto"/>
        <w:right w:val="none" w:sz="0" w:space="0" w:color="auto"/>
      </w:divBdr>
    </w:div>
    <w:div w:id="1610044664">
      <w:bodyDiv w:val="1"/>
      <w:marLeft w:val="0"/>
      <w:marRight w:val="0"/>
      <w:marTop w:val="0"/>
      <w:marBottom w:val="0"/>
      <w:divBdr>
        <w:top w:val="none" w:sz="0" w:space="0" w:color="auto"/>
        <w:left w:val="none" w:sz="0" w:space="0" w:color="auto"/>
        <w:bottom w:val="none" w:sz="0" w:space="0" w:color="auto"/>
        <w:right w:val="none" w:sz="0" w:space="0" w:color="auto"/>
      </w:divBdr>
    </w:div>
    <w:div w:id="1610357490">
      <w:bodyDiv w:val="1"/>
      <w:marLeft w:val="0"/>
      <w:marRight w:val="0"/>
      <w:marTop w:val="0"/>
      <w:marBottom w:val="0"/>
      <w:divBdr>
        <w:top w:val="none" w:sz="0" w:space="0" w:color="auto"/>
        <w:left w:val="none" w:sz="0" w:space="0" w:color="auto"/>
        <w:bottom w:val="none" w:sz="0" w:space="0" w:color="auto"/>
        <w:right w:val="none" w:sz="0" w:space="0" w:color="auto"/>
      </w:divBdr>
    </w:div>
    <w:div w:id="1621301959">
      <w:bodyDiv w:val="1"/>
      <w:marLeft w:val="0"/>
      <w:marRight w:val="0"/>
      <w:marTop w:val="0"/>
      <w:marBottom w:val="0"/>
      <w:divBdr>
        <w:top w:val="none" w:sz="0" w:space="0" w:color="auto"/>
        <w:left w:val="none" w:sz="0" w:space="0" w:color="auto"/>
        <w:bottom w:val="none" w:sz="0" w:space="0" w:color="auto"/>
        <w:right w:val="none" w:sz="0" w:space="0" w:color="auto"/>
      </w:divBdr>
    </w:div>
    <w:div w:id="1630163652">
      <w:bodyDiv w:val="1"/>
      <w:marLeft w:val="0"/>
      <w:marRight w:val="0"/>
      <w:marTop w:val="0"/>
      <w:marBottom w:val="0"/>
      <w:divBdr>
        <w:top w:val="none" w:sz="0" w:space="0" w:color="auto"/>
        <w:left w:val="none" w:sz="0" w:space="0" w:color="auto"/>
        <w:bottom w:val="none" w:sz="0" w:space="0" w:color="auto"/>
        <w:right w:val="none" w:sz="0" w:space="0" w:color="auto"/>
      </w:divBdr>
    </w:div>
    <w:div w:id="1631086435">
      <w:bodyDiv w:val="1"/>
      <w:marLeft w:val="0"/>
      <w:marRight w:val="0"/>
      <w:marTop w:val="0"/>
      <w:marBottom w:val="0"/>
      <w:divBdr>
        <w:top w:val="none" w:sz="0" w:space="0" w:color="auto"/>
        <w:left w:val="none" w:sz="0" w:space="0" w:color="auto"/>
        <w:bottom w:val="none" w:sz="0" w:space="0" w:color="auto"/>
        <w:right w:val="none" w:sz="0" w:space="0" w:color="auto"/>
      </w:divBdr>
    </w:div>
    <w:div w:id="1631933059">
      <w:bodyDiv w:val="1"/>
      <w:marLeft w:val="0"/>
      <w:marRight w:val="0"/>
      <w:marTop w:val="0"/>
      <w:marBottom w:val="0"/>
      <w:divBdr>
        <w:top w:val="none" w:sz="0" w:space="0" w:color="auto"/>
        <w:left w:val="none" w:sz="0" w:space="0" w:color="auto"/>
        <w:bottom w:val="none" w:sz="0" w:space="0" w:color="auto"/>
        <w:right w:val="none" w:sz="0" w:space="0" w:color="auto"/>
      </w:divBdr>
    </w:div>
    <w:div w:id="1632785637">
      <w:bodyDiv w:val="1"/>
      <w:marLeft w:val="0"/>
      <w:marRight w:val="0"/>
      <w:marTop w:val="0"/>
      <w:marBottom w:val="0"/>
      <w:divBdr>
        <w:top w:val="none" w:sz="0" w:space="0" w:color="auto"/>
        <w:left w:val="none" w:sz="0" w:space="0" w:color="auto"/>
        <w:bottom w:val="none" w:sz="0" w:space="0" w:color="auto"/>
        <w:right w:val="none" w:sz="0" w:space="0" w:color="auto"/>
      </w:divBdr>
    </w:div>
    <w:div w:id="1635789100">
      <w:bodyDiv w:val="1"/>
      <w:marLeft w:val="0"/>
      <w:marRight w:val="0"/>
      <w:marTop w:val="0"/>
      <w:marBottom w:val="0"/>
      <w:divBdr>
        <w:top w:val="none" w:sz="0" w:space="0" w:color="auto"/>
        <w:left w:val="none" w:sz="0" w:space="0" w:color="auto"/>
        <w:bottom w:val="none" w:sz="0" w:space="0" w:color="auto"/>
        <w:right w:val="none" w:sz="0" w:space="0" w:color="auto"/>
      </w:divBdr>
    </w:div>
    <w:div w:id="1636329951">
      <w:bodyDiv w:val="1"/>
      <w:marLeft w:val="0"/>
      <w:marRight w:val="0"/>
      <w:marTop w:val="0"/>
      <w:marBottom w:val="0"/>
      <w:divBdr>
        <w:top w:val="none" w:sz="0" w:space="0" w:color="auto"/>
        <w:left w:val="none" w:sz="0" w:space="0" w:color="auto"/>
        <w:bottom w:val="none" w:sz="0" w:space="0" w:color="auto"/>
        <w:right w:val="none" w:sz="0" w:space="0" w:color="auto"/>
      </w:divBdr>
    </w:div>
    <w:div w:id="1637757313">
      <w:bodyDiv w:val="1"/>
      <w:marLeft w:val="0"/>
      <w:marRight w:val="0"/>
      <w:marTop w:val="0"/>
      <w:marBottom w:val="0"/>
      <w:divBdr>
        <w:top w:val="none" w:sz="0" w:space="0" w:color="auto"/>
        <w:left w:val="none" w:sz="0" w:space="0" w:color="auto"/>
        <w:bottom w:val="none" w:sz="0" w:space="0" w:color="auto"/>
        <w:right w:val="none" w:sz="0" w:space="0" w:color="auto"/>
      </w:divBdr>
    </w:div>
    <w:div w:id="1638220333">
      <w:bodyDiv w:val="1"/>
      <w:marLeft w:val="0"/>
      <w:marRight w:val="0"/>
      <w:marTop w:val="0"/>
      <w:marBottom w:val="0"/>
      <w:divBdr>
        <w:top w:val="none" w:sz="0" w:space="0" w:color="auto"/>
        <w:left w:val="none" w:sz="0" w:space="0" w:color="auto"/>
        <w:bottom w:val="none" w:sz="0" w:space="0" w:color="auto"/>
        <w:right w:val="none" w:sz="0" w:space="0" w:color="auto"/>
      </w:divBdr>
    </w:div>
    <w:div w:id="1638994412">
      <w:bodyDiv w:val="1"/>
      <w:marLeft w:val="0"/>
      <w:marRight w:val="0"/>
      <w:marTop w:val="0"/>
      <w:marBottom w:val="0"/>
      <w:divBdr>
        <w:top w:val="none" w:sz="0" w:space="0" w:color="auto"/>
        <w:left w:val="none" w:sz="0" w:space="0" w:color="auto"/>
        <w:bottom w:val="none" w:sz="0" w:space="0" w:color="auto"/>
        <w:right w:val="none" w:sz="0" w:space="0" w:color="auto"/>
      </w:divBdr>
    </w:div>
    <w:div w:id="1644583208">
      <w:bodyDiv w:val="1"/>
      <w:marLeft w:val="0"/>
      <w:marRight w:val="0"/>
      <w:marTop w:val="0"/>
      <w:marBottom w:val="0"/>
      <w:divBdr>
        <w:top w:val="none" w:sz="0" w:space="0" w:color="auto"/>
        <w:left w:val="none" w:sz="0" w:space="0" w:color="auto"/>
        <w:bottom w:val="none" w:sz="0" w:space="0" w:color="auto"/>
        <w:right w:val="none" w:sz="0" w:space="0" w:color="auto"/>
      </w:divBdr>
    </w:div>
    <w:div w:id="1646543180">
      <w:bodyDiv w:val="1"/>
      <w:marLeft w:val="0"/>
      <w:marRight w:val="0"/>
      <w:marTop w:val="0"/>
      <w:marBottom w:val="0"/>
      <w:divBdr>
        <w:top w:val="none" w:sz="0" w:space="0" w:color="auto"/>
        <w:left w:val="none" w:sz="0" w:space="0" w:color="auto"/>
        <w:bottom w:val="none" w:sz="0" w:space="0" w:color="auto"/>
        <w:right w:val="none" w:sz="0" w:space="0" w:color="auto"/>
      </w:divBdr>
    </w:div>
    <w:div w:id="1650135678">
      <w:bodyDiv w:val="1"/>
      <w:marLeft w:val="0"/>
      <w:marRight w:val="0"/>
      <w:marTop w:val="0"/>
      <w:marBottom w:val="0"/>
      <w:divBdr>
        <w:top w:val="none" w:sz="0" w:space="0" w:color="auto"/>
        <w:left w:val="none" w:sz="0" w:space="0" w:color="auto"/>
        <w:bottom w:val="none" w:sz="0" w:space="0" w:color="auto"/>
        <w:right w:val="none" w:sz="0" w:space="0" w:color="auto"/>
      </w:divBdr>
    </w:div>
    <w:div w:id="1650788803">
      <w:bodyDiv w:val="1"/>
      <w:marLeft w:val="0"/>
      <w:marRight w:val="0"/>
      <w:marTop w:val="0"/>
      <w:marBottom w:val="0"/>
      <w:divBdr>
        <w:top w:val="none" w:sz="0" w:space="0" w:color="auto"/>
        <w:left w:val="none" w:sz="0" w:space="0" w:color="auto"/>
        <w:bottom w:val="none" w:sz="0" w:space="0" w:color="auto"/>
        <w:right w:val="none" w:sz="0" w:space="0" w:color="auto"/>
      </w:divBdr>
    </w:div>
    <w:div w:id="1651716621">
      <w:bodyDiv w:val="1"/>
      <w:marLeft w:val="0"/>
      <w:marRight w:val="0"/>
      <w:marTop w:val="0"/>
      <w:marBottom w:val="0"/>
      <w:divBdr>
        <w:top w:val="none" w:sz="0" w:space="0" w:color="auto"/>
        <w:left w:val="none" w:sz="0" w:space="0" w:color="auto"/>
        <w:bottom w:val="none" w:sz="0" w:space="0" w:color="auto"/>
        <w:right w:val="none" w:sz="0" w:space="0" w:color="auto"/>
      </w:divBdr>
    </w:div>
    <w:div w:id="1653675922">
      <w:bodyDiv w:val="1"/>
      <w:marLeft w:val="0"/>
      <w:marRight w:val="0"/>
      <w:marTop w:val="0"/>
      <w:marBottom w:val="0"/>
      <w:divBdr>
        <w:top w:val="none" w:sz="0" w:space="0" w:color="auto"/>
        <w:left w:val="none" w:sz="0" w:space="0" w:color="auto"/>
        <w:bottom w:val="none" w:sz="0" w:space="0" w:color="auto"/>
        <w:right w:val="none" w:sz="0" w:space="0" w:color="auto"/>
      </w:divBdr>
    </w:div>
    <w:div w:id="1656881316">
      <w:bodyDiv w:val="1"/>
      <w:marLeft w:val="0"/>
      <w:marRight w:val="0"/>
      <w:marTop w:val="0"/>
      <w:marBottom w:val="0"/>
      <w:divBdr>
        <w:top w:val="none" w:sz="0" w:space="0" w:color="auto"/>
        <w:left w:val="none" w:sz="0" w:space="0" w:color="auto"/>
        <w:bottom w:val="none" w:sz="0" w:space="0" w:color="auto"/>
        <w:right w:val="none" w:sz="0" w:space="0" w:color="auto"/>
      </w:divBdr>
    </w:div>
    <w:div w:id="1658419260">
      <w:bodyDiv w:val="1"/>
      <w:marLeft w:val="0"/>
      <w:marRight w:val="0"/>
      <w:marTop w:val="0"/>
      <w:marBottom w:val="0"/>
      <w:divBdr>
        <w:top w:val="none" w:sz="0" w:space="0" w:color="auto"/>
        <w:left w:val="none" w:sz="0" w:space="0" w:color="auto"/>
        <w:bottom w:val="none" w:sz="0" w:space="0" w:color="auto"/>
        <w:right w:val="none" w:sz="0" w:space="0" w:color="auto"/>
      </w:divBdr>
    </w:div>
    <w:div w:id="1658800049">
      <w:bodyDiv w:val="1"/>
      <w:marLeft w:val="0"/>
      <w:marRight w:val="0"/>
      <w:marTop w:val="0"/>
      <w:marBottom w:val="0"/>
      <w:divBdr>
        <w:top w:val="none" w:sz="0" w:space="0" w:color="auto"/>
        <w:left w:val="none" w:sz="0" w:space="0" w:color="auto"/>
        <w:bottom w:val="none" w:sz="0" w:space="0" w:color="auto"/>
        <w:right w:val="none" w:sz="0" w:space="0" w:color="auto"/>
      </w:divBdr>
    </w:div>
    <w:div w:id="1658997811">
      <w:bodyDiv w:val="1"/>
      <w:marLeft w:val="0"/>
      <w:marRight w:val="0"/>
      <w:marTop w:val="0"/>
      <w:marBottom w:val="0"/>
      <w:divBdr>
        <w:top w:val="none" w:sz="0" w:space="0" w:color="auto"/>
        <w:left w:val="none" w:sz="0" w:space="0" w:color="auto"/>
        <w:bottom w:val="none" w:sz="0" w:space="0" w:color="auto"/>
        <w:right w:val="none" w:sz="0" w:space="0" w:color="auto"/>
      </w:divBdr>
    </w:div>
    <w:div w:id="1660037873">
      <w:bodyDiv w:val="1"/>
      <w:marLeft w:val="0"/>
      <w:marRight w:val="0"/>
      <w:marTop w:val="0"/>
      <w:marBottom w:val="0"/>
      <w:divBdr>
        <w:top w:val="none" w:sz="0" w:space="0" w:color="auto"/>
        <w:left w:val="none" w:sz="0" w:space="0" w:color="auto"/>
        <w:bottom w:val="none" w:sz="0" w:space="0" w:color="auto"/>
        <w:right w:val="none" w:sz="0" w:space="0" w:color="auto"/>
      </w:divBdr>
    </w:div>
    <w:div w:id="1660228000">
      <w:bodyDiv w:val="1"/>
      <w:marLeft w:val="0"/>
      <w:marRight w:val="0"/>
      <w:marTop w:val="0"/>
      <w:marBottom w:val="0"/>
      <w:divBdr>
        <w:top w:val="none" w:sz="0" w:space="0" w:color="auto"/>
        <w:left w:val="none" w:sz="0" w:space="0" w:color="auto"/>
        <w:bottom w:val="none" w:sz="0" w:space="0" w:color="auto"/>
        <w:right w:val="none" w:sz="0" w:space="0" w:color="auto"/>
      </w:divBdr>
    </w:div>
    <w:div w:id="1660420463">
      <w:bodyDiv w:val="1"/>
      <w:marLeft w:val="0"/>
      <w:marRight w:val="0"/>
      <w:marTop w:val="0"/>
      <w:marBottom w:val="0"/>
      <w:divBdr>
        <w:top w:val="none" w:sz="0" w:space="0" w:color="auto"/>
        <w:left w:val="none" w:sz="0" w:space="0" w:color="auto"/>
        <w:bottom w:val="none" w:sz="0" w:space="0" w:color="auto"/>
        <w:right w:val="none" w:sz="0" w:space="0" w:color="auto"/>
      </w:divBdr>
    </w:div>
    <w:div w:id="1660575176">
      <w:bodyDiv w:val="1"/>
      <w:marLeft w:val="0"/>
      <w:marRight w:val="0"/>
      <w:marTop w:val="0"/>
      <w:marBottom w:val="0"/>
      <w:divBdr>
        <w:top w:val="none" w:sz="0" w:space="0" w:color="auto"/>
        <w:left w:val="none" w:sz="0" w:space="0" w:color="auto"/>
        <w:bottom w:val="none" w:sz="0" w:space="0" w:color="auto"/>
        <w:right w:val="none" w:sz="0" w:space="0" w:color="auto"/>
      </w:divBdr>
    </w:div>
    <w:div w:id="1661932380">
      <w:bodyDiv w:val="1"/>
      <w:marLeft w:val="0"/>
      <w:marRight w:val="0"/>
      <w:marTop w:val="0"/>
      <w:marBottom w:val="0"/>
      <w:divBdr>
        <w:top w:val="none" w:sz="0" w:space="0" w:color="auto"/>
        <w:left w:val="none" w:sz="0" w:space="0" w:color="auto"/>
        <w:bottom w:val="none" w:sz="0" w:space="0" w:color="auto"/>
        <w:right w:val="none" w:sz="0" w:space="0" w:color="auto"/>
      </w:divBdr>
    </w:div>
    <w:div w:id="1663852141">
      <w:bodyDiv w:val="1"/>
      <w:marLeft w:val="0"/>
      <w:marRight w:val="0"/>
      <w:marTop w:val="0"/>
      <w:marBottom w:val="0"/>
      <w:divBdr>
        <w:top w:val="none" w:sz="0" w:space="0" w:color="auto"/>
        <w:left w:val="none" w:sz="0" w:space="0" w:color="auto"/>
        <w:bottom w:val="none" w:sz="0" w:space="0" w:color="auto"/>
        <w:right w:val="none" w:sz="0" w:space="0" w:color="auto"/>
      </w:divBdr>
    </w:div>
    <w:div w:id="1665546520">
      <w:bodyDiv w:val="1"/>
      <w:marLeft w:val="0"/>
      <w:marRight w:val="0"/>
      <w:marTop w:val="0"/>
      <w:marBottom w:val="0"/>
      <w:divBdr>
        <w:top w:val="none" w:sz="0" w:space="0" w:color="auto"/>
        <w:left w:val="none" w:sz="0" w:space="0" w:color="auto"/>
        <w:bottom w:val="none" w:sz="0" w:space="0" w:color="auto"/>
        <w:right w:val="none" w:sz="0" w:space="0" w:color="auto"/>
      </w:divBdr>
    </w:div>
    <w:div w:id="1666665218">
      <w:bodyDiv w:val="1"/>
      <w:marLeft w:val="0"/>
      <w:marRight w:val="0"/>
      <w:marTop w:val="0"/>
      <w:marBottom w:val="0"/>
      <w:divBdr>
        <w:top w:val="none" w:sz="0" w:space="0" w:color="auto"/>
        <w:left w:val="none" w:sz="0" w:space="0" w:color="auto"/>
        <w:bottom w:val="none" w:sz="0" w:space="0" w:color="auto"/>
        <w:right w:val="none" w:sz="0" w:space="0" w:color="auto"/>
      </w:divBdr>
    </w:div>
    <w:div w:id="1666738363">
      <w:bodyDiv w:val="1"/>
      <w:marLeft w:val="0"/>
      <w:marRight w:val="0"/>
      <w:marTop w:val="0"/>
      <w:marBottom w:val="0"/>
      <w:divBdr>
        <w:top w:val="none" w:sz="0" w:space="0" w:color="auto"/>
        <w:left w:val="none" w:sz="0" w:space="0" w:color="auto"/>
        <w:bottom w:val="none" w:sz="0" w:space="0" w:color="auto"/>
        <w:right w:val="none" w:sz="0" w:space="0" w:color="auto"/>
      </w:divBdr>
    </w:div>
    <w:div w:id="1667056469">
      <w:bodyDiv w:val="1"/>
      <w:marLeft w:val="0"/>
      <w:marRight w:val="0"/>
      <w:marTop w:val="0"/>
      <w:marBottom w:val="0"/>
      <w:divBdr>
        <w:top w:val="none" w:sz="0" w:space="0" w:color="auto"/>
        <w:left w:val="none" w:sz="0" w:space="0" w:color="auto"/>
        <w:bottom w:val="none" w:sz="0" w:space="0" w:color="auto"/>
        <w:right w:val="none" w:sz="0" w:space="0" w:color="auto"/>
      </w:divBdr>
    </w:div>
    <w:div w:id="1669140598">
      <w:bodyDiv w:val="1"/>
      <w:marLeft w:val="0"/>
      <w:marRight w:val="0"/>
      <w:marTop w:val="0"/>
      <w:marBottom w:val="0"/>
      <w:divBdr>
        <w:top w:val="none" w:sz="0" w:space="0" w:color="auto"/>
        <w:left w:val="none" w:sz="0" w:space="0" w:color="auto"/>
        <w:bottom w:val="none" w:sz="0" w:space="0" w:color="auto"/>
        <w:right w:val="none" w:sz="0" w:space="0" w:color="auto"/>
      </w:divBdr>
    </w:div>
    <w:div w:id="1669167196">
      <w:bodyDiv w:val="1"/>
      <w:marLeft w:val="0"/>
      <w:marRight w:val="0"/>
      <w:marTop w:val="0"/>
      <w:marBottom w:val="0"/>
      <w:divBdr>
        <w:top w:val="none" w:sz="0" w:space="0" w:color="auto"/>
        <w:left w:val="none" w:sz="0" w:space="0" w:color="auto"/>
        <w:bottom w:val="none" w:sz="0" w:space="0" w:color="auto"/>
        <w:right w:val="none" w:sz="0" w:space="0" w:color="auto"/>
      </w:divBdr>
    </w:div>
    <w:div w:id="1673987622">
      <w:bodyDiv w:val="1"/>
      <w:marLeft w:val="0"/>
      <w:marRight w:val="0"/>
      <w:marTop w:val="0"/>
      <w:marBottom w:val="0"/>
      <w:divBdr>
        <w:top w:val="none" w:sz="0" w:space="0" w:color="auto"/>
        <w:left w:val="none" w:sz="0" w:space="0" w:color="auto"/>
        <w:bottom w:val="none" w:sz="0" w:space="0" w:color="auto"/>
        <w:right w:val="none" w:sz="0" w:space="0" w:color="auto"/>
      </w:divBdr>
    </w:div>
    <w:div w:id="1675764930">
      <w:bodyDiv w:val="1"/>
      <w:marLeft w:val="0"/>
      <w:marRight w:val="0"/>
      <w:marTop w:val="0"/>
      <w:marBottom w:val="0"/>
      <w:divBdr>
        <w:top w:val="none" w:sz="0" w:space="0" w:color="auto"/>
        <w:left w:val="none" w:sz="0" w:space="0" w:color="auto"/>
        <w:bottom w:val="none" w:sz="0" w:space="0" w:color="auto"/>
        <w:right w:val="none" w:sz="0" w:space="0" w:color="auto"/>
      </w:divBdr>
    </w:div>
    <w:div w:id="1679849542">
      <w:bodyDiv w:val="1"/>
      <w:marLeft w:val="0"/>
      <w:marRight w:val="0"/>
      <w:marTop w:val="0"/>
      <w:marBottom w:val="0"/>
      <w:divBdr>
        <w:top w:val="none" w:sz="0" w:space="0" w:color="auto"/>
        <w:left w:val="none" w:sz="0" w:space="0" w:color="auto"/>
        <w:bottom w:val="none" w:sz="0" w:space="0" w:color="auto"/>
        <w:right w:val="none" w:sz="0" w:space="0" w:color="auto"/>
      </w:divBdr>
    </w:div>
    <w:div w:id="1681471521">
      <w:bodyDiv w:val="1"/>
      <w:marLeft w:val="0"/>
      <w:marRight w:val="0"/>
      <w:marTop w:val="0"/>
      <w:marBottom w:val="0"/>
      <w:divBdr>
        <w:top w:val="none" w:sz="0" w:space="0" w:color="auto"/>
        <w:left w:val="none" w:sz="0" w:space="0" w:color="auto"/>
        <w:bottom w:val="none" w:sz="0" w:space="0" w:color="auto"/>
        <w:right w:val="none" w:sz="0" w:space="0" w:color="auto"/>
      </w:divBdr>
    </w:div>
    <w:div w:id="1685010676">
      <w:bodyDiv w:val="1"/>
      <w:marLeft w:val="0"/>
      <w:marRight w:val="0"/>
      <w:marTop w:val="0"/>
      <w:marBottom w:val="0"/>
      <w:divBdr>
        <w:top w:val="none" w:sz="0" w:space="0" w:color="auto"/>
        <w:left w:val="none" w:sz="0" w:space="0" w:color="auto"/>
        <w:bottom w:val="none" w:sz="0" w:space="0" w:color="auto"/>
        <w:right w:val="none" w:sz="0" w:space="0" w:color="auto"/>
      </w:divBdr>
    </w:div>
    <w:div w:id="1688946093">
      <w:bodyDiv w:val="1"/>
      <w:marLeft w:val="0"/>
      <w:marRight w:val="0"/>
      <w:marTop w:val="0"/>
      <w:marBottom w:val="0"/>
      <w:divBdr>
        <w:top w:val="none" w:sz="0" w:space="0" w:color="auto"/>
        <w:left w:val="none" w:sz="0" w:space="0" w:color="auto"/>
        <w:bottom w:val="none" w:sz="0" w:space="0" w:color="auto"/>
        <w:right w:val="none" w:sz="0" w:space="0" w:color="auto"/>
      </w:divBdr>
    </w:div>
    <w:div w:id="1689873166">
      <w:bodyDiv w:val="1"/>
      <w:marLeft w:val="0"/>
      <w:marRight w:val="0"/>
      <w:marTop w:val="0"/>
      <w:marBottom w:val="0"/>
      <w:divBdr>
        <w:top w:val="none" w:sz="0" w:space="0" w:color="auto"/>
        <w:left w:val="none" w:sz="0" w:space="0" w:color="auto"/>
        <w:bottom w:val="none" w:sz="0" w:space="0" w:color="auto"/>
        <w:right w:val="none" w:sz="0" w:space="0" w:color="auto"/>
      </w:divBdr>
    </w:div>
    <w:div w:id="1691030845">
      <w:bodyDiv w:val="1"/>
      <w:marLeft w:val="0"/>
      <w:marRight w:val="0"/>
      <w:marTop w:val="0"/>
      <w:marBottom w:val="0"/>
      <w:divBdr>
        <w:top w:val="none" w:sz="0" w:space="0" w:color="auto"/>
        <w:left w:val="none" w:sz="0" w:space="0" w:color="auto"/>
        <w:bottom w:val="none" w:sz="0" w:space="0" w:color="auto"/>
        <w:right w:val="none" w:sz="0" w:space="0" w:color="auto"/>
      </w:divBdr>
    </w:div>
    <w:div w:id="1691253516">
      <w:bodyDiv w:val="1"/>
      <w:marLeft w:val="0"/>
      <w:marRight w:val="0"/>
      <w:marTop w:val="0"/>
      <w:marBottom w:val="0"/>
      <w:divBdr>
        <w:top w:val="none" w:sz="0" w:space="0" w:color="auto"/>
        <w:left w:val="none" w:sz="0" w:space="0" w:color="auto"/>
        <w:bottom w:val="none" w:sz="0" w:space="0" w:color="auto"/>
        <w:right w:val="none" w:sz="0" w:space="0" w:color="auto"/>
      </w:divBdr>
    </w:div>
    <w:div w:id="1696880767">
      <w:bodyDiv w:val="1"/>
      <w:marLeft w:val="0"/>
      <w:marRight w:val="0"/>
      <w:marTop w:val="0"/>
      <w:marBottom w:val="0"/>
      <w:divBdr>
        <w:top w:val="none" w:sz="0" w:space="0" w:color="auto"/>
        <w:left w:val="none" w:sz="0" w:space="0" w:color="auto"/>
        <w:bottom w:val="none" w:sz="0" w:space="0" w:color="auto"/>
        <w:right w:val="none" w:sz="0" w:space="0" w:color="auto"/>
      </w:divBdr>
    </w:div>
    <w:div w:id="1702969517">
      <w:bodyDiv w:val="1"/>
      <w:marLeft w:val="0"/>
      <w:marRight w:val="0"/>
      <w:marTop w:val="0"/>
      <w:marBottom w:val="0"/>
      <w:divBdr>
        <w:top w:val="none" w:sz="0" w:space="0" w:color="auto"/>
        <w:left w:val="none" w:sz="0" w:space="0" w:color="auto"/>
        <w:bottom w:val="none" w:sz="0" w:space="0" w:color="auto"/>
        <w:right w:val="none" w:sz="0" w:space="0" w:color="auto"/>
      </w:divBdr>
    </w:div>
    <w:div w:id="1705324067">
      <w:bodyDiv w:val="1"/>
      <w:marLeft w:val="0"/>
      <w:marRight w:val="0"/>
      <w:marTop w:val="0"/>
      <w:marBottom w:val="0"/>
      <w:divBdr>
        <w:top w:val="none" w:sz="0" w:space="0" w:color="auto"/>
        <w:left w:val="none" w:sz="0" w:space="0" w:color="auto"/>
        <w:bottom w:val="none" w:sz="0" w:space="0" w:color="auto"/>
        <w:right w:val="none" w:sz="0" w:space="0" w:color="auto"/>
      </w:divBdr>
    </w:div>
    <w:div w:id="1707175806">
      <w:bodyDiv w:val="1"/>
      <w:marLeft w:val="0"/>
      <w:marRight w:val="0"/>
      <w:marTop w:val="0"/>
      <w:marBottom w:val="0"/>
      <w:divBdr>
        <w:top w:val="none" w:sz="0" w:space="0" w:color="auto"/>
        <w:left w:val="none" w:sz="0" w:space="0" w:color="auto"/>
        <w:bottom w:val="none" w:sz="0" w:space="0" w:color="auto"/>
        <w:right w:val="none" w:sz="0" w:space="0" w:color="auto"/>
      </w:divBdr>
    </w:div>
    <w:div w:id="1709255831">
      <w:bodyDiv w:val="1"/>
      <w:marLeft w:val="0"/>
      <w:marRight w:val="0"/>
      <w:marTop w:val="0"/>
      <w:marBottom w:val="0"/>
      <w:divBdr>
        <w:top w:val="none" w:sz="0" w:space="0" w:color="auto"/>
        <w:left w:val="none" w:sz="0" w:space="0" w:color="auto"/>
        <w:bottom w:val="none" w:sz="0" w:space="0" w:color="auto"/>
        <w:right w:val="none" w:sz="0" w:space="0" w:color="auto"/>
      </w:divBdr>
    </w:div>
    <w:div w:id="1709989685">
      <w:bodyDiv w:val="1"/>
      <w:marLeft w:val="0"/>
      <w:marRight w:val="0"/>
      <w:marTop w:val="0"/>
      <w:marBottom w:val="0"/>
      <w:divBdr>
        <w:top w:val="none" w:sz="0" w:space="0" w:color="auto"/>
        <w:left w:val="none" w:sz="0" w:space="0" w:color="auto"/>
        <w:bottom w:val="none" w:sz="0" w:space="0" w:color="auto"/>
        <w:right w:val="none" w:sz="0" w:space="0" w:color="auto"/>
      </w:divBdr>
    </w:div>
    <w:div w:id="1716419637">
      <w:bodyDiv w:val="1"/>
      <w:marLeft w:val="0"/>
      <w:marRight w:val="0"/>
      <w:marTop w:val="0"/>
      <w:marBottom w:val="0"/>
      <w:divBdr>
        <w:top w:val="none" w:sz="0" w:space="0" w:color="auto"/>
        <w:left w:val="none" w:sz="0" w:space="0" w:color="auto"/>
        <w:bottom w:val="none" w:sz="0" w:space="0" w:color="auto"/>
        <w:right w:val="none" w:sz="0" w:space="0" w:color="auto"/>
      </w:divBdr>
    </w:div>
    <w:div w:id="1724014435">
      <w:bodyDiv w:val="1"/>
      <w:marLeft w:val="0"/>
      <w:marRight w:val="0"/>
      <w:marTop w:val="0"/>
      <w:marBottom w:val="0"/>
      <w:divBdr>
        <w:top w:val="none" w:sz="0" w:space="0" w:color="auto"/>
        <w:left w:val="none" w:sz="0" w:space="0" w:color="auto"/>
        <w:bottom w:val="none" w:sz="0" w:space="0" w:color="auto"/>
        <w:right w:val="none" w:sz="0" w:space="0" w:color="auto"/>
      </w:divBdr>
    </w:div>
    <w:div w:id="1725711542">
      <w:bodyDiv w:val="1"/>
      <w:marLeft w:val="0"/>
      <w:marRight w:val="0"/>
      <w:marTop w:val="0"/>
      <w:marBottom w:val="0"/>
      <w:divBdr>
        <w:top w:val="none" w:sz="0" w:space="0" w:color="auto"/>
        <w:left w:val="none" w:sz="0" w:space="0" w:color="auto"/>
        <w:bottom w:val="none" w:sz="0" w:space="0" w:color="auto"/>
        <w:right w:val="none" w:sz="0" w:space="0" w:color="auto"/>
      </w:divBdr>
    </w:div>
    <w:div w:id="1730954625">
      <w:bodyDiv w:val="1"/>
      <w:marLeft w:val="0"/>
      <w:marRight w:val="0"/>
      <w:marTop w:val="0"/>
      <w:marBottom w:val="0"/>
      <w:divBdr>
        <w:top w:val="none" w:sz="0" w:space="0" w:color="auto"/>
        <w:left w:val="none" w:sz="0" w:space="0" w:color="auto"/>
        <w:bottom w:val="none" w:sz="0" w:space="0" w:color="auto"/>
        <w:right w:val="none" w:sz="0" w:space="0" w:color="auto"/>
      </w:divBdr>
    </w:div>
    <w:div w:id="1731028339">
      <w:bodyDiv w:val="1"/>
      <w:marLeft w:val="0"/>
      <w:marRight w:val="0"/>
      <w:marTop w:val="0"/>
      <w:marBottom w:val="0"/>
      <w:divBdr>
        <w:top w:val="none" w:sz="0" w:space="0" w:color="auto"/>
        <w:left w:val="none" w:sz="0" w:space="0" w:color="auto"/>
        <w:bottom w:val="none" w:sz="0" w:space="0" w:color="auto"/>
        <w:right w:val="none" w:sz="0" w:space="0" w:color="auto"/>
      </w:divBdr>
    </w:div>
    <w:div w:id="1734961548">
      <w:bodyDiv w:val="1"/>
      <w:marLeft w:val="0"/>
      <w:marRight w:val="0"/>
      <w:marTop w:val="0"/>
      <w:marBottom w:val="0"/>
      <w:divBdr>
        <w:top w:val="none" w:sz="0" w:space="0" w:color="auto"/>
        <w:left w:val="none" w:sz="0" w:space="0" w:color="auto"/>
        <w:bottom w:val="none" w:sz="0" w:space="0" w:color="auto"/>
        <w:right w:val="none" w:sz="0" w:space="0" w:color="auto"/>
      </w:divBdr>
    </w:div>
    <w:div w:id="1735160432">
      <w:bodyDiv w:val="1"/>
      <w:marLeft w:val="0"/>
      <w:marRight w:val="0"/>
      <w:marTop w:val="0"/>
      <w:marBottom w:val="0"/>
      <w:divBdr>
        <w:top w:val="none" w:sz="0" w:space="0" w:color="auto"/>
        <w:left w:val="none" w:sz="0" w:space="0" w:color="auto"/>
        <w:bottom w:val="none" w:sz="0" w:space="0" w:color="auto"/>
        <w:right w:val="none" w:sz="0" w:space="0" w:color="auto"/>
      </w:divBdr>
    </w:div>
    <w:div w:id="1736010144">
      <w:bodyDiv w:val="1"/>
      <w:marLeft w:val="0"/>
      <w:marRight w:val="0"/>
      <w:marTop w:val="0"/>
      <w:marBottom w:val="0"/>
      <w:divBdr>
        <w:top w:val="none" w:sz="0" w:space="0" w:color="auto"/>
        <w:left w:val="none" w:sz="0" w:space="0" w:color="auto"/>
        <w:bottom w:val="none" w:sz="0" w:space="0" w:color="auto"/>
        <w:right w:val="none" w:sz="0" w:space="0" w:color="auto"/>
      </w:divBdr>
    </w:div>
    <w:div w:id="1740207261">
      <w:bodyDiv w:val="1"/>
      <w:marLeft w:val="0"/>
      <w:marRight w:val="0"/>
      <w:marTop w:val="0"/>
      <w:marBottom w:val="0"/>
      <w:divBdr>
        <w:top w:val="none" w:sz="0" w:space="0" w:color="auto"/>
        <w:left w:val="none" w:sz="0" w:space="0" w:color="auto"/>
        <w:bottom w:val="none" w:sz="0" w:space="0" w:color="auto"/>
        <w:right w:val="none" w:sz="0" w:space="0" w:color="auto"/>
      </w:divBdr>
    </w:div>
    <w:div w:id="1741900451">
      <w:bodyDiv w:val="1"/>
      <w:marLeft w:val="0"/>
      <w:marRight w:val="0"/>
      <w:marTop w:val="0"/>
      <w:marBottom w:val="0"/>
      <w:divBdr>
        <w:top w:val="none" w:sz="0" w:space="0" w:color="auto"/>
        <w:left w:val="none" w:sz="0" w:space="0" w:color="auto"/>
        <w:bottom w:val="none" w:sz="0" w:space="0" w:color="auto"/>
        <w:right w:val="none" w:sz="0" w:space="0" w:color="auto"/>
      </w:divBdr>
    </w:div>
    <w:div w:id="1749379812">
      <w:bodyDiv w:val="1"/>
      <w:marLeft w:val="0"/>
      <w:marRight w:val="0"/>
      <w:marTop w:val="0"/>
      <w:marBottom w:val="0"/>
      <w:divBdr>
        <w:top w:val="none" w:sz="0" w:space="0" w:color="auto"/>
        <w:left w:val="none" w:sz="0" w:space="0" w:color="auto"/>
        <w:bottom w:val="none" w:sz="0" w:space="0" w:color="auto"/>
        <w:right w:val="none" w:sz="0" w:space="0" w:color="auto"/>
      </w:divBdr>
    </w:div>
    <w:div w:id="1753041599">
      <w:bodyDiv w:val="1"/>
      <w:marLeft w:val="0"/>
      <w:marRight w:val="0"/>
      <w:marTop w:val="0"/>
      <w:marBottom w:val="0"/>
      <w:divBdr>
        <w:top w:val="none" w:sz="0" w:space="0" w:color="auto"/>
        <w:left w:val="none" w:sz="0" w:space="0" w:color="auto"/>
        <w:bottom w:val="none" w:sz="0" w:space="0" w:color="auto"/>
        <w:right w:val="none" w:sz="0" w:space="0" w:color="auto"/>
      </w:divBdr>
    </w:div>
    <w:div w:id="1756003710">
      <w:bodyDiv w:val="1"/>
      <w:marLeft w:val="0"/>
      <w:marRight w:val="0"/>
      <w:marTop w:val="0"/>
      <w:marBottom w:val="0"/>
      <w:divBdr>
        <w:top w:val="none" w:sz="0" w:space="0" w:color="auto"/>
        <w:left w:val="none" w:sz="0" w:space="0" w:color="auto"/>
        <w:bottom w:val="none" w:sz="0" w:space="0" w:color="auto"/>
        <w:right w:val="none" w:sz="0" w:space="0" w:color="auto"/>
      </w:divBdr>
    </w:div>
    <w:div w:id="1762682848">
      <w:bodyDiv w:val="1"/>
      <w:marLeft w:val="0"/>
      <w:marRight w:val="0"/>
      <w:marTop w:val="0"/>
      <w:marBottom w:val="0"/>
      <w:divBdr>
        <w:top w:val="none" w:sz="0" w:space="0" w:color="auto"/>
        <w:left w:val="none" w:sz="0" w:space="0" w:color="auto"/>
        <w:bottom w:val="none" w:sz="0" w:space="0" w:color="auto"/>
        <w:right w:val="none" w:sz="0" w:space="0" w:color="auto"/>
      </w:divBdr>
    </w:div>
    <w:div w:id="1766458941">
      <w:bodyDiv w:val="1"/>
      <w:marLeft w:val="0"/>
      <w:marRight w:val="0"/>
      <w:marTop w:val="0"/>
      <w:marBottom w:val="0"/>
      <w:divBdr>
        <w:top w:val="none" w:sz="0" w:space="0" w:color="auto"/>
        <w:left w:val="none" w:sz="0" w:space="0" w:color="auto"/>
        <w:bottom w:val="none" w:sz="0" w:space="0" w:color="auto"/>
        <w:right w:val="none" w:sz="0" w:space="0" w:color="auto"/>
      </w:divBdr>
    </w:div>
    <w:div w:id="1766615425">
      <w:bodyDiv w:val="1"/>
      <w:marLeft w:val="0"/>
      <w:marRight w:val="0"/>
      <w:marTop w:val="0"/>
      <w:marBottom w:val="0"/>
      <w:divBdr>
        <w:top w:val="none" w:sz="0" w:space="0" w:color="auto"/>
        <w:left w:val="none" w:sz="0" w:space="0" w:color="auto"/>
        <w:bottom w:val="none" w:sz="0" w:space="0" w:color="auto"/>
        <w:right w:val="none" w:sz="0" w:space="0" w:color="auto"/>
      </w:divBdr>
    </w:div>
    <w:div w:id="1768233290">
      <w:bodyDiv w:val="1"/>
      <w:marLeft w:val="0"/>
      <w:marRight w:val="0"/>
      <w:marTop w:val="0"/>
      <w:marBottom w:val="0"/>
      <w:divBdr>
        <w:top w:val="none" w:sz="0" w:space="0" w:color="auto"/>
        <w:left w:val="none" w:sz="0" w:space="0" w:color="auto"/>
        <w:bottom w:val="none" w:sz="0" w:space="0" w:color="auto"/>
        <w:right w:val="none" w:sz="0" w:space="0" w:color="auto"/>
      </w:divBdr>
    </w:div>
    <w:div w:id="1772168641">
      <w:bodyDiv w:val="1"/>
      <w:marLeft w:val="0"/>
      <w:marRight w:val="0"/>
      <w:marTop w:val="0"/>
      <w:marBottom w:val="0"/>
      <w:divBdr>
        <w:top w:val="none" w:sz="0" w:space="0" w:color="auto"/>
        <w:left w:val="none" w:sz="0" w:space="0" w:color="auto"/>
        <w:bottom w:val="none" w:sz="0" w:space="0" w:color="auto"/>
        <w:right w:val="none" w:sz="0" w:space="0" w:color="auto"/>
      </w:divBdr>
    </w:div>
    <w:div w:id="1774125379">
      <w:bodyDiv w:val="1"/>
      <w:marLeft w:val="0"/>
      <w:marRight w:val="0"/>
      <w:marTop w:val="0"/>
      <w:marBottom w:val="0"/>
      <w:divBdr>
        <w:top w:val="none" w:sz="0" w:space="0" w:color="auto"/>
        <w:left w:val="none" w:sz="0" w:space="0" w:color="auto"/>
        <w:bottom w:val="none" w:sz="0" w:space="0" w:color="auto"/>
        <w:right w:val="none" w:sz="0" w:space="0" w:color="auto"/>
      </w:divBdr>
    </w:div>
    <w:div w:id="1779181016">
      <w:bodyDiv w:val="1"/>
      <w:marLeft w:val="0"/>
      <w:marRight w:val="0"/>
      <w:marTop w:val="0"/>
      <w:marBottom w:val="0"/>
      <w:divBdr>
        <w:top w:val="none" w:sz="0" w:space="0" w:color="auto"/>
        <w:left w:val="none" w:sz="0" w:space="0" w:color="auto"/>
        <w:bottom w:val="none" w:sz="0" w:space="0" w:color="auto"/>
        <w:right w:val="none" w:sz="0" w:space="0" w:color="auto"/>
      </w:divBdr>
    </w:div>
    <w:div w:id="1780224292">
      <w:bodyDiv w:val="1"/>
      <w:marLeft w:val="0"/>
      <w:marRight w:val="0"/>
      <w:marTop w:val="0"/>
      <w:marBottom w:val="0"/>
      <w:divBdr>
        <w:top w:val="none" w:sz="0" w:space="0" w:color="auto"/>
        <w:left w:val="none" w:sz="0" w:space="0" w:color="auto"/>
        <w:bottom w:val="none" w:sz="0" w:space="0" w:color="auto"/>
        <w:right w:val="none" w:sz="0" w:space="0" w:color="auto"/>
      </w:divBdr>
    </w:div>
    <w:div w:id="1786196176">
      <w:bodyDiv w:val="1"/>
      <w:marLeft w:val="0"/>
      <w:marRight w:val="0"/>
      <w:marTop w:val="0"/>
      <w:marBottom w:val="0"/>
      <w:divBdr>
        <w:top w:val="none" w:sz="0" w:space="0" w:color="auto"/>
        <w:left w:val="none" w:sz="0" w:space="0" w:color="auto"/>
        <w:bottom w:val="none" w:sz="0" w:space="0" w:color="auto"/>
        <w:right w:val="none" w:sz="0" w:space="0" w:color="auto"/>
      </w:divBdr>
    </w:div>
    <w:div w:id="1790199895">
      <w:bodyDiv w:val="1"/>
      <w:marLeft w:val="0"/>
      <w:marRight w:val="0"/>
      <w:marTop w:val="0"/>
      <w:marBottom w:val="0"/>
      <w:divBdr>
        <w:top w:val="none" w:sz="0" w:space="0" w:color="auto"/>
        <w:left w:val="none" w:sz="0" w:space="0" w:color="auto"/>
        <w:bottom w:val="none" w:sz="0" w:space="0" w:color="auto"/>
        <w:right w:val="none" w:sz="0" w:space="0" w:color="auto"/>
      </w:divBdr>
    </w:div>
    <w:div w:id="1790510433">
      <w:bodyDiv w:val="1"/>
      <w:marLeft w:val="0"/>
      <w:marRight w:val="0"/>
      <w:marTop w:val="0"/>
      <w:marBottom w:val="0"/>
      <w:divBdr>
        <w:top w:val="none" w:sz="0" w:space="0" w:color="auto"/>
        <w:left w:val="none" w:sz="0" w:space="0" w:color="auto"/>
        <w:bottom w:val="none" w:sz="0" w:space="0" w:color="auto"/>
        <w:right w:val="none" w:sz="0" w:space="0" w:color="auto"/>
      </w:divBdr>
    </w:div>
    <w:div w:id="1793282101">
      <w:bodyDiv w:val="1"/>
      <w:marLeft w:val="0"/>
      <w:marRight w:val="0"/>
      <w:marTop w:val="0"/>
      <w:marBottom w:val="0"/>
      <w:divBdr>
        <w:top w:val="none" w:sz="0" w:space="0" w:color="auto"/>
        <w:left w:val="none" w:sz="0" w:space="0" w:color="auto"/>
        <w:bottom w:val="none" w:sz="0" w:space="0" w:color="auto"/>
        <w:right w:val="none" w:sz="0" w:space="0" w:color="auto"/>
      </w:divBdr>
    </w:div>
    <w:div w:id="1793354474">
      <w:bodyDiv w:val="1"/>
      <w:marLeft w:val="0"/>
      <w:marRight w:val="0"/>
      <w:marTop w:val="0"/>
      <w:marBottom w:val="0"/>
      <w:divBdr>
        <w:top w:val="none" w:sz="0" w:space="0" w:color="auto"/>
        <w:left w:val="none" w:sz="0" w:space="0" w:color="auto"/>
        <w:bottom w:val="none" w:sz="0" w:space="0" w:color="auto"/>
        <w:right w:val="none" w:sz="0" w:space="0" w:color="auto"/>
      </w:divBdr>
    </w:div>
    <w:div w:id="1794207144">
      <w:bodyDiv w:val="1"/>
      <w:marLeft w:val="0"/>
      <w:marRight w:val="0"/>
      <w:marTop w:val="0"/>
      <w:marBottom w:val="0"/>
      <w:divBdr>
        <w:top w:val="none" w:sz="0" w:space="0" w:color="auto"/>
        <w:left w:val="none" w:sz="0" w:space="0" w:color="auto"/>
        <w:bottom w:val="none" w:sz="0" w:space="0" w:color="auto"/>
        <w:right w:val="none" w:sz="0" w:space="0" w:color="auto"/>
      </w:divBdr>
    </w:div>
    <w:div w:id="1796367259">
      <w:bodyDiv w:val="1"/>
      <w:marLeft w:val="0"/>
      <w:marRight w:val="0"/>
      <w:marTop w:val="0"/>
      <w:marBottom w:val="0"/>
      <w:divBdr>
        <w:top w:val="none" w:sz="0" w:space="0" w:color="auto"/>
        <w:left w:val="none" w:sz="0" w:space="0" w:color="auto"/>
        <w:bottom w:val="none" w:sz="0" w:space="0" w:color="auto"/>
        <w:right w:val="none" w:sz="0" w:space="0" w:color="auto"/>
      </w:divBdr>
    </w:div>
    <w:div w:id="1801879154">
      <w:bodyDiv w:val="1"/>
      <w:marLeft w:val="0"/>
      <w:marRight w:val="0"/>
      <w:marTop w:val="0"/>
      <w:marBottom w:val="0"/>
      <w:divBdr>
        <w:top w:val="none" w:sz="0" w:space="0" w:color="auto"/>
        <w:left w:val="none" w:sz="0" w:space="0" w:color="auto"/>
        <w:bottom w:val="none" w:sz="0" w:space="0" w:color="auto"/>
        <w:right w:val="none" w:sz="0" w:space="0" w:color="auto"/>
      </w:divBdr>
    </w:div>
    <w:div w:id="1803814945">
      <w:bodyDiv w:val="1"/>
      <w:marLeft w:val="0"/>
      <w:marRight w:val="0"/>
      <w:marTop w:val="0"/>
      <w:marBottom w:val="0"/>
      <w:divBdr>
        <w:top w:val="none" w:sz="0" w:space="0" w:color="auto"/>
        <w:left w:val="none" w:sz="0" w:space="0" w:color="auto"/>
        <w:bottom w:val="none" w:sz="0" w:space="0" w:color="auto"/>
        <w:right w:val="none" w:sz="0" w:space="0" w:color="auto"/>
      </w:divBdr>
    </w:div>
    <w:div w:id="1804155167">
      <w:bodyDiv w:val="1"/>
      <w:marLeft w:val="0"/>
      <w:marRight w:val="0"/>
      <w:marTop w:val="0"/>
      <w:marBottom w:val="0"/>
      <w:divBdr>
        <w:top w:val="none" w:sz="0" w:space="0" w:color="auto"/>
        <w:left w:val="none" w:sz="0" w:space="0" w:color="auto"/>
        <w:bottom w:val="none" w:sz="0" w:space="0" w:color="auto"/>
        <w:right w:val="none" w:sz="0" w:space="0" w:color="auto"/>
      </w:divBdr>
    </w:div>
    <w:div w:id="1805852111">
      <w:bodyDiv w:val="1"/>
      <w:marLeft w:val="0"/>
      <w:marRight w:val="0"/>
      <w:marTop w:val="0"/>
      <w:marBottom w:val="0"/>
      <w:divBdr>
        <w:top w:val="none" w:sz="0" w:space="0" w:color="auto"/>
        <w:left w:val="none" w:sz="0" w:space="0" w:color="auto"/>
        <w:bottom w:val="none" w:sz="0" w:space="0" w:color="auto"/>
        <w:right w:val="none" w:sz="0" w:space="0" w:color="auto"/>
      </w:divBdr>
    </w:div>
    <w:div w:id="1805928409">
      <w:bodyDiv w:val="1"/>
      <w:marLeft w:val="0"/>
      <w:marRight w:val="0"/>
      <w:marTop w:val="0"/>
      <w:marBottom w:val="0"/>
      <w:divBdr>
        <w:top w:val="none" w:sz="0" w:space="0" w:color="auto"/>
        <w:left w:val="none" w:sz="0" w:space="0" w:color="auto"/>
        <w:bottom w:val="none" w:sz="0" w:space="0" w:color="auto"/>
        <w:right w:val="none" w:sz="0" w:space="0" w:color="auto"/>
      </w:divBdr>
    </w:div>
    <w:div w:id="1816483058">
      <w:bodyDiv w:val="1"/>
      <w:marLeft w:val="0"/>
      <w:marRight w:val="0"/>
      <w:marTop w:val="0"/>
      <w:marBottom w:val="0"/>
      <w:divBdr>
        <w:top w:val="none" w:sz="0" w:space="0" w:color="auto"/>
        <w:left w:val="none" w:sz="0" w:space="0" w:color="auto"/>
        <w:bottom w:val="none" w:sz="0" w:space="0" w:color="auto"/>
        <w:right w:val="none" w:sz="0" w:space="0" w:color="auto"/>
      </w:divBdr>
    </w:div>
    <w:div w:id="1817141444">
      <w:bodyDiv w:val="1"/>
      <w:marLeft w:val="0"/>
      <w:marRight w:val="0"/>
      <w:marTop w:val="0"/>
      <w:marBottom w:val="0"/>
      <w:divBdr>
        <w:top w:val="none" w:sz="0" w:space="0" w:color="auto"/>
        <w:left w:val="none" w:sz="0" w:space="0" w:color="auto"/>
        <w:bottom w:val="none" w:sz="0" w:space="0" w:color="auto"/>
        <w:right w:val="none" w:sz="0" w:space="0" w:color="auto"/>
      </w:divBdr>
    </w:div>
    <w:div w:id="1818764255">
      <w:bodyDiv w:val="1"/>
      <w:marLeft w:val="0"/>
      <w:marRight w:val="0"/>
      <w:marTop w:val="0"/>
      <w:marBottom w:val="0"/>
      <w:divBdr>
        <w:top w:val="none" w:sz="0" w:space="0" w:color="auto"/>
        <w:left w:val="none" w:sz="0" w:space="0" w:color="auto"/>
        <w:bottom w:val="none" w:sz="0" w:space="0" w:color="auto"/>
        <w:right w:val="none" w:sz="0" w:space="0" w:color="auto"/>
      </w:divBdr>
    </w:div>
    <w:div w:id="1823112056">
      <w:bodyDiv w:val="1"/>
      <w:marLeft w:val="0"/>
      <w:marRight w:val="0"/>
      <w:marTop w:val="0"/>
      <w:marBottom w:val="0"/>
      <w:divBdr>
        <w:top w:val="none" w:sz="0" w:space="0" w:color="auto"/>
        <w:left w:val="none" w:sz="0" w:space="0" w:color="auto"/>
        <w:bottom w:val="none" w:sz="0" w:space="0" w:color="auto"/>
        <w:right w:val="none" w:sz="0" w:space="0" w:color="auto"/>
      </w:divBdr>
    </w:div>
    <w:div w:id="1826627400">
      <w:bodyDiv w:val="1"/>
      <w:marLeft w:val="0"/>
      <w:marRight w:val="0"/>
      <w:marTop w:val="0"/>
      <w:marBottom w:val="0"/>
      <w:divBdr>
        <w:top w:val="none" w:sz="0" w:space="0" w:color="auto"/>
        <w:left w:val="none" w:sz="0" w:space="0" w:color="auto"/>
        <w:bottom w:val="none" w:sz="0" w:space="0" w:color="auto"/>
        <w:right w:val="none" w:sz="0" w:space="0" w:color="auto"/>
      </w:divBdr>
    </w:div>
    <w:div w:id="1826778410">
      <w:bodyDiv w:val="1"/>
      <w:marLeft w:val="0"/>
      <w:marRight w:val="0"/>
      <w:marTop w:val="0"/>
      <w:marBottom w:val="0"/>
      <w:divBdr>
        <w:top w:val="none" w:sz="0" w:space="0" w:color="auto"/>
        <w:left w:val="none" w:sz="0" w:space="0" w:color="auto"/>
        <w:bottom w:val="none" w:sz="0" w:space="0" w:color="auto"/>
        <w:right w:val="none" w:sz="0" w:space="0" w:color="auto"/>
      </w:divBdr>
    </w:div>
    <w:div w:id="1831603146">
      <w:bodyDiv w:val="1"/>
      <w:marLeft w:val="0"/>
      <w:marRight w:val="0"/>
      <w:marTop w:val="0"/>
      <w:marBottom w:val="0"/>
      <w:divBdr>
        <w:top w:val="none" w:sz="0" w:space="0" w:color="auto"/>
        <w:left w:val="none" w:sz="0" w:space="0" w:color="auto"/>
        <w:bottom w:val="none" w:sz="0" w:space="0" w:color="auto"/>
        <w:right w:val="none" w:sz="0" w:space="0" w:color="auto"/>
      </w:divBdr>
    </w:div>
    <w:div w:id="1834712948">
      <w:bodyDiv w:val="1"/>
      <w:marLeft w:val="0"/>
      <w:marRight w:val="0"/>
      <w:marTop w:val="0"/>
      <w:marBottom w:val="0"/>
      <w:divBdr>
        <w:top w:val="none" w:sz="0" w:space="0" w:color="auto"/>
        <w:left w:val="none" w:sz="0" w:space="0" w:color="auto"/>
        <w:bottom w:val="none" w:sz="0" w:space="0" w:color="auto"/>
        <w:right w:val="none" w:sz="0" w:space="0" w:color="auto"/>
      </w:divBdr>
    </w:div>
    <w:div w:id="1835298132">
      <w:bodyDiv w:val="1"/>
      <w:marLeft w:val="0"/>
      <w:marRight w:val="0"/>
      <w:marTop w:val="0"/>
      <w:marBottom w:val="0"/>
      <w:divBdr>
        <w:top w:val="none" w:sz="0" w:space="0" w:color="auto"/>
        <w:left w:val="none" w:sz="0" w:space="0" w:color="auto"/>
        <w:bottom w:val="none" w:sz="0" w:space="0" w:color="auto"/>
        <w:right w:val="none" w:sz="0" w:space="0" w:color="auto"/>
      </w:divBdr>
    </w:div>
    <w:div w:id="1837652811">
      <w:bodyDiv w:val="1"/>
      <w:marLeft w:val="0"/>
      <w:marRight w:val="0"/>
      <w:marTop w:val="0"/>
      <w:marBottom w:val="0"/>
      <w:divBdr>
        <w:top w:val="none" w:sz="0" w:space="0" w:color="auto"/>
        <w:left w:val="none" w:sz="0" w:space="0" w:color="auto"/>
        <w:bottom w:val="none" w:sz="0" w:space="0" w:color="auto"/>
        <w:right w:val="none" w:sz="0" w:space="0" w:color="auto"/>
      </w:divBdr>
    </w:div>
    <w:div w:id="1838377781">
      <w:bodyDiv w:val="1"/>
      <w:marLeft w:val="0"/>
      <w:marRight w:val="0"/>
      <w:marTop w:val="0"/>
      <w:marBottom w:val="0"/>
      <w:divBdr>
        <w:top w:val="none" w:sz="0" w:space="0" w:color="auto"/>
        <w:left w:val="none" w:sz="0" w:space="0" w:color="auto"/>
        <w:bottom w:val="none" w:sz="0" w:space="0" w:color="auto"/>
        <w:right w:val="none" w:sz="0" w:space="0" w:color="auto"/>
      </w:divBdr>
    </w:div>
    <w:div w:id="1839298821">
      <w:bodyDiv w:val="1"/>
      <w:marLeft w:val="0"/>
      <w:marRight w:val="0"/>
      <w:marTop w:val="0"/>
      <w:marBottom w:val="0"/>
      <w:divBdr>
        <w:top w:val="none" w:sz="0" w:space="0" w:color="auto"/>
        <w:left w:val="none" w:sz="0" w:space="0" w:color="auto"/>
        <w:bottom w:val="none" w:sz="0" w:space="0" w:color="auto"/>
        <w:right w:val="none" w:sz="0" w:space="0" w:color="auto"/>
      </w:divBdr>
    </w:div>
    <w:div w:id="1840273788">
      <w:bodyDiv w:val="1"/>
      <w:marLeft w:val="0"/>
      <w:marRight w:val="0"/>
      <w:marTop w:val="0"/>
      <w:marBottom w:val="0"/>
      <w:divBdr>
        <w:top w:val="none" w:sz="0" w:space="0" w:color="auto"/>
        <w:left w:val="none" w:sz="0" w:space="0" w:color="auto"/>
        <w:bottom w:val="none" w:sz="0" w:space="0" w:color="auto"/>
        <w:right w:val="none" w:sz="0" w:space="0" w:color="auto"/>
      </w:divBdr>
    </w:div>
    <w:div w:id="1841698703">
      <w:bodyDiv w:val="1"/>
      <w:marLeft w:val="0"/>
      <w:marRight w:val="0"/>
      <w:marTop w:val="0"/>
      <w:marBottom w:val="0"/>
      <w:divBdr>
        <w:top w:val="none" w:sz="0" w:space="0" w:color="auto"/>
        <w:left w:val="none" w:sz="0" w:space="0" w:color="auto"/>
        <w:bottom w:val="none" w:sz="0" w:space="0" w:color="auto"/>
        <w:right w:val="none" w:sz="0" w:space="0" w:color="auto"/>
      </w:divBdr>
    </w:div>
    <w:div w:id="1841847507">
      <w:bodyDiv w:val="1"/>
      <w:marLeft w:val="0"/>
      <w:marRight w:val="0"/>
      <w:marTop w:val="0"/>
      <w:marBottom w:val="0"/>
      <w:divBdr>
        <w:top w:val="none" w:sz="0" w:space="0" w:color="auto"/>
        <w:left w:val="none" w:sz="0" w:space="0" w:color="auto"/>
        <w:bottom w:val="none" w:sz="0" w:space="0" w:color="auto"/>
        <w:right w:val="none" w:sz="0" w:space="0" w:color="auto"/>
      </w:divBdr>
    </w:div>
    <w:div w:id="1842233293">
      <w:bodyDiv w:val="1"/>
      <w:marLeft w:val="0"/>
      <w:marRight w:val="0"/>
      <w:marTop w:val="0"/>
      <w:marBottom w:val="0"/>
      <w:divBdr>
        <w:top w:val="none" w:sz="0" w:space="0" w:color="auto"/>
        <w:left w:val="none" w:sz="0" w:space="0" w:color="auto"/>
        <w:bottom w:val="none" w:sz="0" w:space="0" w:color="auto"/>
        <w:right w:val="none" w:sz="0" w:space="0" w:color="auto"/>
      </w:divBdr>
    </w:div>
    <w:div w:id="1844466755">
      <w:bodyDiv w:val="1"/>
      <w:marLeft w:val="0"/>
      <w:marRight w:val="0"/>
      <w:marTop w:val="0"/>
      <w:marBottom w:val="0"/>
      <w:divBdr>
        <w:top w:val="none" w:sz="0" w:space="0" w:color="auto"/>
        <w:left w:val="none" w:sz="0" w:space="0" w:color="auto"/>
        <w:bottom w:val="none" w:sz="0" w:space="0" w:color="auto"/>
        <w:right w:val="none" w:sz="0" w:space="0" w:color="auto"/>
      </w:divBdr>
    </w:div>
    <w:div w:id="1850950481">
      <w:bodyDiv w:val="1"/>
      <w:marLeft w:val="0"/>
      <w:marRight w:val="0"/>
      <w:marTop w:val="0"/>
      <w:marBottom w:val="0"/>
      <w:divBdr>
        <w:top w:val="none" w:sz="0" w:space="0" w:color="auto"/>
        <w:left w:val="none" w:sz="0" w:space="0" w:color="auto"/>
        <w:bottom w:val="none" w:sz="0" w:space="0" w:color="auto"/>
        <w:right w:val="none" w:sz="0" w:space="0" w:color="auto"/>
      </w:divBdr>
    </w:div>
    <w:div w:id="1856380031">
      <w:bodyDiv w:val="1"/>
      <w:marLeft w:val="0"/>
      <w:marRight w:val="0"/>
      <w:marTop w:val="0"/>
      <w:marBottom w:val="0"/>
      <w:divBdr>
        <w:top w:val="none" w:sz="0" w:space="0" w:color="auto"/>
        <w:left w:val="none" w:sz="0" w:space="0" w:color="auto"/>
        <w:bottom w:val="none" w:sz="0" w:space="0" w:color="auto"/>
        <w:right w:val="none" w:sz="0" w:space="0" w:color="auto"/>
      </w:divBdr>
    </w:div>
    <w:div w:id="1858345448">
      <w:bodyDiv w:val="1"/>
      <w:marLeft w:val="0"/>
      <w:marRight w:val="0"/>
      <w:marTop w:val="0"/>
      <w:marBottom w:val="0"/>
      <w:divBdr>
        <w:top w:val="none" w:sz="0" w:space="0" w:color="auto"/>
        <w:left w:val="none" w:sz="0" w:space="0" w:color="auto"/>
        <w:bottom w:val="none" w:sz="0" w:space="0" w:color="auto"/>
        <w:right w:val="none" w:sz="0" w:space="0" w:color="auto"/>
      </w:divBdr>
    </w:div>
    <w:div w:id="1860389017">
      <w:bodyDiv w:val="1"/>
      <w:marLeft w:val="0"/>
      <w:marRight w:val="0"/>
      <w:marTop w:val="0"/>
      <w:marBottom w:val="0"/>
      <w:divBdr>
        <w:top w:val="none" w:sz="0" w:space="0" w:color="auto"/>
        <w:left w:val="none" w:sz="0" w:space="0" w:color="auto"/>
        <w:bottom w:val="none" w:sz="0" w:space="0" w:color="auto"/>
        <w:right w:val="none" w:sz="0" w:space="0" w:color="auto"/>
      </w:divBdr>
    </w:div>
    <w:div w:id="1863855165">
      <w:bodyDiv w:val="1"/>
      <w:marLeft w:val="0"/>
      <w:marRight w:val="0"/>
      <w:marTop w:val="0"/>
      <w:marBottom w:val="0"/>
      <w:divBdr>
        <w:top w:val="none" w:sz="0" w:space="0" w:color="auto"/>
        <w:left w:val="none" w:sz="0" w:space="0" w:color="auto"/>
        <w:bottom w:val="none" w:sz="0" w:space="0" w:color="auto"/>
        <w:right w:val="none" w:sz="0" w:space="0" w:color="auto"/>
      </w:divBdr>
    </w:div>
    <w:div w:id="1865485220">
      <w:bodyDiv w:val="1"/>
      <w:marLeft w:val="0"/>
      <w:marRight w:val="0"/>
      <w:marTop w:val="0"/>
      <w:marBottom w:val="0"/>
      <w:divBdr>
        <w:top w:val="none" w:sz="0" w:space="0" w:color="auto"/>
        <w:left w:val="none" w:sz="0" w:space="0" w:color="auto"/>
        <w:bottom w:val="none" w:sz="0" w:space="0" w:color="auto"/>
        <w:right w:val="none" w:sz="0" w:space="0" w:color="auto"/>
      </w:divBdr>
    </w:div>
    <w:div w:id="1870332025">
      <w:bodyDiv w:val="1"/>
      <w:marLeft w:val="0"/>
      <w:marRight w:val="0"/>
      <w:marTop w:val="0"/>
      <w:marBottom w:val="0"/>
      <w:divBdr>
        <w:top w:val="none" w:sz="0" w:space="0" w:color="auto"/>
        <w:left w:val="none" w:sz="0" w:space="0" w:color="auto"/>
        <w:bottom w:val="none" w:sz="0" w:space="0" w:color="auto"/>
        <w:right w:val="none" w:sz="0" w:space="0" w:color="auto"/>
      </w:divBdr>
    </w:div>
    <w:div w:id="1873228543">
      <w:bodyDiv w:val="1"/>
      <w:marLeft w:val="0"/>
      <w:marRight w:val="0"/>
      <w:marTop w:val="0"/>
      <w:marBottom w:val="0"/>
      <w:divBdr>
        <w:top w:val="none" w:sz="0" w:space="0" w:color="auto"/>
        <w:left w:val="none" w:sz="0" w:space="0" w:color="auto"/>
        <w:bottom w:val="none" w:sz="0" w:space="0" w:color="auto"/>
        <w:right w:val="none" w:sz="0" w:space="0" w:color="auto"/>
      </w:divBdr>
    </w:div>
    <w:div w:id="1876699251">
      <w:bodyDiv w:val="1"/>
      <w:marLeft w:val="0"/>
      <w:marRight w:val="0"/>
      <w:marTop w:val="0"/>
      <w:marBottom w:val="0"/>
      <w:divBdr>
        <w:top w:val="none" w:sz="0" w:space="0" w:color="auto"/>
        <w:left w:val="none" w:sz="0" w:space="0" w:color="auto"/>
        <w:bottom w:val="none" w:sz="0" w:space="0" w:color="auto"/>
        <w:right w:val="none" w:sz="0" w:space="0" w:color="auto"/>
      </w:divBdr>
    </w:div>
    <w:div w:id="1878859619">
      <w:bodyDiv w:val="1"/>
      <w:marLeft w:val="0"/>
      <w:marRight w:val="0"/>
      <w:marTop w:val="0"/>
      <w:marBottom w:val="0"/>
      <w:divBdr>
        <w:top w:val="none" w:sz="0" w:space="0" w:color="auto"/>
        <w:left w:val="none" w:sz="0" w:space="0" w:color="auto"/>
        <w:bottom w:val="none" w:sz="0" w:space="0" w:color="auto"/>
        <w:right w:val="none" w:sz="0" w:space="0" w:color="auto"/>
      </w:divBdr>
    </w:div>
    <w:div w:id="1879002672">
      <w:bodyDiv w:val="1"/>
      <w:marLeft w:val="0"/>
      <w:marRight w:val="0"/>
      <w:marTop w:val="0"/>
      <w:marBottom w:val="0"/>
      <w:divBdr>
        <w:top w:val="none" w:sz="0" w:space="0" w:color="auto"/>
        <w:left w:val="none" w:sz="0" w:space="0" w:color="auto"/>
        <w:bottom w:val="none" w:sz="0" w:space="0" w:color="auto"/>
        <w:right w:val="none" w:sz="0" w:space="0" w:color="auto"/>
      </w:divBdr>
    </w:div>
    <w:div w:id="1879194754">
      <w:bodyDiv w:val="1"/>
      <w:marLeft w:val="0"/>
      <w:marRight w:val="0"/>
      <w:marTop w:val="0"/>
      <w:marBottom w:val="0"/>
      <w:divBdr>
        <w:top w:val="none" w:sz="0" w:space="0" w:color="auto"/>
        <w:left w:val="none" w:sz="0" w:space="0" w:color="auto"/>
        <w:bottom w:val="none" w:sz="0" w:space="0" w:color="auto"/>
        <w:right w:val="none" w:sz="0" w:space="0" w:color="auto"/>
      </w:divBdr>
    </w:div>
    <w:div w:id="1879931113">
      <w:bodyDiv w:val="1"/>
      <w:marLeft w:val="0"/>
      <w:marRight w:val="0"/>
      <w:marTop w:val="0"/>
      <w:marBottom w:val="0"/>
      <w:divBdr>
        <w:top w:val="none" w:sz="0" w:space="0" w:color="auto"/>
        <w:left w:val="none" w:sz="0" w:space="0" w:color="auto"/>
        <w:bottom w:val="none" w:sz="0" w:space="0" w:color="auto"/>
        <w:right w:val="none" w:sz="0" w:space="0" w:color="auto"/>
      </w:divBdr>
    </w:div>
    <w:div w:id="1884828549">
      <w:bodyDiv w:val="1"/>
      <w:marLeft w:val="0"/>
      <w:marRight w:val="0"/>
      <w:marTop w:val="0"/>
      <w:marBottom w:val="0"/>
      <w:divBdr>
        <w:top w:val="none" w:sz="0" w:space="0" w:color="auto"/>
        <w:left w:val="none" w:sz="0" w:space="0" w:color="auto"/>
        <w:bottom w:val="none" w:sz="0" w:space="0" w:color="auto"/>
        <w:right w:val="none" w:sz="0" w:space="0" w:color="auto"/>
      </w:divBdr>
    </w:div>
    <w:div w:id="1889298821">
      <w:bodyDiv w:val="1"/>
      <w:marLeft w:val="0"/>
      <w:marRight w:val="0"/>
      <w:marTop w:val="0"/>
      <w:marBottom w:val="0"/>
      <w:divBdr>
        <w:top w:val="none" w:sz="0" w:space="0" w:color="auto"/>
        <w:left w:val="none" w:sz="0" w:space="0" w:color="auto"/>
        <w:bottom w:val="none" w:sz="0" w:space="0" w:color="auto"/>
        <w:right w:val="none" w:sz="0" w:space="0" w:color="auto"/>
      </w:divBdr>
    </w:div>
    <w:div w:id="1903323465">
      <w:bodyDiv w:val="1"/>
      <w:marLeft w:val="0"/>
      <w:marRight w:val="0"/>
      <w:marTop w:val="0"/>
      <w:marBottom w:val="0"/>
      <w:divBdr>
        <w:top w:val="none" w:sz="0" w:space="0" w:color="auto"/>
        <w:left w:val="none" w:sz="0" w:space="0" w:color="auto"/>
        <w:bottom w:val="none" w:sz="0" w:space="0" w:color="auto"/>
        <w:right w:val="none" w:sz="0" w:space="0" w:color="auto"/>
      </w:divBdr>
    </w:div>
    <w:div w:id="1908762429">
      <w:bodyDiv w:val="1"/>
      <w:marLeft w:val="0"/>
      <w:marRight w:val="0"/>
      <w:marTop w:val="0"/>
      <w:marBottom w:val="0"/>
      <w:divBdr>
        <w:top w:val="none" w:sz="0" w:space="0" w:color="auto"/>
        <w:left w:val="none" w:sz="0" w:space="0" w:color="auto"/>
        <w:bottom w:val="none" w:sz="0" w:space="0" w:color="auto"/>
        <w:right w:val="none" w:sz="0" w:space="0" w:color="auto"/>
      </w:divBdr>
    </w:div>
    <w:div w:id="1911623056">
      <w:bodyDiv w:val="1"/>
      <w:marLeft w:val="0"/>
      <w:marRight w:val="0"/>
      <w:marTop w:val="0"/>
      <w:marBottom w:val="0"/>
      <w:divBdr>
        <w:top w:val="none" w:sz="0" w:space="0" w:color="auto"/>
        <w:left w:val="none" w:sz="0" w:space="0" w:color="auto"/>
        <w:bottom w:val="none" w:sz="0" w:space="0" w:color="auto"/>
        <w:right w:val="none" w:sz="0" w:space="0" w:color="auto"/>
      </w:divBdr>
    </w:div>
    <w:div w:id="1916166744">
      <w:bodyDiv w:val="1"/>
      <w:marLeft w:val="0"/>
      <w:marRight w:val="0"/>
      <w:marTop w:val="0"/>
      <w:marBottom w:val="0"/>
      <w:divBdr>
        <w:top w:val="none" w:sz="0" w:space="0" w:color="auto"/>
        <w:left w:val="none" w:sz="0" w:space="0" w:color="auto"/>
        <w:bottom w:val="none" w:sz="0" w:space="0" w:color="auto"/>
        <w:right w:val="none" w:sz="0" w:space="0" w:color="auto"/>
      </w:divBdr>
    </w:div>
    <w:div w:id="1917088750">
      <w:bodyDiv w:val="1"/>
      <w:marLeft w:val="0"/>
      <w:marRight w:val="0"/>
      <w:marTop w:val="0"/>
      <w:marBottom w:val="0"/>
      <w:divBdr>
        <w:top w:val="none" w:sz="0" w:space="0" w:color="auto"/>
        <w:left w:val="none" w:sz="0" w:space="0" w:color="auto"/>
        <w:bottom w:val="none" w:sz="0" w:space="0" w:color="auto"/>
        <w:right w:val="none" w:sz="0" w:space="0" w:color="auto"/>
      </w:divBdr>
    </w:div>
    <w:div w:id="1917670511">
      <w:bodyDiv w:val="1"/>
      <w:marLeft w:val="0"/>
      <w:marRight w:val="0"/>
      <w:marTop w:val="0"/>
      <w:marBottom w:val="0"/>
      <w:divBdr>
        <w:top w:val="none" w:sz="0" w:space="0" w:color="auto"/>
        <w:left w:val="none" w:sz="0" w:space="0" w:color="auto"/>
        <w:bottom w:val="none" w:sz="0" w:space="0" w:color="auto"/>
        <w:right w:val="none" w:sz="0" w:space="0" w:color="auto"/>
      </w:divBdr>
    </w:div>
    <w:div w:id="1922372325">
      <w:bodyDiv w:val="1"/>
      <w:marLeft w:val="0"/>
      <w:marRight w:val="0"/>
      <w:marTop w:val="0"/>
      <w:marBottom w:val="0"/>
      <w:divBdr>
        <w:top w:val="none" w:sz="0" w:space="0" w:color="auto"/>
        <w:left w:val="none" w:sz="0" w:space="0" w:color="auto"/>
        <w:bottom w:val="none" w:sz="0" w:space="0" w:color="auto"/>
        <w:right w:val="none" w:sz="0" w:space="0" w:color="auto"/>
      </w:divBdr>
    </w:div>
    <w:div w:id="1924409079">
      <w:bodyDiv w:val="1"/>
      <w:marLeft w:val="0"/>
      <w:marRight w:val="0"/>
      <w:marTop w:val="0"/>
      <w:marBottom w:val="0"/>
      <w:divBdr>
        <w:top w:val="none" w:sz="0" w:space="0" w:color="auto"/>
        <w:left w:val="none" w:sz="0" w:space="0" w:color="auto"/>
        <w:bottom w:val="none" w:sz="0" w:space="0" w:color="auto"/>
        <w:right w:val="none" w:sz="0" w:space="0" w:color="auto"/>
      </w:divBdr>
    </w:div>
    <w:div w:id="1927884618">
      <w:bodyDiv w:val="1"/>
      <w:marLeft w:val="0"/>
      <w:marRight w:val="0"/>
      <w:marTop w:val="0"/>
      <w:marBottom w:val="0"/>
      <w:divBdr>
        <w:top w:val="none" w:sz="0" w:space="0" w:color="auto"/>
        <w:left w:val="none" w:sz="0" w:space="0" w:color="auto"/>
        <w:bottom w:val="none" w:sz="0" w:space="0" w:color="auto"/>
        <w:right w:val="none" w:sz="0" w:space="0" w:color="auto"/>
      </w:divBdr>
    </w:div>
    <w:div w:id="1928731504">
      <w:bodyDiv w:val="1"/>
      <w:marLeft w:val="0"/>
      <w:marRight w:val="0"/>
      <w:marTop w:val="0"/>
      <w:marBottom w:val="0"/>
      <w:divBdr>
        <w:top w:val="none" w:sz="0" w:space="0" w:color="auto"/>
        <w:left w:val="none" w:sz="0" w:space="0" w:color="auto"/>
        <w:bottom w:val="none" w:sz="0" w:space="0" w:color="auto"/>
        <w:right w:val="none" w:sz="0" w:space="0" w:color="auto"/>
      </w:divBdr>
    </w:div>
    <w:div w:id="1932808537">
      <w:bodyDiv w:val="1"/>
      <w:marLeft w:val="0"/>
      <w:marRight w:val="0"/>
      <w:marTop w:val="0"/>
      <w:marBottom w:val="0"/>
      <w:divBdr>
        <w:top w:val="none" w:sz="0" w:space="0" w:color="auto"/>
        <w:left w:val="none" w:sz="0" w:space="0" w:color="auto"/>
        <w:bottom w:val="none" w:sz="0" w:space="0" w:color="auto"/>
        <w:right w:val="none" w:sz="0" w:space="0" w:color="auto"/>
      </w:divBdr>
    </w:div>
    <w:div w:id="1933315287">
      <w:bodyDiv w:val="1"/>
      <w:marLeft w:val="0"/>
      <w:marRight w:val="0"/>
      <w:marTop w:val="0"/>
      <w:marBottom w:val="0"/>
      <w:divBdr>
        <w:top w:val="none" w:sz="0" w:space="0" w:color="auto"/>
        <w:left w:val="none" w:sz="0" w:space="0" w:color="auto"/>
        <w:bottom w:val="none" w:sz="0" w:space="0" w:color="auto"/>
        <w:right w:val="none" w:sz="0" w:space="0" w:color="auto"/>
      </w:divBdr>
    </w:div>
    <w:div w:id="1933514453">
      <w:bodyDiv w:val="1"/>
      <w:marLeft w:val="0"/>
      <w:marRight w:val="0"/>
      <w:marTop w:val="0"/>
      <w:marBottom w:val="0"/>
      <w:divBdr>
        <w:top w:val="none" w:sz="0" w:space="0" w:color="auto"/>
        <w:left w:val="none" w:sz="0" w:space="0" w:color="auto"/>
        <w:bottom w:val="none" w:sz="0" w:space="0" w:color="auto"/>
        <w:right w:val="none" w:sz="0" w:space="0" w:color="auto"/>
      </w:divBdr>
    </w:div>
    <w:div w:id="1933732382">
      <w:bodyDiv w:val="1"/>
      <w:marLeft w:val="0"/>
      <w:marRight w:val="0"/>
      <w:marTop w:val="0"/>
      <w:marBottom w:val="0"/>
      <w:divBdr>
        <w:top w:val="none" w:sz="0" w:space="0" w:color="auto"/>
        <w:left w:val="none" w:sz="0" w:space="0" w:color="auto"/>
        <w:bottom w:val="none" w:sz="0" w:space="0" w:color="auto"/>
        <w:right w:val="none" w:sz="0" w:space="0" w:color="auto"/>
      </w:divBdr>
    </w:div>
    <w:div w:id="1938171808">
      <w:bodyDiv w:val="1"/>
      <w:marLeft w:val="0"/>
      <w:marRight w:val="0"/>
      <w:marTop w:val="0"/>
      <w:marBottom w:val="0"/>
      <w:divBdr>
        <w:top w:val="none" w:sz="0" w:space="0" w:color="auto"/>
        <w:left w:val="none" w:sz="0" w:space="0" w:color="auto"/>
        <w:bottom w:val="none" w:sz="0" w:space="0" w:color="auto"/>
        <w:right w:val="none" w:sz="0" w:space="0" w:color="auto"/>
      </w:divBdr>
    </w:div>
    <w:div w:id="1946304454">
      <w:bodyDiv w:val="1"/>
      <w:marLeft w:val="0"/>
      <w:marRight w:val="0"/>
      <w:marTop w:val="0"/>
      <w:marBottom w:val="0"/>
      <w:divBdr>
        <w:top w:val="none" w:sz="0" w:space="0" w:color="auto"/>
        <w:left w:val="none" w:sz="0" w:space="0" w:color="auto"/>
        <w:bottom w:val="none" w:sz="0" w:space="0" w:color="auto"/>
        <w:right w:val="none" w:sz="0" w:space="0" w:color="auto"/>
      </w:divBdr>
    </w:div>
    <w:div w:id="1950119510">
      <w:bodyDiv w:val="1"/>
      <w:marLeft w:val="0"/>
      <w:marRight w:val="0"/>
      <w:marTop w:val="0"/>
      <w:marBottom w:val="0"/>
      <w:divBdr>
        <w:top w:val="none" w:sz="0" w:space="0" w:color="auto"/>
        <w:left w:val="none" w:sz="0" w:space="0" w:color="auto"/>
        <w:bottom w:val="none" w:sz="0" w:space="0" w:color="auto"/>
        <w:right w:val="none" w:sz="0" w:space="0" w:color="auto"/>
      </w:divBdr>
    </w:div>
    <w:div w:id="1952933638">
      <w:bodyDiv w:val="1"/>
      <w:marLeft w:val="0"/>
      <w:marRight w:val="0"/>
      <w:marTop w:val="0"/>
      <w:marBottom w:val="0"/>
      <w:divBdr>
        <w:top w:val="none" w:sz="0" w:space="0" w:color="auto"/>
        <w:left w:val="none" w:sz="0" w:space="0" w:color="auto"/>
        <w:bottom w:val="none" w:sz="0" w:space="0" w:color="auto"/>
        <w:right w:val="none" w:sz="0" w:space="0" w:color="auto"/>
      </w:divBdr>
    </w:div>
    <w:div w:id="1958289697">
      <w:bodyDiv w:val="1"/>
      <w:marLeft w:val="0"/>
      <w:marRight w:val="0"/>
      <w:marTop w:val="0"/>
      <w:marBottom w:val="0"/>
      <w:divBdr>
        <w:top w:val="none" w:sz="0" w:space="0" w:color="auto"/>
        <w:left w:val="none" w:sz="0" w:space="0" w:color="auto"/>
        <w:bottom w:val="none" w:sz="0" w:space="0" w:color="auto"/>
        <w:right w:val="none" w:sz="0" w:space="0" w:color="auto"/>
      </w:divBdr>
    </w:div>
    <w:div w:id="1965035302">
      <w:bodyDiv w:val="1"/>
      <w:marLeft w:val="0"/>
      <w:marRight w:val="0"/>
      <w:marTop w:val="0"/>
      <w:marBottom w:val="0"/>
      <w:divBdr>
        <w:top w:val="none" w:sz="0" w:space="0" w:color="auto"/>
        <w:left w:val="none" w:sz="0" w:space="0" w:color="auto"/>
        <w:bottom w:val="none" w:sz="0" w:space="0" w:color="auto"/>
        <w:right w:val="none" w:sz="0" w:space="0" w:color="auto"/>
      </w:divBdr>
    </w:div>
    <w:div w:id="1966354519">
      <w:bodyDiv w:val="1"/>
      <w:marLeft w:val="0"/>
      <w:marRight w:val="0"/>
      <w:marTop w:val="0"/>
      <w:marBottom w:val="0"/>
      <w:divBdr>
        <w:top w:val="none" w:sz="0" w:space="0" w:color="auto"/>
        <w:left w:val="none" w:sz="0" w:space="0" w:color="auto"/>
        <w:bottom w:val="none" w:sz="0" w:space="0" w:color="auto"/>
        <w:right w:val="none" w:sz="0" w:space="0" w:color="auto"/>
      </w:divBdr>
    </w:div>
    <w:div w:id="1970546664">
      <w:bodyDiv w:val="1"/>
      <w:marLeft w:val="0"/>
      <w:marRight w:val="0"/>
      <w:marTop w:val="0"/>
      <w:marBottom w:val="0"/>
      <w:divBdr>
        <w:top w:val="none" w:sz="0" w:space="0" w:color="auto"/>
        <w:left w:val="none" w:sz="0" w:space="0" w:color="auto"/>
        <w:bottom w:val="none" w:sz="0" w:space="0" w:color="auto"/>
        <w:right w:val="none" w:sz="0" w:space="0" w:color="auto"/>
      </w:divBdr>
    </w:div>
    <w:div w:id="1971982121">
      <w:bodyDiv w:val="1"/>
      <w:marLeft w:val="0"/>
      <w:marRight w:val="0"/>
      <w:marTop w:val="0"/>
      <w:marBottom w:val="0"/>
      <w:divBdr>
        <w:top w:val="none" w:sz="0" w:space="0" w:color="auto"/>
        <w:left w:val="none" w:sz="0" w:space="0" w:color="auto"/>
        <w:bottom w:val="none" w:sz="0" w:space="0" w:color="auto"/>
        <w:right w:val="none" w:sz="0" w:space="0" w:color="auto"/>
      </w:divBdr>
    </w:div>
    <w:div w:id="1974945929">
      <w:bodyDiv w:val="1"/>
      <w:marLeft w:val="0"/>
      <w:marRight w:val="0"/>
      <w:marTop w:val="0"/>
      <w:marBottom w:val="0"/>
      <w:divBdr>
        <w:top w:val="none" w:sz="0" w:space="0" w:color="auto"/>
        <w:left w:val="none" w:sz="0" w:space="0" w:color="auto"/>
        <w:bottom w:val="none" w:sz="0" w:space="0" w:color="auto"/>
        <w:right w:val="none" w:sz="0" w:space="0" w:color="auto"/>
      </w:divBdr>
    </w:div>
    <w:div w:id="1981959538">
      <w:bodyDiv w:val="1"/>
      <w:marLeft w:val="0"/>
      <w:marRight w:val="0"/>
      <w:marTop w:val="0"/>
      <w:marBottom w:val="0"/>
      <w:divBdr>
        <w:top w:val="none" w:sz="0" w:space="0" w:color="auto"/>
        <w:left w:val="none" w:sz="0" w:space="0" w:color="auto"/>
        <w:bottom w:val="none" w:sz="0" w:space="0" w:color="auto"/>
        <w:right w:val="none" w:sz="0" w:space="0" w:color="auto"/>
      </w:divBdr>
    </w:div>
    <w:div w:id="1984389225">
      <w:bodyDiv w:val="1"/>
      <w:marLeft w:val="0"/>
      <w:marRight w:val="0"/>
      <w:marTop w:val="0"/>
      <w:marBottom w:val="0"/>
      <w:divBdr>
        <w:top w:val="none" w:sz="0" w:space="0" w:color="auto"/>
        <w:left w:val="none" w:sz="0" w:space="0" w:color="auto"/>
        <w:bottom w:val="none" w:sz="0" w:space="0" w:color="auto"/>
        <w:right w:val="none" w:sz="0" w:space="0" w:color="auto"/>
      </w:divBdr>
    </w:div>
    <w:div w:id="1987510331">
      <w:bodyDiv w:val="1"/>
      <w:marLeft w:val="0"/>
      <w:marRight w:val="0"/>
      <w:marTop w:val="0"/>
      <w:marBottom w:val="0"/>
      <w:divBdr>
        <w:top w:val="none" w:sz="0" w:space="0" w:color="auto"/>
        <w:left w:val="none" w:sz="0" w:space="0" w:color="auto"/>
        <w:bottom w:val="none" w:sz="0" w:space="0" w:color="auto"/>
        <w:right w:val="none" w:sz="0" w:space="0" w:color="auto"/>
      </w:divBdr>
    </w:div>
    <w:div w:id="1990356190">
      <w:bodyDiv w:val="1"/>
      <w:marLeft w:val="0"/>
      <w:marRight w:val="0"/>
      <w:marTop w:val="0"/>
      <w:marBottom w:val="0"/>
      <w:divBdr>
        <w:top w:val="none" w:sz="0" w:space="0" w:color="auto"/>
        <w:left w:val="none" w:sz="0" w:space="0" w:color="auto"/>
        <w:bottom w:val="none" w:sz="0" w:space="0" w:color="auto"/>
        <w:right w:val="none" w:sz="0" w:space="0" w:color="auto"/>
      </w:divBdr>
    </w:div>
    <w:div w:id="1991054507">
      <w:bodyDiv w:val="1"/>
      <w:marLeft w:val="0"/>
      <w:marRight w:val="0"/>
      <w:marTop w:val="0"/>
      <w:marBottom w:val="0"/>
      <w:divBdr>
        <w:top w:val="none" w:sz="0" w:space="0" w:color="auto"/>
        <w:left w:val="none" w:sz="0" w:space="0" w:color="auto"/>
        <w:bottom w:val="none" w:sz="0" w:space="0" w:color="auto"/>
        <w:right w:val="none" w:sz="0" w:space="0" w:color="auto"/>
      </w:divBdr>
    </w:div>
    <w:div w:id="1991247707">
      <w:bodyDiv w:val="1"/>
      <w:marLeft w:val="0"/>
      <w:marRight w:val="0"/>
      <w:marTop w:val="0"/>
      <w:marBottom w:val="0"/>
      <w:divBdr>
        <w:top w:val="none" w:sz="0" w:space="0" w:color="auto"/>
        <w:left w:val="none" w:sz="0" w:space="0" w:color="auto"/>
        <w:bottom w:val="none" w:sz="0" w:space="0" w:color="auto"/>
        <w:right w:val="none" w:sz="0" w:space="0" w:color="auto"/>
      </w:divBdr>
    </w:div>
    <w:div w:id="1991249904">
      <w:bodyDiv w:val="1"/>
      <w:marLeft w:val="0"/>
      <w:marRight w:val="0"/>
      <w:marTop w:val="0"/>
      <w:marBottom w:val="0"/>
      <w:divBdr>
        <w:top w:val="none" w:sz="0" w:space="0" w:color="auto"/>
        <w:left w:val="none" w:sz="0" w:space="0" w:color="auto"/>
        <w:bottom w:val="none" w:sz="0" w:space="0" w:color="auto"/>
        <w:right w:val="none" w:sz="0" w:space="0" w:color="auto"/>
      </w:divBdr>
    </w:div>
    <w:div w:id="1991976707">
      <w:bodyDiv w:val="1"/>
      <w:marLeft w:val="0"/>
      <w:marRight w:val="0"/>
      <w:marTop w:val="0"/>
      <w:marBottom w:val="0"/>
      <w:divBdr>
        <w:top w:val="none" w:sz="0" w:space="0" w:color="auto"/>
        <w:left w:val="none" w:sz="0" w:space="0" w:color="auto"/>
        <w:bottom w:val="none" w:sz="0" w:space="0" w:color="auto"/>
        <w:right w:val="none" w:sz="0" w:space="0" w:color="auto"/>
      </w:divBdr>
    </w:div>
    <w:div w:id="1992707636">
      <w:bodyDiv w:val="1"/>
      <w:marLeft w:val="0"/>
      <w:marRight w:val="0"/>
      <w:marTop w:val="0"/>
      <w:marBottom w:val="0"/>
      <w:divBdr>
        <w:top w:val="none" w:sz="0" w:space="0" w:color="auto"/>
        <w:left w:val="none" w:sz="0" w:space="0" w:color="auto"/>
        <w:bottom w:val="none" w:sz="0" w:space="0" w:color="auto"/>
        <w:right w:val="none" w:sz="0" w:space="0" w:color="auto"/>
      </w:divBdr>
    </w:div>
    <w:div w:id="1993560144">
      <w:bodyDiv w:val="1"/>
      <w:marLeft w:val="0"/>
      <w:marRight w:val="0"/>
      <w:marTop w:val="0"/>
      <w:marBottom w:val="0"/>
      <w:divBdr>
        <w:top w:val="none" w:sz="0" w:space="0" w:color="auto"/>
        <w:left w:val="none" w:sz="0" w:space="0" w:color="auto"/>
        <w:bottom w:val="none" w:sz="0" w:space="0" w:color="auto"/>
        <w:right w:val="none" w:sz="0" w:space="0" w:color="auto"/>
      </w:divBdr>
    </w:div>
    <w:div w:id="1995328781">
      <w:bodyDiv w:val="1"/>
      <w:marLeft w:val="0"/>
      <w:marRight w:val="0"/>
      <w:marTop w:val="0"/>
      <w:marBottom w:val="0"/>
      <w:divBdr>
        <w:top w:val="none" w:sz="0" w:space="0" w:color="auto"/>
        <w:left w:val="none" w:sz="0" w:space="0" w:color="auto"/>
        <w:bottom w:val="none" w:sz="0" w:space="0" w:color="auto"/>
        <w:right w:val="none" w:sz="0" w:space="0" w:color="auto"/>
      </w:divBdr>
    </w:div>
    <w:div w:id="1995985165">
      <w:bodyDiv w:val="1"/>
      <w:marLeft w:val="0"/>
      <w:marRight w:val="0"/>
      <w:marTop w:val="0"/>
      <w:marBottom w:val="0"/>
      <w:divBdr>
        <w:top w:val="none" w:sz="0" w:space="0" w:color="auto"/>
        <w:left w:val="none" w:sz="0" w:space="0" w:color="auto"/>
        <w:bottom w:val="none" w:sz="0" w:space="0" w:color="auto"/>
        <w:right w:val="none" w:sz="0" w:space="0" w:color="auto"/>
      </w:divBdr>
    </w:div>
    <w:div w:id="1996374677">
      <w:bodyDiv w:val="1"/>
      <w:marLeft w:val="0"/>
      <w:marRight w:val="0"/>
      <w:marTop w:val="0"/>
      <w:marBottom w:val="0"/>
      <w:divBdr>
        <w:top w:val="none" w:sz="0" w:space="0" w:color="auto"/>
        <w:left w:val="none" w:sz="0" w:space="0" w:color="auto"/>
        <w:bottom w:val="none" w:sz="0" w:space="0" w:color="auto"/>
        <w:right w:val="none" w:sz="0" w:space="0" w:color="auto"/>
      </w:divBdr>
    </w:div>
    <w:div w:id="1997295628">
      <w:bodyDiv w:val="1"/>
      <w:marLeft w:val="0"/>
      <w:marRight w:val="0"/>
      <w:marTop w:val="0"/>
      <w:marBottom w:val="0"/>
      <w:divBdr>
        <w:top w:val="none" w:sz="0" w:space="0" w:color="auto"/>
        <w:left w:val="none" w:sz="0" w:space="0" w:color="auto"/>
        <w:bottom w:val="none" w:sz="0" w:space="0" w:color="auto"/>
        <w:right w:val="none" w:sz="0" w:space="0" w:color="auto"/>
      </w:divBdr>
    </w:div>
    <w:div w:id="2001154087">
      <w:bodyDiv w:val="1"/>
      <w:marLeft w:val="0"/>
      <w:marRight w:val="0"/>
      <w:marTop w:val="0"/>
      <w:marBottom w:val="0"/>
      <w:divBdr>
        <w:top w:val="none" w:sz="0" w:space="0" w:color="auto"/>
        <w:left w:val="none" w:sz="0" w:space="0" w:color="auto"/>
        <w:bottom w:val="none" w:sz="0" w:space="0" w:color="auto"/>
        <w:right w:val="none" w:sz="0" w:space="0" w:color="auto"/>
      </w:divBdr>
    </w:div>
    <w:div w:id="2005628012">
      <w:bodyDiv w:val="1"/>
      <w:marLeft w:val="0"/>
      <w:marRight w:val="0"/>
      <w:marTop w:val="0"/>
      <w:marBottom w:val="0"/>
      <w:divBdr>
        <w:top w:val="none" w:sz="0" w:space="0" w:color="auto"/>
        <w:left w:val="none" w:sz="0" w:space="0" w:color="auto"/>
        <w:bottom w:val="none" w:sz="0" w:space="0" w:color="auto"/>
        <w:right w:val="none" w:sz="0" w:space="0" w:color="auto"/>
      </w:divBdr>
    </w:div>
    <w:div w:id="2007975038">
      <w:bodyDiv w:val="1"/>
      <w:marLeft w:val="0"/>
      <w:marRight w:val="0"/>
      <w:marTop w:val="0"/>
      <w:marBottom w:val="0"/>
      <w:divBdr>
        <w:top w:val="none" w:sz="0" w:space="0" w:color="auto"/>
        <w:left w:val="none" w:sz="0" w:space="0" w:color="auto"/>
        <w:bottom w:val="none" w:sz="0" w:space="0" w:color="auto"/>
        <w:right w:val="none" w:sz="0" w:space="0" w:color="auto"/>
      </w:divBdr>
    </w:div>
    <w:div w:id="2013608957">
      <w:bodyDiv w:val="1"/>
      <w:marLeft w:val="0"/>
      <w:marRight w:val="0"/>
      <w:marTop w:val="0"/>
      <w:marBottom w:val="0"/>
      <w:divBdr>
        <w:top w:val="none" w:sz="0" w:space="0" w:color="auto"/>
        <w:left w:val="none" w:sz="0" w:space="0" w:color="auto"/>
        <w:bottom w:val="none" w:sz="0" w:space="0" w:color="auto"/>
        <w:right w:val="none" w:sz="0" w:space="0" w:color="auto"/>
      </w:divBdr>
    </w:div>
    <w:div w:id="2014843866">
      <w:bodyDiv w:val="1"/>
      <w:marLeft w:val="0"/>
      <w:marRight w:val="0"/>
      <w:marTop w:val="0"/>
      <w:marBottom w:val="0"/>
      <w:divBdr>
        <w:top w:val="none" w:sz="0" w:space="0" w:color="auto"/>
        <w:left w:val="none" w:sz="0" w:space="0" w:color="auto"/>
        <w:bottom w:val="none" w:sz="0" w:space="0" w:color="auto"/>
        <w:right w:val="none" w:sz="0" w:space="0" w:color="auto"/>
      </w:divBdr>
    </w:div>
    <w:div w:id="2019235764">
      <w:bodyDiv w:val="1"/>
      <w:marLeft w:val="0"/>
      <w:marRight w:val="0"/>
      <w:marTop w:val="0"/>
      <w:marBottom w:val="0"/>
      <w:divBdr>
        <w:top w:val="none" w:sz="0" w:space="0" w:color="auto"/>
        <w:left w:val="none" w:sz="0" w:space="0" w:color="auto"/>
        <w:bottom w:val="none" w:sz="0" w:space="0" w:color="auto"/>
        <w:right w:val="none" w:sz="0" w:space="0" w:color="auto"/>
      </w:divBdr>
    </w:div>
    <w:div w:id="2031249523">
      <w:bodyDiv w:val="1"/>
      <w:marLeft w:val="0"/>
      <w:marRight w:val="0"/>
      <w:marTop w:val="0"/>
      <w:marBottom w:val="0"/>
      <w:divBdr>
        <w:top w:val="none" w:sz="0" w:space="0" w:color="auto"/>
        <w:left w:val="none" w:sz="0" w:space="0" w:color="auto"/>
        <w:bottom w:val="none" w:sz="0" w:space="0" w:color="auto"/>
        <w:right w:val="none" w:sz="0" w:space="0" w:color="auto"/>
      </w:divBdr>
    </w:div>
    <w:div w:id="2035420652">
      <w:bodyDiv w:val="1"/>
      <w:marLeft w:val="0"/>
      <w:marRight w:val="0"/>
      <w:marTop w:val="0"/>
      <w:marBottom w:val="0"/>
      <w:divBdr>
        <w:top w:val="none" w:sz="0" w:space="0" w:color="auto"/>
        <w:left w:val="none" w:sz="0" w:space="0" w:color="auto"/>
        <w:bottom w:val="none" w:sz="0" w:space="0" w:color="auto"/>
        <w:right w:val="none" w:sz="0" w:space="0" w:color="auto"/>
      </w:divBdr>
    </w:div>
    <w:div w:id="2039355676">
      <w:bodyDiv w:val="1"/>
      <w:marLeft w:val="0"/>
      <w:marRight w:val="0"/>
      <w:marTop w:val="0"/>
      <w:marBottom w:val="0"/>
      <w:divBdr>
        <w:top w:val="none" w:sz="0" w:space="0" w:color="auto"/>
        <w:left w:val="none" w:sz="0" w:space="0" w:color="auto"/>
        <w:bottom w:val="none" w:sz="0" w:space="0" w:color="auto"/>
        <w:right w:val="none" w:sz="0" w:space="0" w:color="auto"/>
      </w:divBdr>
    </w:div>
    <w:div w:id="2040813362">
      <w:bodyDiv w:val="1"/>
      <w:marLeft w:val="0"/>
      <w:marRight w:val="0"/>
      <w:marTop w:val="0"/>
      <w:marBottom w:val="0"/>
      <w:divBdr>
        <w:top w:val="none" w:sz="0" w:space="0" w:color="auto"/>
        <w:left w:val="none" w:sz="0" w:space="0" w:color="auto"/>
        <w:bottom w:val="none" w:sz="0" w:space="0" w:color="auto"/>
        <w:right w:val="none" w:sz="0" w:space="0" w:color="auto"/>
      </w:divBdr>
    </w:div>
    <w:div w:id="2041280374">
      <w:bodyDiv w:val="1"/>
      <w:marLeft w:val="0"/>
      <w:marRight w:val="0"/>
      <w:marTop w:val="0"/>
      <w:marBottom w:val="0"/>
      <w:divBdr>
        <w:top w:val="none" w:sz="0" w:space="0" w:color="auto"/>
        <w:left w:val="none" w:sz="0" w:space="0" w:color="auto"/>
        <w:bottom w:val="none" w:sz="0" w:space="0" w:color="auto"/>
        <w:right w:val="none" w:sz="0" w:space="0" w:color="auto"/>
      </w:divBdr>
    </w:div>
    <w:div w:id="2045405095">
      <w:bodyDiv w:val="1"/>
      <w:marLeft w:val="0"/>
      <w:marRight w:val="0"/>
      <w:marTop w:val="0"/>
      <w:marBottom w:val="0"/>
      <w:divBdr>
        <w:top w:val="none" w:sz="0" w:space="0" w:color="auto"/>
        <w:left w:val="none" w:sz="0" w:space="0" w:color="auto"/>
        <w:bottom w:val="none" w:sz="0" w:space="0" w:color="auto"/>
        <w:right w:val="none" w:sz="0" w:space="0" w:color="auto"/>
      </w:divBdr>
    </w:div>
    <w:div w:id="2050689606">
      <w:bodyDiv w:val="1"/>
      <w:marLeft w:val="0"/>
      <w:marRight w:val="0"/>
      <w:marTop w:val="0"/>
      <w:marBottom w:val="0"/>
      <w:divBdr>
        <w:top w:val="none" w:sz="0" w:space="0" w:color="auto"/>
        <w:left w:val="none" w:sz="0" w:space="0" w:color="auto"/>
        <w:bottom w:val="none" w:sz="0" w:space="0" w:color="auto"/>
        <w:right w:val="none" w:sz="0" w:space="0" w:color="auto"/>
      </w:divBdr>
    </w:div>
    <w:div w:id="2051149360">
      <w:bodyDiv w:val="1"/>
      <w:marLeft w:val="0"/>
      <w:marRight w:val="0"/>
      <w:marTop w:val="0"/>
      <w:marBottom w:val="0"/>
      <w:divBdr>
        <w:top w:val="none" w:sz="0" w:space="0" w:color="auto"/>
        <w:left w:val="none" w:sz="0" w:space="0" w:color="auto"/>
        <w:bottom w:val="none" w:sz="0" w:space="0" w:color="auto"/>
        <w:right w:val="none" w:sz="0" w:space="0" w:color="auto"/>
      </w:divBdr>
    </w:div>
    <w:div w:id="2054888497">
      <w:bodyDiv w:val="1"/>
      <w:marLeft w:val="0"/>
      <w:marRight w:val="0"/>
      <w:marTop w:val="0"/>
      <w:marBottom w:val="0"/>
      <w:divBdr>
        <w:top w:val="none" w:sz="0" w:space="0" w:color="auto"/>
        <w:left w:val="none" w:sz="0" w:space="0" w:color="auto"/>
        <w:bottom w:val="none" w:sz="0" w:space="0" w:color="auto"/>
        <w:right w:val="none" w:sz="0" w:space="0" w:color="auto"/>
      </w:divBdr>
    </w:div>
    <w:div w:id="2056198028">
      <w:bodyDiv w:val="1"/>
      <w:marLeft w:val="0"/>
      <w:marRight w:val="0"/>
      <w:marTop w:val="0"/>
      <w:marBottom w:val="0"/>
      <w:divBdr>
        <w:top w:val="none" w:sz="0" w:space="0" w:color="auto"/>
        <w:left w:val="none" w:sz="0" w:space="0" w:color="auto"/>
        <w:bottom w:val="none" w:sz="0" w:space="0" w:color="auto"/>
        <w:right w:val="none" w:sz="0" w:space="0" w:color="auto"/>
      </w:divBdr>
    </w:div>
    <w:div w:id="2056733744">
      <w:bodyDiv w:val="1"/>
      <w:marLeft w:val="0"/>
      <w:marRight w:val="0"/>
      <w:marTop w:val="0"/>
      <w:marBottom w:val="0"/>
      <w:divBdr>
        <w:top w:val="none" w:sz="0" w:space="0" w:color="auto"/>
        <w:left w:val="none" w:sz="0" w:space="0" w:color="auto"/>
        <w:bottom w:val="none" w:sz="0" w:space="0" w:color="auto"/>
        <w:right w:val="none" w:sz="0" w:space="0" w:color="auto"/>
      </w:divBdr>
    </w:div>
    <w:div w:id="2059470086">
      <w:bodyDiv w:val="1"/>
      <w:marLeft w:val="0"/>
      <w:marRight w:val="0"/>
      <w:marTop w:val="0"/>
      <w:marBottom w:val="0"/>
      <w:divBdr>
        <w:top w:val="none" w:sz="0" w:space="0" w:color="auto"/>
        <w:left w:val="none" w:sz="0" w:space="0" w:color="auto"/>
        <w:bottom w:val="none" w:sz="0" w:space="0" w:color="auto"/>
        <w:right w:val="none" w:sz="0" w:space="0" w:color="auto"/>
      </w:divBdr>
    </w:div>
    <w:div w:id="2059669741">
      <w:bodyDiv w:val="1"/>
      <w:marLeft w:val="0"/>
      <w:marRight w:val="0"/>
      <w:marTop w:val="0"/>
      <w:marBottom w:val="0"/>
      <w:divBdr>
        <w:top w:val="none" w:sz="0" w:space="0" w:color="auto"/>
        <w:left w:val="none" w:sz="0" w:space="0" w:color="auto"/>
        <w:bottom w:val="none" w:sz="0" w:space="0" w:color="auto"/>
        <w:right w:val="none" w:sz="0" w:space="0" w:color="auto"/>
      </w:divBdr>
    </w:div>
    <w:div w:id="2068067276">
      <w:bodyDiv w:val="1"/>
      <w:marLeft w:val="0"/>
      <w:marRight w:val="0"/>
      <w:marTop w:val="0"/>
      <w:marBottom w:val="0"/>
      <w:divBdr>
        <w:top w:val="none" w:sz="0" w:space="0" w:color="auto"/>
        <w:left w:val="none" w:sz="0" w:space="0" w:color="auto"/>
        <w:bottom w:val="none" w:sz="0" w:space="0" w:color="auto"/>
        <w:right w:val="none" w:sz="0" w:space="0" w:color="auto"/>
      </w:divBdr>
    </w:div>
    <w:div w:id="2071152577">
      <w:bodyDiv w:val="1"/>
      <w:marLeft w:val="0"/>
      <w:marRight w:val="0"/>
      <w:marTop w:val="0"/>
      <w:marBottom w:val="0"/>
      <w:divBdr>
        <w:top w:val="none" w:sz="0" w:space="0" w:color="auto"/>
        <w:left w:val="none" w:sz="0" w:space="0" w:color="auto"/>
        <w:bottom w:val="none" w:sz="0" w:space="0" w:color="auto"/>
        <w:right w:val="none" w:sz="0" w:space="0" w:color="auto"/>
      </w:divBdr>
    </w:div>
    <w:div w:id="2071272422">
      <w:bodyDiv w:val="1"/>
      <w:marLeft w:val="0"/>
      <w:marRight w:val="0"/>
      <w:marTop w:val="0"/>
      <w:marBottom w:val="0"/>
      <w:divBdr>
        <w:top w:val="none" w:sz="0" w:space="0" w:color="auto"/>
        <w:left w:val="none" w:sz="0" w:space="0" w:color="auto"/>
        <w:bottom w:val="none" w:sz="0" w:space="0" w:color="auto"/>
        <w:right w:val="none" w:sz="0" w:space="0" w:color="auto"/>
      </w:divBdr>
    </w:div>
    <w:div w:id="2072734049">
      <w:bodyDiv w:val="1"/>
      <w:marLeft w:val="0"/>
      <w:marRight w:val="0"/>
      <w:marTop w:val="0"/>
      <w:marBottom w:val="0"/>
      <w:divBdr>
        <w:top w:val="none" w:sz="0" w:space="0" w:color="auto"/>
        <w:left w:val="none" w:sz="0" w:space="0" w:color="auto"/>
        <w:bottom w:val="none" w:sz="0" w:space="0" w:color="auto"/>
        <w:right w:val="none" w:sz="0" w:space="0" w:color="auto"/>
      </w:divBdr>
    </w:div>
    <w:div w:id="2078745305">
      <w:bodyDiv w:val="1"/>
      <w:marLeft w:val="0"/>
      <w:marRight w:val="0"/>
      <w:marTop w:val="0"/>
      <w:marBottom w:val="0"/>
      <w:divBdr>
        <w:top w:val="none" w:sz="0" w:space="0" w:color="auto"/>
        <w:left w:val="none" w:sz="0" w:space="0" w:color="auto"/>
        <w:bottom w:val="none" w:sz="0" w:space="0" w:color="auto"/>
        <w:right w:val="none" w:sz="0" w:space="0" w:color="auto"/>
      </w:divBdr>
    </w:div>
    <w:div w:id="2079667347">
      <w:bodyDiv w:val="1"/>
      <w:marLeft w:val="0"/>
      <w:marRight w:val="0"/>
      <w:marTop w:val="0"/>
      <w:marBottom w:val="0"/>
      <w:divBdr>
        <w:top w:val="none" w:sz="0" w:space="0" w:color="auto"/>
        <w:left w:val="none" w:sz="0" w:space="0" w:color="auto"/>
        <w:bottom w:val="none" w:sz="0" w:space="0" w:color="auto"/>
        <w:right w:val="none" w:sz="0" w:space="0" w:color="auto"/>
      </w:divBdr>
    </w:div>
    <w:div w:id="2082561023">
      <w:bodyDiv w:val="1"/>
      <w:marLeft w:val="0"/>
      <w:marRight w:val="0"/>
      <w:marTop w:val="0"/>
      <w:marBottom w:val="0"/>
      <w:divBdr>
        <w:top w:val="none" w:sz="0" w:space="0" w:color="auto"/>
        <w:left w:val="none" w:sz="0" w:space="0" w:color="auto"/>
        <w:bottom w:val="none" w:sz="0" w:space="0" w:color="auto"/>
        <w:right w:val="none" w:sz="0" w:space="0" w:color="auto"/>
      </w:divBdr>
    </w:div>
    <w:div w:id="2084643569">
      <w:bodyDiv w:val="1"/>
      <w:marLeft w:val="0"/>
      <w:marRight w:val="0"/>
      <w:marTop w:val="0"/>
      <w:marBottom w:val="0"/>
      <w:divBdr>
        <w:top w:val="none" w:sz="0" w:space="0" w:color="auto"/>
        <w:left w:val="none" w:sz="0" w:space="0" w:color="auto"/>
        <w:bottom w:val="none" w:sz="0" w:space="0" w:color="auto"/>
        <w:right w:val="none" w:sz="0" w:space="0" w:color="auto"/>
      </w:divBdr>
    </w:div>
    <w:div w:id="2085490852">
      <w:bodyDiv w:val="1"/>
      <w:marLeft w:val="0"/>
      <w:marRight w:val="0"/>
      <w:marTop w:val="0"/>
      <w:marBottom w:val="0"/>
      <w:divBdr>
        <w:top w:val="none" w:sz="0" w:space="0" w:color="auto"/>
        <w:left w:val="none" w:sz="0" w:space="0" w:color="auto"/>
        <w:bottom w:val="none" w:sz="0" w:space="0" w:color="auto"/>
        <w:right w:val="none" w:sz="0" w:space="0" w:color="auto"/>
      </w:divBdr>
    </w:div>
    <w:div w:id="2087260216">
      <w:bodyDiv w:val="1"/>
      <w:marLeft w:val="0"/>
      <w:marRight w:val="0"/>
      <w:marTop w:val="0"/>
      <w:marBottom w:val="0"/>
      <w:divBdr>
        <w:top w:val="none" w:sz="0" w:space="0" w:color="auto"/>
        <w:left w:val="none" w:sz="0" w:space="0" w:color="auto"/>
        <w:bottom w:val="none" w:sz="0" w:space="0" w:color="auto"/>
        <w:right w:val="none" w:sz="0" w:space="0" w:color="auto"/>
      </w:divBdr>
    </w:div>
    <w:div w:id="2088108653">
      <w:bodyDiv w:val="1"/>
      <w:marLeft w:val="0"/>
      <w:marRight w:val="0"/>
      <w:marTop w:val="0"/>
      <w:marBottom w:val="0"/>
      <w:divBdr>
        <w:top w:val="none" w:sz="0" w:space="0" w:color="auto"/>
        <w:left w:val="none" w:sz="0" w:space="0" w:color="auto"/>
        <w:bottom w:val="none" w:sz="0" w:space="0" w:color="auto"/>
        <w:right w:val="none" w:sz="0" w:space="0" w:color="auto"/>
      </w:divBdr>
    </w:div>
    <w:div w:id="2093356293">
      <w:bodyDiv w:val="1"/>
      <w:marLeft w:val="0"/>
      <w:marRight w:val="0"/>
      <w:marTop w:val="0"/>
      <w:marBottom w:val="0"/>
      <w:divBdr>
        <w:top w:val="none" w:sz="0" w:space="0" w:color="auto"/>
        <w:left w:val="none" w:sz="0" w:space="0" w:color="auto"/>
        <w:bottom w:val="none" w:sz="0" w:space="0" w:color="auto"/>
        <w:right w:val="none" w:sz="0" w:space="0" w:color="auto"/>
      </w:divBdr>
    </w:div>
    <w:div w:id="2094736587">
      <w:bodyDiv w:val="1"/>
      <w:marLeft w:val="0"/>
      <w:marRight w:val="0"/>
      <w:marTop w:val="0"/>
      <w:marBottom w:val="0"/>
      <w:divBdr>
        <w:top w:val="none" w:sz="0" w:space="0" w:color="auto"/>
        <w:left w:val="none" w:sz="0" w:space="0" w:color="auto"/>
        <w:bottom w:val="none" w:sz="0" w:space="0" w:color="auto"/>
        <w:right w:val="none" w:sz="0" w:space="0" w:color="auto"/>
      </w:divBdr>
    </w:div>
    <w:div w:id="2097742701">
      <w:bodyDiv w:val="1"/>
      <w:marLeft w:val="0"/>
      <w:marRight w:val="0"/>
      <w:marTop w:val="0"/>
      <w:marBottom w:val="0"/>
      <w:divBdr>
        <w:top w:val="none" w:sz="0" w:space="0" w:color="auto"/>
        <w:left w:val="none" w:sz="0" w:space="0" w:color="auto"/>
        <w:bottom w:val="none" w:sz="0" w:space="0" w:color="auto"/>
        <w:right w:val="none" w:sz="0" w:space="0" w:color="auto"/>
      </w:divBdr>
    </w:div>
    <w:div w:id="2101296228">
      <w:bodyDiv w:val="1"/>
      <w:marLeft w:val="0"/>
      <w:marRight w:val="0"/>
      <w:marTop w:val="0"/>
      <w:marBottom w:val="0"/>
      <w:divBdr>
        <w:top w:val="none" w:sz="0" w:space="0" w:color="auto"/>
        <w:left w:val="none" w:sz="0" w:space="0" w:color="auto"/>
        <w:bottom w:val="none" w:sz="0" w:space="0" w:color="auto"/>
        <w:right w:val="none" w:sz="0" w:space="0" w:color="auto"/>
      </w:divBdr>
    </w:div>
    <w:div w:id="2103992206">
      <w:bodyDiv w:val="1"/>
      <w:marLeft w:val="0"/>
      <w:marRight w:val="0"/>
      <w:marTop w:val="0"/>
      <w:marBottom w:val="0"/>
      <w:divBdr>
        <w:top w:val="none" w:sz="0" w:space="0" w:color="auto"/>
        <w:left w:val="none" w:sz="0" w:space="0" w:color="auto"/>
        <w:bottom w:val="none" w:sz="0" w:space="0" w:color="auto"/>
        <w:right w:val="none" w:sz="0" w:space="0" w:color="auto"/>
      </w:divBdr>
    </w:div>
    <w:div w:id="2108499440">
      <w:bodyDiv w:val="1"/>
      <w:marLeft w:val="0"/>
      <w:marRight w:val="0"/>
      <w:marTop w:val="0"/>
      <w:marBottom w:val="0"/>
      <w:divBdr>
        <w:top w:val="none" w:sz="0" w:space="0" w:color="auto"/>
        <w:left w:val="none" w:sz="0" w:space="0" w:color="auto"/>
        <w:bottom w:val="none" w:sz="0" w:space="0" w:color="auto"/>
        <w:right w:val="none" w:sz="0" w:space="0" w:color="auto"/>
      </w:divBdr>
    </w:div>
    <w:div w:id="2112043084">
      <w:bodyDiv w:val="1"/>
      <w:marLeft w:val="0"/>
      <w:marRight w:val="0"/>
      <w:marTop w:val="0"/>
      <w:marBottom w:val="0"/>
      <w:divBdr>
        <w:top w:val="none" w:sz="0" w:space="0" w:color="auto"/>
        <w:left w:val="none" w:sz="0" w:space="0" w:color="auto"/>
        <w:bottom w:val="none" w:sz="0" w:space="0" w:color="auto"/>
        <w:right w:val="none" w:sz="0" w:space="0" w:color="auto"/>
      </w:divBdr>
    </w:div>
    <w:div w:id="2115897298">
      <w:bodyDiv w:val="1"/>
      <w:marLeft w:val="0"/>
      <w:marRight w:val="0"/>
      <w:marTop w:val="0"/>
      <w:marBottom w:val="0"/>
      <w:divBdr>
        <w:top w:val="none" w:sz="0" w:space="0" w:color="auto"/>
        <w:left w:val="none" w:sz="0" w:space="0" w:color="auto"/>
        <w:bottom w:val="none" w:sz="0" w:space="0" w:color="auto"/>
        <w:right w:val="none" w:sz="0" w:space="0" w:color="auto"/>
      </w:divBdr>
    </w:div>
    <w:div w:id="2118212858">
      <w:bodyDiv w:val="1"/>
      <w:marLeft w:val="0"/>
      <w:marRight w:val="0"/>
      <w:marTop w:val="0"/>
      <w:marBottom w:val="0"/>
      <w:divBdr>
        <w:top w:val="none" w:sz="0" w:space="0" w:color="auto"/>
        <w:left w:val="none" w:sz="0" w:space="0" w:color="auto"/>
        <w:bottom w:val="none" w:sz="0" w:space="0" w:color="auto"/>
        <w:right w:val="none" w:sz="0" w:space="0" w:color="auto"/>
      </w:divBdr>
    </w:div>
    <w:div w:id="2121952120">
      <w:bodyDiv w:val="1"/>
      <w:marLeft w:val="0"/>
      <w:marRight w:val="0"/>
      <w:marTop w:val="0"/>
      <w:marBottom w:val="0"/>
      <w:divBdr>
        <w:top w:val="none" w:sz="0" w:space="0" w:color="auto"/>
        <w:left w:val="none" w:sz="0" w:space="0" w:color="auto"/>
        <w:bottom w:val="none" w:sz="0" w:space="0" w:color="auto"/>
        <w:right w:val="none" w:sz="0" w:space="0" w:color="auto"/>
      </w:divBdr>
    </w:div>
    <w:div w:id="2127305233">
      <w:bodyDiv w:val="1"/>
      <w:marLeft w:val="0"/>
      <w:marRight w:val="0"/>
      <w:marTop w:val="0"/>
      <w:marBottom w:val="0"/>
      <w:divBdr>
        <w:top w:val="none" w:sz="0" w:space="0" w:color="auto"/>
        <w:left w:val="none" w:sz="0" w:space="0" w:color="auto"/>
        <w:bottom w:val="none" w:sz="0" w:space="0" w:color="auto"/>
        <w:right w:val="none" w:sz="0" w:space="0" w:color="auto"/>
      </w:divBdr>
    </w:div>
    <w:div w:id="2127962563">
      <w:bodyDiv w:val="1"/>
      <w:marLeft w:val="0"/>
      <w:marRight w:val="0"/>
      <w:marTop w:val="0"/>
      <w:marBottom w:val="0"/>
      <w:divBdr>
        <w:top w:val="none" w:sz="0" w:space="0" w:color="auto"/>
        <w:left w:val="none" w:sz="0" w:space="0" w:color="auto"/>
        <w:bottom w:val="none" w:sz="0" w:space="0" w:color="auto"/>
        <w:right w:val="none" w:sz="0" w:space="0" w:color="auto"/>
      </w:divBdr>
    </w:div>
    <w:div w:id="2130195099">
      <w:bodyDiv w:val="1"/>
      <w:marLeft w:val="0"/>
      <w:marRight w:val="0"/>
      <w:marTop w:val="0"/>
      <w:marBottom w:val="0"/>
      <w:divBdr>
        <w:top w:val="none" w:sz="0" w:space="0" w:color="auto"/>
        <w:left w:val="none" w:sz="0" w:space="0" w:color="auto"/>
        <w:bottom w:val="none" w:sz="0" w:space="0" w:color="auto"/>
        <w:right w:val="none" w:sz="0" w:space="0" w:color="auto"/>
      </w:divBdr>
    </w:div>
    <w:div w:id="2134597868">
      <w:bodyDiv w:val="1"/>
      <w:marLeft w:val="0"/>
      <w:marRight w:val="0"/>
      <w:marTop w:val="0"/>
      <w:marBottom w:val="0"/>
      <w:divBdr>
        <w:top w:val="none" w:sz="0" w:space="0" w:color="auto"/>
        <w:left w:val="none" w:sz="0" w:space="0" w:color="auto"/>
        <w:bottom w:val="none" w:sz="0" w:space="0" w:color="auto"/>
        <w:right w:val="none" w:sz="0" w:space="0" w:color="auto"/>
      </w:divBdr>
    </w:div>
    <w:div w:id="2135827289">
      <w:bodyDiv w:val="1"/>
      <w:marLeft w:val="0"/>
      <w:marRight w:val="0"/>
      <w:marTop w:val="0"/>
      <w:marBottom w:val="0"/>
      <w:divBdr>
        <w:top w:val="none" w:sz="0" w:space="0" w:color="auto"/>
        <w:left w:val="none" w:sz="0" w:space="0" w:color="auto"/>
        <w:bottom w:val="none" w:sz="0" w:space="0" w:color="auto"/>
        <w:right w:val="none" w:sz="0" w:space="0" w:color="auto"/>
      </w:divBdr>
    </w:div>
    <w:div w:id="2140099163">
      <w:bodyDiv w:val="1"/>
      <w:marLeft w:val="0"/>
      <w:marRight w:val="0"/>
      <w:marTop w:val="0"/>
      <w:marBottom w:val="0"/>
      <w:divBdr>
        <w:top w:val="none" w:sz="0" w:space="0" w:color="auto"/>
        <w:left w:val="none" w:sz="0" w:space="0" w:color="auto"/>
        <w:bottom w:val="none" w:sz="0" w:space="0" w:color="auto"/>
        <w:right w:val="none" w:sz="0" w:space="0" w:color="auto"/>
      </w:divBdr>
    </w:div>
    <w:div w:id="2140685756">
      <w:bodyDiv w:val="1"/>
      <w:marLeft w:val="0"/>
      <w:marRight w:val="0"/>
      <w:marTop w:val="0"/>
      <w:marBottom w:val="0"/>
      <w:divBdr>
        <w:top w:val="none" w:sz="0" w:space="0" w:color="auto"/>
        <w:left w:val="none" w:sz="0" w:space="0" w:color="auto"/>
        <w:bottom w:val="none" w:sz="0" w:space="0" w:color="auto"/>
        <w:right w:val="none" w:sz="0" w:space="0" w:color="auto"/>
      </w:divBdr>
    </w:div>
    <w:div w:id="2143769318">
      <w:bodyDiv w:val="1"/>
      <w:marLeft w:val="0"/>
      <w:marRight w:val="0"/>
      <w:marTop w:val="0"/>
      <w:marBottom w:val="0"/>
      <w:divBdr>
        <w:top w:val="none" w:sz="0" w:space="0" w:color="auto"/>
        <w:left w:val="none" w:sz="0" w:space="0" w:color="auto"/>
        <w:bottom w:val="none" w:sz="0" w:space="0" w:color="auto"/>
        <w:right w:val="none" w:sz="0" w:space="0" w:color="auto"/>
      </w:divBdr>
    </w:div>
    <w:div w:id="21451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Fonction_informatique" TargetMode="External"/><Relationship Id="rId21" Type="http://schemas.openxmlformats.org/officeDocument/2006/relationships/hyperlink" Target="https://fr.wikipedia.org/wiki/Documents_%C3%A9lectroniques" TargetMode="External"/><Relationship Id="rId42" Type="http://schemas.openxmlformats.org/officeDocument/2006/relationships/image" Target="media/image7.png"/><Relationship Id="rId63" Type="http://schemas.openxmlformats.org/officeDocument/2006/relationships/hyperlink" Target="https://fr.wikipedia.org/wiki/Interop%C3%A9rabilit%C3%A9_en_informatique" TargetMode="External"/><Relationship Id="rId84" Type="http://schemas.openxmlformats.org/officeDocument/2006/relationships/hyperlink" Target="https://fr.wikipedia.org/wiki/Serveur_HTTP" TargetMode="External"/><Relationship Id="rId138" Type="http://schemas.openxmlformats.org/officeDocument/2006/relationships/image" Target="media/image23.png"/><Relationship Id="rId159" Type="http://schemas.openxmlformats.org/officeDocument/2006/relationships/hyperlink" Target="https://fr.wikipedia.org/wiki/Oracle_Database" TargetMode="External"/><Relationship Id="rId170" Type="http://schemas.openxmlformats.org/officeDocument/2006/relationships/hyperlink" Target="https://fr.wikipedia.org/wiki/Application_Web" TargetMode="External"/><Relationship Id="rId191" Type="http://schemas.openxmlformats.org/officeDocument/2006/relationships/hyperlink" Target="https://fr.wikipedia.org/w/index.php?title=Expat&amp;action=edit&amp;redlink=1" TargetMode="External"/><Relationship Id="rId107" Type="http://schemas.openxmlformats.org/officeDocument/2006/relationships/hyperlink" Target="https://fr.wikipedia.org/wiki/Site_web" TargetMode="External"/><Relationship Id="rId11" Type="http://schemas.openxmlformats.org/officeDocument/2006/relationships/footer" Target="footer1.xml"/><Relationship Id="rId32" Type="http://schemas.openxmlformats.org/officeDocument/2006/relationships/hyperlink" Target="https://fr.wikipedia.org/wiki/Gestion_%C3%A9lectronique_de_documents" TargetMode="External"/><Relationship Id="rId53" Type="http://schemas.openxmlformats.org/officeDocument/2006/relationships/image" Target="media/image18.png"/><Relationship Id="rId74" Type="http://schemas.openxmlformats.org/officeDocument/2006/relationships/hyperlink" Target="https://fr.wikipedia.org/wiki/R%C3%A9seau_informatique" TargetMode="External"/><Relationship Id="rId128" Type="http://schemas.openxmlformats.org/officeDocument/2006/relationships/hyperlink" Target="https://fr.wikipedia.org/wiki/Application_web" TargetMode="External"/><Relationship Id="rId149" Type="http://schemas.openxmlformats.org/officeDocument/2006/relationships/hyperlink" Target="https://fr.wikipedia.org/wiki/Langage_de_requ%C3%AAte" TargetMode="External"/><Relationship Id="rId5" Type="http://schemas.openxmlformats.org/officeDocument/2006/relationships/settings" Target="settings.xml"/><Relationship Id="rId95" Type="http://schemas.openxmlformats.org/officeDocument/2006/relationships/hyperlink" Target="https://fr.wikipedia.org/wiki/Rakuten" TargetMode="External"/><Relationship Id="rId160" Type="http://schemas.openxmlformats.org/officeDocument/2006/relationships/hyperlink" Target="https://fr.wikipedia.org/wiki/Commission_europ%C3%A9enne" TargetMode="External"/><Relationship Id="rId181" Type="http://schemas.openxmlformats.org/officeDocument/2006/relationships/hyperlink" Target="https://fr.wikipedia.org/wiki/Serveur_Web" TargetMode="External"/><Relationship Id="rId22" Type="http://schemas.openxmlformats.org/officeDocument/2006/relationships/hyperlink" Target="https://fr.wikipedia.org/wiki/Logiciel" TargetMode="External"/><Relationship Id="rId43" Type="http://schemas.openxmlformats.org/officeDocument/2006/relationships/image" Target="media/image8.png"/><Relationship Id="rId64" Type="http://schemas.openxmlformats.org/officeDocument/2006/relationships/hyperlink" Target="https://fr.wikipedia.org/wiki/Accessibilit%C3%A9_du_web" TargetMode="External"/><Relationship Id="rId118" Type="http://schemas.openxmlformats.org/officeDocument/2006/relationships/hyperlink" Target="https://fr.wikipedia.org/wiki/Objet_de_premi%C3%A8re_classe" TargetMode="External"/><Relationship Id="rId139" Type="http://schemas.openxmlformats.org/officeDocument/2006/relationships/hyperlink" Target="https://fr.wikipedia.org/wiki/Syst%C3%A8me_de_gestion_de_base_de_donn%C3%A9es" TargetMode="External"/><Relationship Id="rId85" Type="http://schemas.openxmlformats.org/officeDocument/2006/relationships/hyperlink" Target="https://fr.wikipedia.org/wiki/Nginx" TargetMode="External"/><Relationship Id="rId150" Type="http://schemas.openxmlformats.org/officeDocument/2006/relationships/hyperlink" Target="https://fr.wikipedia.org/wiki/MySQL_AB" TargetMode="External"/><Relationship Id="rId171" Type="http://schemas.openxmlformats.org/officeDocument/2006/relationships/hyperlink" Target="https://fr.wikipedia.org/wiki/Syst%C3%A8me_de_gestion_de_base_de_donn%C3%A9es" TargetMode="External"/><Relationship Id="rId192" Type="http://schemas.openxmlformats.org/officeDocument/2006/relationships/hyperlink" Target="https://fr.wikipedia.org/wiki/Parseur" TargetMode="External"/><Relationship Id="rId12" Type="http://schemas.openxmlformats.org/officeDocument/2006/relationships/header" Target="header1.xml"/><Relationship Id="rId33" Type="http://schemas.openxmlformats.org/officeDocument/2006/relationships/hyperlink" Target="https://fr.wikipedia.org/wiki/Forum_Internet" TargetMode="External"/><Relationship Id="rId108" Type="http://schemas.openxmlformats.org/officeDocument/2006/relationships/hyperlink" Target="https://fr.wikipedia.org/wiki/Navigateur_web" TargetMode="External"/><Relationship Id="rId129" Type="http://schemas.openxmlformats.org/officeDocument/2006/relationships/hyperlink" Target="https://fr.wikipedia.org/wiki/HTML" TargetMode="External"/><Relationship Id="rId54" Type="http://schemas.openxmlformats.org/officeDocument/2006/relationships/image" Target="media/image19.png"/><Relationship Id="rId75" Type="http://schemas.openxmlformats.org/officeDocument/2006/relationships/hyperlink" Target="https://fr.wikipedia.org/wiki/Programmation_%C3%A9v%C3%A9nementielle" TargetMode="External"/><Relationship Id="rId96" Type="http://schemas.openxmlformats.org/officeDocument/2006/relationships/hyperlink" Target="https://fr.wikipedia.org/wiki/Sage_(entreprise)" TargetMode="External"/><Relationship Id="rId140" Type="http://schemas.openxmlformats.org/officeDocument/2006/relationships/hyperlink" Target="https://fr.wikipedia.org/wiki/Licence_publique_g%C3%A9n%C3%A9rale_GNU" TargetMode="External"/><Relationship Id="rId161" Type="http://schemas.openxmlformats.org/officeDocument/2006/relationships/hyperlink" Target="https://fr.wikipedia.org/wiki/21_janvier" TargetMode="External"/><Relationship Id="rId182" Type="http://schemas.openxmlformats.org/officeDocument/2006/relationships/hyperlink" Target="https://fr.wikipedia.org/wiki/Serveur_FTP" TargetMode="External"/><Relationship Id="rId6" Type="http://schemas.openxmlformats.org/officeDocument/2006/relationships/webSettings" Target="webSettings.xml"/><Relationship Id="rId23" Type="http://schemas.openxmlformats.org/officeDocument/2006/relationships/hyperlink" Target="https://fr.wikipedia.org/wiki/Site_web" TargetMode="External"/><Relationship Id="rId119" Type="http://schemas.openxmlformats.org/officeDocument/2006/relationships/hyperlink" Target="https://fr.wikipedia.org/wiki/Paradigme_de_programmation" TargetMode="External"/><Relationship Id="rId44" Type="http://schemas.openxmlformats.org/officeDocument/2006/relationships/image" Target="media/image9.png"/><Relationship Id="rId65" Type="http://schemas.openxmlformats.org/officeDocument/2006/relationships/hyperlink" Target="https://fr.wikipedia.org/wiki/Langage_de_programmation" TargetMode="External"/><Relationship Id="rId86" Type="http://schemas.openxmlformats.org/officeDocument/2006/relationships/hyperlink" Target="https://fr.wikipedia.org/wiki/Apache_HTTP_Server" TargetMode="External"/><Relationship Id="rId130" Type="http://schemas.openxmlformats.org/officeDocument/2006/relationships/hyperlink" Target="https://fr.wikipedia.org/wiki/Cascading_Style_Sheet" TargetMode="External"/><Relationship Id="rId151" Type="http://schemas.openxmlformats.org/officeDocument/2006/relationships/hyperlink" Target="https://fr.wikipedia.org/wiki/16_janvier" TargetMode="External"/><Relationship Id="rId172" Type="http://schemas.openxmlformats.org/officeDocument/2006/relationships/hyperlink" Target="https://fr.wikipedia.org/wiki/MySQL" TargetMode="External"/><Relationship Id="rId193" Type="http://schemas.openxmlformats.org/officeDocument/2006/relationships/hyperlink" Target="https://fr.wikipedia.org/wiki/Extensible_Markup_Language" TargetMode="External"/><Relationship Id="rId13" Type="http://schemas.openxmlformats.org/officeDocument/2006/relationships/comments" Target="comments.xml"/><Relationship Id="rId109" Type="http://schemas.openxmlformats.org/officeDocument/2006/relationships/hyperlink" Target="https://fr.wikipedia.org/wiki/Moteur_JavaScript" TargetMode="External"/><Relationship Id="rId34" Type="http://schemas.openxmlformats.org/officeDocument/2006/relationships/hyperlink" Target="https://fr.wikipedia.org/wiki/Formulaire" TargetMode="External"/><Relationship Id="rId55" Type="http://schemas.openxmlformats.org/officeDocument/2006/relationships/hyperlink" Target="https://fr.wikipedia.org/wiki/Langage_de_balisage" TargetMode="External"/><Relationship Id="rId76" Type="http://schemas.openxmlformats.org/officeDocument/2006/relationships/hyperlink" Target="https://fr.wikipedia.org/wiki/Ing%C3%A9nierie_concourante" TargetMode="External"/><Relationship Id="rId97" Type="http://schemas.openxmlformats.org/officeDocument/2006/relationships/hyperlink" Target="https://fr.wikipedia.org/wiki/PayPal" TargetMode="External"/><Relationship Id="rId120" Type="http://schemas.openxmlformats.org/officeDocument/2006/relationships/hyperlink" Target="https://fr.wikipedia.org/wiki/Programmation_objet" TargetMode="External"/><Relationship Id="rId141" Type="http://schemas.openxmlformats.org/officeDocument/2006/relationships/hyperlink" Target="https://fr.wikipedia.org/wiki/Logiciel_propri%C3%A9taire" TargetMode="External"/><Relationship Id="rId7" Type="http://schemas.openxmlformats.org/officeDocument/2006/relationships/footnotes" Target="footnotes.xml"/><Relationship Id="rId162" Type="http://schemas.openxmlformats.org/officeDocument/2006/relationships/hyperlink" Target="https://fr.wikipedia.org/wiki/Janvier_2010" TargetMode="External"/><Relationship Id="rId183" Type="http://schemas.openxmlformats.org/officeDocument/2006/relationships/hyperlink" Target="https://fr.wikipedia.org/wiki/Serveur_de_messagerie_%C3%A9lectronique" TargetMode="External"/><Relationship Id="rId2" Type="http://schemas.openxmlformats.org/officeDocument/2006/relationships/customXml" Target="../customXml/item2.xml"/><Relationship Id="rId29" Type="http://schemas.openxmlformats.org/officeDocument/2006/relationships/hyperlink" Target="https://fr.wikipedia.org/wiki/Gestion_de_contenu" TargetMode="External"/><Relationship Id="rId24" Type="http://schemas.openxmlformats.org/officeDocument/2006/relationships/hyperlink" Target="https://fr.wikipedia.org/wiki/Workflow" TargetMode="External"/><Relationship Id="rId40" Type="http://schemas.openxmlformats.org/officeDocument/2006/relationships/image" Target="media/image5.png"/><Relationship Id="rId45" Type="http://schemas.openxmlformats.org/officeDocument/2006/relationships/image" Target="media/image10.png"/><Relationship Id="rId66" Type="http://schemas.openxmlformats.org/officeDocument/2006/relationships/hyperlink" Target="https://fr.wikipedia.org/wiki/JavaScript" TargetMode="External"/><Relationship Id="rId87" Type="http://schemas.openxmlformats.org/officeDocument/2006/relationships/hyperlink" Target="https://fr.wikipedia.org/wiki/JavaScript" TargetMode="External"/><Relationship Id="rId110" Type="http://schemas.openxmlformats.org/officeDocument/2006/relationships/hyperlink" Target="https://fr.wikipedia.org/wiki/Programmation_orient%C3%A9e_objet" TargetMode="External"/><Relationship Id="rId115" Type="http://schemas.openxmlformats.org/officeDocument/2006/relationships/hyperlink" Target="https://fr.wikipedia.org/wiki/Constructeur_(programmation_informatique)" TargetMode="External"/><Relationship Id="rId131" Type="http://schemas.openxmlformats.org/officeDocument/2006/relationships/hyperlink" Target="https://fr.wikipedia.org/wiki/JavaScript" TargetMode="External"/><Relationship Id="rId136" Type="http://schemas.openxmlformats.org/officeDocument/2006/relationships/hyperlink" Target="https://fr.wikipedia.org/wiki/Tablette_tactile" TargetMode="External"/><Relationship Id="rId157" Type="http://schemas.openxmlformats.org/officeDocument/2006/relationships/hyperlink" Target="https://fr.wikipedia.org/wiki/Sun_Microsystems" TargetMode="External"/><Relationship Id="rId178" Type="http://schemas.openxmlformats.org/officeDocument/2006/relationships/hyperlink" Target="https://fr.wikipedia.org/wiki/Traitement_par_lots" TargetMode="External"/><Relationship Id="rId61" Type="http://schemas.openxmlformats.org/officeDocument/2006/relationships/hyperlink" Target="https://fr.wikipedia.org/wiki/Image_num%C3%A9rique" TargetMode="External"/><Relationship Id="rId82" Type="http://schemas.openxmlformats.org/officeDocument/2006/relationships/hyperlink" Target="https://fr.wikipedia.org/wiki/Licence_MIT" TargetMode="External"/><Relationship Id="rId152" Type="http://schemas.openxmlformats.org/officeDocument/2006/relationships/hyperlink" Target="https://fr.wikipedia.org/wiki/Janvier_2008" TargetMode="External"/><Relationship Id="rId173" Type="http://schemas.openxmlformats.org/officeDocument/2006/relationships/hyperlink" Target="https://fr.wikipedia.org/wiki/PHP" TargetMode="External"/><Relationship Id="rId194" Type="http://schemas.openxmlformats.org/officeDocument/2006/relationships/hyperlink" Target="https://fr.wikipedia.org/wiki/Portable_Network_Graphics" TargetMode="External"/><Relationship Id="rId199" Type="http://schemas.openxmlformats.org/officeDocument/2006/relationships/hyperlink" Target="https://fr.wikipedia.org/wiki/Unified_Modeling_Language" TargetMode="External"/><Relationship Id="rId203" Type="http://schemas.openxmlformats.org/officeDocument/2006/relationships/theme" Target="theme/theme1.xml"/><Relationship Id="rId19" Type="http://schemas.openxmlformats.org/officeDocument/2006/relationships/hyperlink" Target="https://fr.wikipedia.org/wiki/Document" TargetMode="External"/><Relationship Id="rId14" Type="http://schemas.microsoft.com/office/2011/relationships/commentsExtended" Target="commentsExtended.xml"/><Relationship Id="rId30" Type="http://schemas.openxmlformats.org/officeDocument/2006/relationships/hyperlink" Target="https://fr.wikipedia.org/wiki/Syst%C3%A8me_de_gestion_de_contenu" TargetMode="External"/><Relationship Id="rId35" Type="http://schemas.openxmlformats.org/officeDocument/2006/relationships/hyperlink" Target="https://fr.wikipedia.org/wiki/Informatique_d%C3%A9cisionnelle" TargetMode="External"/><Relationship Id="rId56" Type="http://schemas.openxmlformats.org/officeDocument/2006/relationships/hyperlink" Target="https://fr.wikipedia.org/wiki/Page_web" TargetMode="External"/><Relationship Id="rId77" Type="http://schemas.openxmlformats.org/officeDocument/2006/relationships/hyperlink" Target="https://fr.wikipedia.org/wiki/Scalability" TargetMode="External"/><Relationship Id="rId100" Type="http://schemas.openxmlformats.org/officeDocument/2006/relationships/hyperlink" Target="https://fr.wikipedia.org/wiki/Langage_de_script" TargetMode="External"/><Relationship Id="rId105" Type="http://schemas.openxmlformats.org/officeDocument/2006/relationships/hyperlink" Target="https://fr.wikipedia.org/wiki/World_Wide_Web" TargetMode="External"/><Relationship Id="rId126" Type="http://schemas.openxmlformats.org/officeDocument/2006/relationships/hyperlink" Target="https://fr.wikipedia.org/wiki/Framework" TargetMode="External"/><Relationship Id="rId147" Type="http://schemas.openxmlformats.org/officeDocument/2006/relationships/hyperlink" Target="https://fr.wikipedia.org/w/index.php?title=My_(pr%C3%A9nom)&amp;action=edit&amp;redlink=1" TargetMode="External"/><Relationship Id="rId168" Type="http://schemas.openxmlformats.org/officeDocument/2006/relationships/hyperlink" Target="https://fr.wikipedia.org/wiki/Open_Source" TargetMode="External"/><Relationship Id="rId8" Type="http://schemas.openxmlformats.org/officeDocument/2006/relationships/endnotes" Target="endnotes.xml"/><Relationship Id="rId51" Type="http://schemas.openxmlformats.org/officeDocument/2006/relationships/image" Target="media/image16.png"/><Relationship Id="rId72" Type="http://schemas.openxmlformats.org/officeDocument/2006/relationships/hyperlink" Target="https://fr.wikipedia.org/wiki/Logiciel_libre" TargetMode="External"/><Relationship Id="rId93" Type="http://schemas.openxmlformats.org/officeDocument/2006/relationships/hyperlink" Target="https://fr.wikipedia.org/wiki/Yahoo!" TargetMode="External"/><Relationship Id="rId98" Type="http://schemas.openxmlformats.org/officeDocument/2006/relationships/image" Target="media/image21.png"/><Relationship Id="rId121" Type="http://schemas.openxmlformats.org/officeDocument/2006/relationships/hyperlink" Target="https://fr.wikipedia.org/wiki/Programmation_imp%C3%A9rative" TargetMode="External"/><Relationship Id="rId142" Type="http://schemas.openxmlformats.org/officeDocument/2006/relationships/hyperlink" Target="https://fr.wikipedia.org/wiki/Base_de_donn%C3%A9es" TargetMode="External"/><Relationship Id="rId163" Type="http://schemas.openxmlformats.org/officeDocument/2006/relationships/hyperlink" Target="https://fr.wikipedia.org/wiki/2010_en_informatique" TargetMode="External"/><Relationship Id="rId184" Type="http://schemas.openxmlformats.org/officeDocument/2006/relationships/hyperlink" Target="https://fr.wikipedia.org/wiki/Logiciel_libre" TargetMode="External"/><Relationship Id="rId189" Type="http://schemas.openxmlformats.org/officeDocument/2006/relationships/hyperlink" Target="https://fr.wikipedia.org/wiki/Syst%C3%A8me_d%27exploitation" TargetMode="External"/><Relationship Id="rId3" Type="http://schemas.openxmlformats.org/officeDocument/2006/relationships/numbering" Target="numbering.xml"/><Relationship Id="rId25" Type="http://schemas.openxmlformats.org/officeDocument/2006/relationships/hyperlink" Target="https://fr.wikipedia.org/wiki/Foire_aux_questions" TargetMode="External"/><Relationship Id="rId46" Type="http://schemas.openxmlformats.org/officeDocument/2006/relationships/image" Target="media/image11.png"/><Relationship Id="rId67" Type="http://schemas.openxmlformats.org/officeDocument/2006/relationships/hyperlink" Target="https://fr.wikipedia.org/wiki/Feuilles_de_style_en_cascade" TargetMode="External"/><Relationship Id="rId116" Type="http://schemas.openxmlformats.org/officeDocument/2006/relationships/hyperlink" Target="https://fr.wikipedia.org/wiki/H%C3%A9ritage_(informatique)" TargetMode="External"/><Relationship Id="rId137" Type="http://schemas.openxmlformats.org/officeDocument/2006/relationships/hyperlink" Target="https://fr.wikipedia.org/wiki/Smartphone" TargetMode="External"/><Relationship Id="rId158" Type="http://schemas.openxmlformats.org/officeDocument/2006/relationships/hyperlink" Target="https://fr.wikipedia.org/wiki/Oracle_Corporation" TargetMode="External"/><Relationship Id="rId20" Type="http://schemas.openxmlformats.org/officeDocument/2006/relationships/hyperlink" Target="https://fr.wikipedia.org/wiki/Donn%C3%A9e" TargetMode="External"/><Relationship Id="rId41" Type="http://schemas.openxmlformats.org/officeDocument/2006/relationships/image" Target="media/image6.png"/><Relationship Id="rId62" Type="http://schemas.openxmlformats.org/officeDocument/2006/relationships/hyperlink" Target="https://fr.wikipedia.org/wiki/Vid%C3%A9o" TargetMode="External"/><Relationship Id="rId83" Type="http://schemas.openxmlformats.org/officeDocument/2006/relationships/hyperlink" Target="https://fr.wikipedia.org/wiki/CommonJS" TargetMode="External"/><Relationship Id="rId88" Type="http://schemas.openxmlformats.org/officeDocument/2006/relationships/hyperlink" Target="https://fr.wikipedia.org/wiki/Groupon" TargetMode="External"/><Relationship Id="rId111" Type="http://schemas.openxmlformats.org/officeDocument/2006/relationships/hyperlink" Target="https://fr.wikipedia.org/wiki/Programmation_orient%C3%A9e_prototype" TargetMode="External"/><Relationship Id="rId132" Type="http://schemas.openxmlformats.org/officeDocument/2006/relationships/hyperlink" Target="https://fr.wikipedia.org/wiki/GitHub" TargetMode="External"/><Relationship Id="rId153" Type="http://schemas.openxmlformats.org/officeDocument/2006/relationships/hyperlink" Target="https://fr.wikipedia.org/wiki/2008_en_informatique" TargetMode="External"/><Relationship Id="rId174" Type="http://schemas.openxmlformats.org/officeDocument/2006/relationships/hyperlink" Target="https://fr.wikipedia.org/wiki/Licence_publique_g%C3%A9n%C3%A9rale_GNU" TargetMode="External"/><Relationship Id="rId179" Type="http://schemas.openxmlformats.org/officeDocument/2006/relationships/image" Target="media/image25.png"/><Relationship Id="rId195" Type="http://schemas.openxmlformats.org/officeDocument/2006/relationships/hyperlink" Target="https://fr.wikipedia.org/wiki/SQLite" TargetMode="External"/><Relationship Id="rId190" Type="http://schemas.openxmlformats.org/officeDocument/2006/relationships/hyperlink" Target="https://fr.wikipedia.org/wiki/OpenSSL" TargetMode="External"/><Relationship Id="rId15" Type="http://schemas.openxmlformats.org/officeDocument/2006/relationships/hyperlink" Target="https://fr.wikipedia.org/wiki/Informatique" TargetMode="External"/><Relationship Id="rId36" Type="http://schemas.openxmlformats.org/officeDocument/2006/relationships/hyperlink" Target="https://fr.wikipedia.org/wiki/Logiciel_libre" TargetMode="External"/><Relationship Id="rId57" Type="http://schemas.openxmlformats.org/officeDocument/2006/relationships/hyperlink" Target="https://fr.wikipedia.org/wiki/Hypertexte" TargetMode="External"/><Relationship Id="rId106" Type="http://schemas.openxmlformats.org/officeDocument/2006/relationships/hyperlink" Target="https://fr.wikipedia.org/wiki/JavaScript" TargetMode="External"/><Relationship Id="rId127" Type="http://schemas.openxmlformats.org/officeDocument/2006/relationships/hyperlink" Target="https://fr.wikipedia.org/wiki/Site_web" TargetMode="External"/><Relationship Id="rId10" Type="http://schemas.openxmlformats.org/officeDocument/2006/relationships/image" Target="media/image2.png"/><Relationship Id="rId31" Type="http://schemas.openxmlformats.org/officeDocument/2006/relationships/hyperlink" Target="https://fr.wikipedia.org/wiki/Moteur_de_recherche" TargetMode="External"/><Relationship Id="rId52" Type="http://schemas.openxmlformats.org/officeDocument/2006/relationships/image" Target="media/image17.png"/><Relationship Id="rId73" Type="http://schemas.openxmlformats.org/officeDocument/2006/relationships/hyperlink" Target="https://fr.wikipedia.org/wiki/JavaScript" TargetMode="External"/><Relationship Id="rId78" Type="http://schemas.openxmlformats.org/officeDocument/2006/relationships/hyperlink" Target="https://fr.wikipedia.org/wiki/Machine_virtuelle" TargetMode="External"/><Relationship Id="rId94" Type="http://schemas.openxmlformats.org/officeDocument/2006/relationships/hyperlink" Target="https://fr.wikipedia.org/wiki/Walmart" TargetMode="External"/><Relationship Id="rId99" Type="http://schemas.openxmlformats.org/officeDocument/2006/relationships/hyperlink" Target="https://fr.wikipedia.org/wiki/Langage_de_programmation" TargetMode="External"/><Relationship Id="rId101" Type="http://schemas.openxmlformats.org/officeDocument/2006/relationships/hyperlink" Target="https://fr.wikipedia.org/wiki/Pages_web" TargetMode="External"/><Relationship Id="rId122" Type="http://schemas.openxmlformats.org/officeDocument/2006/relationships/hyperlink" Target="https://fr.wikipedia.org/wiki/Programmation_fonctionnelle" TargetMode="External"/><Relationship Id="rId143" Type="http://schemas.openxmlformats.org/officeDocument/2006/relationships/hyperlink" Target="https://fr.wikipedia.org/wiki/Oracle_Database" TargetMode="External"/><Relationship Id="rId148" Type="http://schemas.openxmlformats.org/officeDocument/2006/relationships/hyperlink" Target="https://fr.wikipedia.org/wiki/Structured_Query_Language" TargetMode="External"/><Relationship Id="rId164" Type="http://schemas.openxmlformats.org/officeDocument/2006/relationships/hyperlink" Target="https://fr.wikipedia.org/wiki/MySQL" TargetMode="External"/><Relationship Id="rId169" Type="http://schemas.openxmlformats.org/officeDocument/2006/relationships/image" Target="media/image24.png"/><Relationship Id="rId185" Type="http://schemas.openxmlformats.org/officeDocument/2006/relationships/hyperlink" Target="https://fr.wikipedia.org/wiki/Apache_HTTP_Server" TargetMode="External"/><Relationship Id="rId4" Type="http://schemas.openxmlformats.org/officeDocument/2006/relationships/styles" Target="styles.xml"/><Relationship Id="rId9" Type="http://schemas.openxmlformats.org/officeDocument/2006/relationships/image" Target="media/image1.gif"/><Relationship Id="rId180" Type="http://schemas.openxmlformats.org/officeDocument/2006/relationships/hyperlink" Target="https://fr.wikipedia.org/wiki/Logiciel" TargetMode="External"/><Relationship Id="rId26" Type="http://schemas.openxmlformats.org/officeDocument/2006/relationships/hyperlink" Target="https://fr.wikipedia.org/wiki/Blog" TargetMode="External"/><Relationship Id="rId47" Type="http://schemas.openxmlformats.org/officeDocument/2006/relationships/image" Target="media/image12.png"/><Relationship Id="rId68" Type="http://schemas.openxmlformats.org/officeDocument/2006/relationships/hyperlink" Target="https://fr.wikipedia.org/wiki/Standard_Generalized_Markup_Language" TargetMode="External"/><Relationship Id="rId89" Type="http://schemas.openxmlformats.org/officeDocument/2006/relationships/hyperlink" Target="https://fr.wikipedia.org/wiki/Vivaldi_(navigateur_web)" TargetMode="External"/><Relationship Id="rId112" Type="http://schemas.openxmlformats.org/officeDocument/2006/relationships/hyperlink" Target="https://fr.wikipedia.org/wiki/Objet_(informatique)" TargetMode="External"/><Relationship Id="rId133" Type="http://schemas.openxmlformats.org/officeDocument/2006/relationships/hyperlink" Target="https://fr.wikipedia.org/wiki/Navigateur_web" TargetMode="External"/><Relationship Id="rId154" Type="http://schemas.openxmlformats.org/officeDocument/2006/relationships/hyperlink" Target="https://fr.wikipedia.org/wiki/Sun_Microsystems" TargetMode="External"/><Relationship Id="rId175" Type="http://schemas.openxmlformats.org/officeDocument/2006/relationships/hyperlink" Target="https://fr.wikipedia.org/wiki/MySQL" TargetMode="External"/><Relationship Id="rId196" Type="http://schemas.openxmlformats.org/officeDocument/2006/relationships/hyperlink" Target="https://fr.wikipedia.org/wiki/Zlib" TargetMode="External"/><Relationship Id="rId200" Type="http://schemas.openxmlformats.org/officeDocument/2006/relationships/image" Target="media/image26.jpeg"/><Relationship Id="rId16" Type="http://schemas.openxmlformats.org/officeDocument/2006/relationships/image" Target="media/image3.jpeg"/><Relationship Id="rId37" Type="http://schemas.openxmlformats.org/officeDocument/2006/relationships/hyperlink" Target="https://fr.wikipedia.org/wiki/Gestion_%C3%A9lectronique_des_documents" TargetMode="External"/><Relationship Id="rId58" Type="http://schemas.openxmlformats.org/officeDocument/2006/relationships/hyperlink" Target="https://fr.wikipedia.org/wiki/S%C3%A9mantique" TargetMode="External"/><Relationship Id="rId79" Type="http://schemas.openxmlformats.org/officeDocument/2006/relationships/hyperlink" Target="https://fr.wikipedia.org/wiki/V8_(moteur_JavaScript)" TargetMode="External"/><Relationship Id="rId102" Type="http://schemas.openxmlformats.org/officeDocument/2006/relationships/hyperlink" Target="https://fr.wikipedia.org/wiki/Application_web" TargetMode="External"/><Relationship Id="rId123" Type="http://schemas.openxmlformats.org/officeDocument/2006/relationships/hyperlink" Target="https://fr.wikipedia.org/wiki/Npm" TargetMode="External"/><Relationship Id="rId144" Type="http://schemas.openxmlformats.org/officeDocument/2006/relationships/hyperlink" Target="https://fr.wikipedia.org/wiki/PostgreSQL" TargetMode="External"/><Relationship Id="rId90" Type="http://schemas.openxmlformats.org/officeDocument/2006/relationships/hyperlink" Target="https://fr.wikipedia.org/wiki/SAP_(Progiciel)" TargetMode="External"/><Relationship Id="rId165" Type="http://schemas.openxmlformats.org/officeDocument/2006/relationships/hyperlink" Target="https://fr.wikipedia.org/wiki/MySQL" TargetMode="External"/><Relationship Id="rId186" Type="http://schemas.openxmlformats.org/officeDocument/2006/relationships/hyperlink" Target="https://fr.wikipedia.org/wiki/MariaDB" TargetMode="External"/><Relationship Id="rId27" Type="http://schemas.openxmlformats.org/officeDocument/2006/relationships/hyperlink" Target="https://fr.wikipedia.org/wiki/Forum_(informatique)" TargetMode="External"/><Relationship Id="rId48" Type="http://schemas.openxmlformats.org/officeDocument/2006/relationships/image" Target="media/image13.png"/><Relationship Id="rId69" Type="http://schemas.openxmlformats.org/officeDocument/2006/relationships/hyperlink" Target="https://fr.wikipedia.org/wiki/Format_ouvert" TargetMode="External"/><Relationship Id="rId113" Type="http://schemas.openxmlformats.org/officeDocument/2006/relationships/hyperlink" Target="https://fr.wikipedia.org/wiki/Instance_(programmation)" TargetMode="External"/><Relationship Id="rId134" Type="http://schemas.openxmlformats.org/officeDocument/2006/relationships/hyperlink" Target="https://fr.wikipedia.org/wiki/Conception_de_sites_web_adaptatifs" TargetMode="External"/><Relationship Id="rId80" Type="http://schemas.openxmlformats.org/officeDocument/2006/relationships/hyperlink" Target="https://en.wikipedia.org/wiki/libuv" TargetMode="External"/><Relationship Id="rId155" Type="http://schemas.openxmlformats.org/officeDocument/2006/relationships/hyperlink" Target="https://fr.wikipedia.org/wiki/Dollar_am%C3%A9ricain" TargetMode="External"/><Relationship Id="rId176" Type="http://schemas.openxmlformats.org/officeDocument/2006/relationships/hyperlink" Target="https://fr.wikipedia.org/wiki/PHP" TargetMode="External"/><Relationship Id="rId197" Type="http://schemas.openxmlformats.org/officeDocument/2006/relationships/hyperlink" Target="https://fr.wikipedia.org/wiki/Perl_(langage)" TargetMode="External"/><Relationship Id="rId201" Type="http://schemas.openxmlformats.org/officeDocument/2006/relationships/fontTable" Target="fontTable.xml"/><Relationship Id="rId17" Type="http://schemas.openxmlformats.org/officeDocument/2006/relationships/hyperlink" Target="https://fr.wikipedia.org/wiki/Records_management" TargetMode="External"/><Relationship Id="rId38" Type="http://schemas.openxmlformats.org/officeDocument/2006/relationships/hyperlink" Target="https://fr.wikipedia.org/wiki/GNU_LGPL" TargetMode="External"/><Relationship Id="rId59" Type="http://schemas.openxmlformats.org/officeDocument/2006/relationships/hyperlink" Target="https://fr.wikipedia.org/wiki/Ressource_du_World_Wide_Web" TargetMode="External"/><Relationship Id="rId103" Type="http://schemas.openxmlformats.org/officeDocument/2006/relationships/hyperlink" Target="https://fr.wikipedia.org/wiki/HTML" TargetMode="External"/><Relationship Id="rId124" Type="http://schemas.openxmlformats.org/officeDocument/2006/relationships/hyperlink" Target="https://fr.wikipedia.org/wiki/JavaScript" TargetMode="External"/><Relationship Id="rId70" Type="http://schemas.openxmlformats.org/officeDocument/2006/relationships/image" Target="media/image20.jpeg"/><Relationship Id="rId91" Type="http://schemas.openxmlformats.org/officeDocument/2006/relationships/hyperlink" Target="https://fr.wikipedia.org/wiki/LinkedIn" TargetMode="External"/><Relationship Id="rId145" Type="http://schemas.openxmlformats.org/officeDocument/2006/relationships/hyperlink" Target="https://fr.wikipedia.org/wiki/Microsoft_SQL_Server" TargetMode="External"/><Relationship Id="rId166" Type="http://schemas.openxmlformats.org/officeDocument/2006/relationships/hyperlink" Target="https://fr.wikipedia.org/wiki/Michael_Widenius" TargetMode="External"/><Relationship Id="rId187" Type="http://schemas.openxmlformats.org/officeDocument/2006/relationships/hyperlink" Target="https://fr.wikipedia.org/wiki/Perl_(langage)" TargetMode="External"/><Relationship Id="rId1" Type="http://schemas.openxmlformats.org/officeDocument/2006/relationships/customXml" Target="../customXml/item1.xml"/><Relationship Id="rId28" Type="http://schemas.openxmlformats.org/officeDocument/2006/relationships/hyperlink" Target="https://fr.wikipedia.org/wiki/Gestion_%C3%A9lectronique_des_documents" TargetMode="External"/><Relationship Id="rId49" Type="http://schemas.openxmlformats.org/officeDocument/2006/relationships/image" Target="media/image14.png"/><Relationship Id="rId114" Type="http://schemas.openxmlformats.org/officeDocument/2006/relationships/hyperlink" Target="https://fr.wikipedia.org/wiki/Classe_(informatique)" TargetMode="External"/><Relationship Id="rId60" Type="http://schemas.openxmlformats.org/officeDocument/2006/relationships/hyperlink" Target="https://fr.wikipedia.org/wiki/Multim%C3%A9dia" TargetMode="External"/><Relationship Id="rId81" Type="http://schemas.openxmlformats.org/officeDocument/2006/relationships/hyperlink" Target="https://en.wikipedia.org/wiki/Event_loop" TargetMode="External"/><Relationship Id="rId135" Type="http://schemas.openxmlformats.org/officeDocument/2006/relationships/hyperlink" Target="https://fr.wikipedia.org/wiki/Personal_computer" TargetMode="External"/><Relationship Id="rId156" Type="http://schemas.openxmlformats.org/officeDocument/2006/relationships/hyperlink" Target="https://fr.wikipedia.org/wiki/MySQL" TargetMode="External"/><Relationship Id="rId177" Type="http://schemas.openxmlformats.org/officeDocument/2006/relationships/hyperlink" Target="https://fr.wikipedia.org/wiki/Structured_Query_Language" TargetMode="External"/><Relationship Id="rId198" Type="http://schemas.openxmlformats.org/officeDocument/2006/relationships/hyperlink" Target="https://fr.wikipedia.org/wiki/Apache_Tomcat" TargetMode="External"/><Relationship Id="rId202" Type="http://schemas.microsoft.com/office/2011/relationships/people" Target="people.xml"/><Relationship Id="rId18" Type="http://schemas.openxmlformats.org/officeDocument/2006/relationships/hyperlink" Target="https://fr.wikipedia.org/wiki/Archivistique" TargetMode="External"/><Relationship Id="rId39" Type="http://schemas.openxmlformats.org/officeDocument/2006/relationships/image" Target="media/image4.png"/><Relationship Id="rId50" Type="http://schemas.openxmlformats.org/officeDocument/2006/relationships/image" Target="media/image15.png"/><Relationship Id="rId104" Type="http://schemas.openxmlformats.org/officeDocument/2006/relationships/hyperlink" Target="https://fr.wikipedia.org/wiki/Feuilles_de_style_en_cascade" TargetMode="External"/><Relationship Id="rId125" Type="http://schemas.openxmlformats.org/officeDocument/2006/relationships/image" Target="media/image22.png"/><Relationship Id="rId146" Type="http://schemas.openxmlformats.org/officeDocument/2006/relationships/hyperlink" Target="https://fr.wikipedia.org/wiki/Michael_Widenius" TargetMode="External"/><Relationship Id="rId167" Type="http://schemas.openxmlformats.org/officeDocument/2006/relationships/hyperlink" Target="https://fr.wikipedia.org/wiki/MariaDB" TargetMode="External"/><Relationship Id="rId188" Type="http://schemas.openxmlformats.org/officeDocument/2006/relationships/hyperlink" Target="https://fr.wikipedia.org/wiki/PHP" TargetMode="External"/><Relationship Id="rId71" Type="http://schemas.openxmlformats.org/officeDocument/2006/relationships/hyperlink" Target="https://fr.wikipedia.org/wiki/Plate-forme_(informatique)" TargetMode="External"/><Relationship Id="rId92" Type="http://schemas.openxmlformats.org/officeDocument/2006/relationships/hyperlink" Target="https://fr.wikipedia.org/wiki/Microsof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Référence numérique" Version="1987">
  <b:Source>
    <b:Tag>1</b:Tag>
    <b:SourceType>InternetSite</b:SourceType>
    <b:Guid>{2B721256-D024-488C-9FD0-0BE524E42392}</b:Guid>
    <b:InternetSiteTitle>solutions intelligentes informatique</b:InternetSiteTitle>
    <b:URL>https://www.solutionsinformatiques.dz/?Gestion-Electronique-des-Documents-GED-DMS-EDM-Document-Management-System</b:URL>
    <b:StandardNumber>[1]</b:StandardNumber>
    <b:RefOrder>1</b:RefOrder>
  </b:Source>
  <b:Source>
    <b:Tag>2</b:Tag>
    <b:SourceType>InternetSite</b:SourceType>
    <b:Guid>{8EC5FC8F-D587-4B16-8D9E-D4EC13225B90}</b:Guid>
    <b:InternetSiteTitle>wikipedia-gestion électronique des documents</b:InternetSiteTitle>
    <b:URL>https://fr.wikipedia.org/wiki/Gestion_%C3%A9lectronique_des_documents</b:URL>
    <b:RefOrder>2</b:RefOrder>
  </b:Source>
  <b:Source>
    <b:Tag>3</b:Tag>
    <b:SourceType>InternetSite</b:SourceType>
    <b:Guid>{9C86A6D7-8638-40DA-8F9C-C2CA3B7FD2A6}</b:Guid>
    <b:InternetSiteTitle>wikipedia-Cycle de vie (document)</b:InternetSiteTitle>
    <b:URL>https://fr.wikipedia.org/wiki/Cycle_de_vie_(document)#:~:text=Le%20cycle%20de%20vie%20du,son%20sort%20final%20(%C3%A9limination%20ou</b:URL>
    <b:RefOrder>3</b:RefOrder>
  </b:Source>
  <b:Source>
    <b:Tag>4</b:Tag>
    <b:SourceType>InternetSite</b:SourceType>
    <b:Guid>{EA397DE3-897D-4ABA-9054-44637051882F}</b:Guid>
    <b:InternetSiteTitle>wikipedia-Gestion des documents d'entreprise : Définition et enjeux</b:InternetSiteTitle>
    <b:URL>https://fr.wikiversity.org/wiki/Gestion_des_documents_d%27entreprise/D%C3%A9finition_et_enjeux</b:URL>
    <b:StandardNumber>4</b:StandardNumber>
    <b:RefOrder>4</b:RefOrder>
  </b:Source>
  <b:Source>
    <b:Tag>5</b:Tag>
    <b:SourceType>InternetSite</b:SourceType>
    <b:Guid>{7057669C-5021-4222-BA2D-F2C2AFF5DA58}</b:Guid>
    <b:InternetSiteTitle>archivage-numérique.fr</b:InternetSiteTitle>
    <b:URL>https://www.archivage-numerique.fr/ged#:~:text=La%20gestion%20%C3%A9lectronique%20de%20documents,sur%20un%20code%20source%20unique.</b:URL>
    <b:StandardNumber>5</b:StandardNumber>
    <b:RefOrder>5</b:RefOrder>
  </b:Source>
  <b:Source>
    <b:Tag>6</b:Tag>
    <b:SourceType>InternetSite</b:SourceType>
    <b:Guid>{66E9017E-4682-4252-9FA8-3B1D4BDA57F8}</b:Guid>
    <b:InternetSiteTitle>wikipedia-Gestion de contenu d'entreprise</b:InternetSiteTitle>
    <b:URL>https://fr.wikipedia.org/wiki/Gestion_de_contenu_d%27entreprise#:~:text=La%20gestion%20de%20contenu%20d,des%20contenus%20d'une%20organisation</b:URL>
    <b:StandardNumber>6</b:StandardNumber>
    <b:RefOrder>6</b:RefOrder>
  </b:Source>
  <b:Source>
    <b:Tag>7</b:Tag>
    <b:SourceType>InternetSite</b:SourceType>
    <b:Guid>{1222DB5F-14B8-4A48-BD6E-A54229497B07}</b:Guid>
    <b:InternetSiteTitle>wikipedia-Système de gestion de contenu</b:InternetSiteTitle>
    <b:URL>https://fr.wikipedia.org/wiki/Syst%C3%A8me_de_gestion_de_contenu</b:URL>
    <b:StandardNumber>7</b:StandardNumber>
    <b:RefOrder>7</b:RefOrder>
  </b:Source>
  <b:Source>
    <b:Tag>8</b:Tag>
    <b:SourceType>InternetSite</b:SourceType>
    <b:Guid>{DC58E8E3-C37A-4955-804E-B8C0780C5B34}</b:Guid>
    <b:InternetSiteTitle>OPENCLASSROMS</b:InternetSiteTitle>
    <b:URL>https://openclassrooms.com/fr/courses/2035826-debutez-lanalyse-logicielle-avec-uml/2035851-uml-c-est-quoi#:~:text=UML%2C%20c'est%20l',diff%C3%A9rente%20du%20projet%20%C3%A0%20traiter</b:URL>
    <b:StandardNumber>8</b:StandardNumber>
    <b:RefOrder>8</b:RefOrder>
  </b:Source>
  <b:Source>
    <b:Tag>9</b:Tag>
    <b:SourceType>InternetSite</b:SourceType>
    <b:Guid>{65B28FC3-2759-4F7C-BFE2-7BC818611F94}</b:Guid>
    <b:InternetSiteTitle>MEMOIREONLINE</b:InternetSiteTitle>
    <b:URL>https://www.memoireonline.com/12/19/11348/m_Developpement-et-integration-dun-systeme-de-gestion-integree-pour-la-gestion-des-etablissements16.html</b:URL>
    <b:StandardNumber>9</b:StandardNumber>
    <b:RefOrder>9</b:RefOrder>
  </b:Source>
  <b:Source>
    <b:Tag>10</b:Tag>
    <b:SourceType>InternetSite</b:SourceType>
    <b:Guid>{E1D34164-0DA7-474F-8900-D4D7D76F7373}</b:Guid>
    <b:InternetSiteTitle>wikipedia-Hypertext Markup Language</b:InternetSiteTitle>
    <b:URL>https://fr.wikipedia.org/wiki/Hypertext_Markup_Language#:~:text=Le%20HyperText%20Markup%20Language%2C%20g%C3%A9n%C3%A9ralement,%2C%20d'o%C3%B9%20son%20nom.</b:URL>
    <b:StandardNumber>10</b:StandardNumber>
    <b:RefOrder>10</b:RefOrder>
  </b:Source>
  <b:Source>
    <b:Tag>11</b:Tag>
    <b:SourceType>InternetSite</b:SourceType>
    <b:Guid>{86E53081-6647-4350-9523-7C0E00B96B06}</b:Guid>
    <b:InternetSiteTitle>wikipedia-Node.JS</b:InternetSiteTitle>
    <b:URL>https://fr.wikipedia.org/wiki/Node.js</b:URL>
    <b:StandardNumber>11</b:StandardNumber>
    <b:RefOrder>11</b:RefOrder>
  </b:Source>
  <b:Source>
    <b:Tag>12</b:Tag>
    <b:SourceType>InternetSite</b:SourceType>
    <b:Guid>{86960CEB-6FE2-4F7D-AB33-B6251B8613AB}</b:Guid>
    <b:InternetSiteTitle>wikipedia-JavaScript</b:InternetSiteTitle>
    <b:URL>https://fr.wikipedia.org/wiki/JavaScript</b:URL>
    <b:StandardNumber>12</b:StandardNumber>
    <b:RefOrder>12</b:RefOrder>
  </b:Source>
  <b:Source>
    <b:Tag>13</b:Tag>
    <b:SourceType>InternetSite</b:SourceType>
    <b:Guid>{1C3ADB70-DB88-4997-8E5C-F205205BB932}</b:Guid>
    <b:InternetSiteTitle>wikipedia-Bootstrap</b:InternetSiteTitle>
    <b:URL>https://fr.wikipedia.org/wiki/Bootstrap_(framework)</b:URL>
    <b:StandardNumber>13</b:StandardNumber>
    <b:RefOrder>13</b:RefOrder>
  </b:Source>
  <b:Source>
    <b:Tag>14</b:Tag>
    <b:SourceType>InternetSite</b:SourceType>
    <b:Guid>{3A471A00-296F-4127-962B-FAA544BEAAE6}</b:Guid>
    <b:InternetSiteTitle>wikipedia-MySQL</b:InternetSiteTitle>
    <b:URL>https://fr.wikipedia.org/wiki/MySQL</b:URL>
    <b:StandardNumber>14</b:StandardNumber>
    <b:RefOrder>14</b:RefOrder>
  </b:Source>
  <b:Source>
    <b:Tag>15</b:Tag>
    <b:SourceType>InternetSite</b:SourceType>
    <b:Guid>{77978DCE-95E8-456E-AF2F-6E0C2F499604}</b:Guid>
    <b:InternetSiteTitle>wikipedia-PhpMyAdmin</b:InternetSiteTitle>
    <b:URL>https://fr.wikipedia.org/wiki/PhpMyAdmin</b:URL>
    <b:StandardNumber>15</b:StandardNumber>
    <b:RefOrder>15</b:RefOrder>
  </b:Source>
  <b:Source>
    <b:Tag>16</b:Tag>
    <b:SourceType>InternetSite</b:SourceType>
    <b:Guid>{DDB127C7-C792-441D-B4A2-A23D2CFC7D7A}</b:Guid>
    <b:InternetSiteTitle>wikipedia-XAMPP</b:InternetSiteTitle>
    <b:URL>https://fr.wikipedia.org/wiki/XAMPP</b:URL>
    <b:StandardNumber>16</b:StandardNumber>
    <b:RefOrder>16</b:RefOrder>
  </b:Source>
  <b:Source>
    <b:Tag>17</b:Tag>
    <b:SourceType>InternetSite</b:SourceType>
    <b:Guid>{689FB4BA-CADB-4B31-9329-DA98065F43A3}</b:Guid>
    <b:InternetSiteTitle>solutions professionnelles</b:InternetSiteTitle>
    <b:URL>https://formnet.blogspot.com/2015/12/jmerise-mcd-mld.html</b:URL>
    <b:StandardNumber>17</b:StandardNumber>
    <b:RefOrder>17</b:RefOrder>
  </b:Source>
  <b:Source>
    <b:Tag>18</b:Tag>
    <b:SourceType>InternetSite</b:SourceType>
    <b:Guid>{C6484D18-892E-4C86-BBE7-D3CBE2B638AA}</b:Guid>
    <b:InternetSiteTitle>wikipedia-diagramme de déploiement</b:InternetSiteTitle>
    <b:URL>https://fr.wikipedia.org/wiki/Diagramme_de_d%C3%A9ploiement</b:URL>
    <b:StandardNumber>18</b:StandardNumbe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7FCCC-0B0A-464B-A03F-0CE3440A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9861</Words>
  <Characters>54239</Characters>
  <Application>Microsoft Office Word</Application>
  <DocSecurity>0</DocSecurity>
  <Lines>451</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 Nedjar</dc:creator>
  <cp:keywords/>
  <dc:description/>
  <cp:lastModifiedBy>GCBµ</cp:lastModifiedBy>
  <cp:revision>2</cp:revision>
  <cp:lastPrinted>2020-09-13T11:34:00Z</cp:lastPrinted>
  <dcterms:created xsi:type="dcterms:W3CDTF">2020-09-19T23:12:00Z</dcterms:created>
  <dcterms:modified xsi:type="dcterms:W3CDTF">2020-09-19T23:12:00Z</dcterms:modified>
</cp:coreProperties>
</file>